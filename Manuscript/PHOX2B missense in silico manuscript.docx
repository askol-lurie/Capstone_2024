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49EB" w14:textId="4C28A65B" w:rsidR="761AF847" w:rsidRDefault="761AF847" w:rsidP="423F7AAB">
      <w:pPr>
        <w:spacing w:after="0" w:line="300" w:lineRule="auto"/>
        <w:contextualSpacing/>
        <w:rPr>
          <w:rFonts w:ascii="Times New Roman" w:eastAsia="Times New Roman" w:hAnsi="Times New Roman" w:cs="Times New Roman"/>
          <w:b/>
          <w:bCs/>
          <w:highlight w:val="yellow"/>
        </w:rPr>
      </w:pPr>
      <w:bookmarkStart w:id="0" w:name="_Hlk170219725"/>
      <w:bookmarkEnd w:id="0"/>
      <w:commentRangeStart w:id="1"/>
      <w:commentRangeEnd w:id="1"/>
      <w:r>
        <w:rPr>
          <w:rStyle w:val="CommentReference"/>
        </w:rPr>
        <w:commentReference w:id="1"/>
      </w:r>
      <w:r w:rsidRPr="423F7AAB">
        <w:rPr>
          <w:rFonts w:ascii="Times New Roman" w:eastAsia="Times New Roman" w:hAnsi="Times New Roman" w:cs="Times New Roman"/>
          <w:b/>
          <w:bCs/>
          <w:highlight w:val="yellow"/>
        </w:rPr>
        <w:t xml:space="preserve">Recognition of a critical functional domain and improved </w:t>
      </w:r>
      <w:r w:rsidRPr="423F7AAB">
        <w:rPr>
          <w:rFonts w:ascii="Times New Roman" w:eastAsia="Times New Roman" w:hAnsi="Times New Roman" w:cs="Times New Roman"/>
          <w:b/>
          <w:bCs/>
          <w:i/>
          <w:iCs/>
          <w:highlight w:val="yellow"/>
        </w:rPr>
        <w:t>PHOX2B</w:t>
      </w:r>
      <w:r w:rsidRPr="423F7AAB">
        <w:rPr>
          <w:rFonts w:ascii="Times New Roman" w:eastAsia="Times New Roman" w:hAnsi="Times New Roman" w:cs="Times New Roman"/>
          <w:b/>
          <w:bCs/>
          <w:highlight w:val="yellow"/>
        </w:rPr>
        <w:t xml:space="preserve"> missense variant interpretation using</w:t>
      </w:r>
      <w:r w:rsidRPr="423F7AAB">
        <w:rPr>
          <w:rFonts w:ascii="Times New Roman" w:eastAsia="Times New Roman" w:hAnsi="Times New Roman" w:cs="Times New Roman"/>
          <w:b/>
          <w:bCs/>
          <w:i/>
          <w:iCs/>
          <w:highlight w:val="yellow"/>
        </w:rPr>
        <w:t xml:space="preserve"> in silico</w:t>
      </w:r>
      <w:r w:rsidRPr="423F7AAB">
        <w:rPr>
          <w:rFonts w:ascii="Times New Roman" w:eastAsia="Times New Roman" w:hAnsi="Times New Roman" w:cs="Times New Roman"/>
          <w:b/>
          <w:bCs/>
          <w:highlight w:val="yellow"/>
        </w:rPr>
        <w:t xml:space="preserve"> prediction tools</w:t>
      </w:r>
    </w:p>
    <w:p w14:paraId="43FF579D" w14:textId="5A998D4C" w:rsidR="0DA67F47" w:rsidRDefault="0DA67F47" w:rsidP="0DA67F47">
      <w:pPr>
        <w:spacing w:after="0" w:line="300" w:lineRule="auto"/>
        <w:contextualSpacing/>
        <w:jc w:val="both"/>
        <w:rPr>
          <w:rFonts w:ascii="Times New Roman" w:eastAsia="Times New Roman" w:hAnsi="Times New Roman" w:cs="Times New Roman"/>
          <w:b/>
          <w:bCs/>
        </w:rPr>
      </w:pPr>
    </w:p>
    <w:p w14:paraId="42437145" w14:textId="7C442BF8" w:rsidR="7F556A8A" w:rsidRDefault="7F556A8A" w:rsidP="2E927327">
      <w:pPr>
        <w:spacing w:after="0" w:line="300" w:lineRule="auto"/>
        <w:contextualSpacing/>
        <w:rPr>
          <w:rFonts w:ascii="Times New Roman" w:eastAsia="Times New Roman" w:hAnsi="Times New Roman" w:cs="Times New Roman"/>
          <w:vertAlign w:val="superscript"/>
        </w:rPr>
      </w:pPr>
      <w:r w:rsidRPr="3C5EA3AB">
        <w:rPr>
          <w:rFonts w:ascii="Times New Roman" w:eastAsia="Times New Roman" w:hAnsi="Times New Roman" w:cs="Times New Roman"/>
        </w:rPr>
        <w:t>A</w:t>
      </w:r>
      <w:r w:rsidRPr="2FA0396C">
        <w:rPr>
          <w:rFonts w:ascii="Times New Roman" w:eastAsia="Times New Roman" w:hAnsi="Times New Roman" w:cs="Times New Roman"/>
        </w:rPr>
        <w:t>ndy Drackley</w:t>
      </w:r>
      <w:r w:rsidR="65AA7138" w:rsidRPr="65FB1358">
        <w:rPr>
          <w:rFonts w:ascii="Times New Roman" w:eastAsia="Times New Roman" w:hAnsi="Times New Roman" w:cs="Times New Roman"/>
          <w:vertAlign w:val="superscript"/>
        </w:rPr>
        <w:t>†</w:t>
      </w:r>
      <w:r w:rsidR="0204C6A8" w:rsidRPr="65F02C2C">
        <w:rPr>
          <w:rFonts w:ascii="Times New Roman" w:eastAsia="Times New Roman" w:hAnsi="Times New Roman" w:cs="Times New Roman"/>
          <w:vertAlign w:val="superscript"/>
        </w:rPr>
        <w:t>1</w:t>
      </w:r>
      <w:r w:rsidR="0204C6A8" w:rsidRPr="06E404D4">
        <w:rPr>
          <w:rFonts w:ascii="Times New Roman" w:eastAsia="Times New Roman" w:hAnsi="Times New Roman" w:cs="Times New Roman"/>
          <w:vertAlign w:val="superscript"/>
        </w:rPr>
        <w:t>,2</w:t>
      </w:r>
    </w:p>
    <w:p w14:paraId="182FAA35" w14:textId="76FEA887" w:rsidR="1A9CA910" w:rsidRDefault="1A9CA910" w:rsidP="5D0664D1">
      <w:pPr>
        <w:spacing w:after="0" w:line="300" w:lineRule="auto"/>
        <w:ind w:firstLine="720"/>
        <w:contextualSpacing/>
        <w:rPr>
          <w:rFonts w:ascii="Times New Roman" w:eastAsia="Times New Roman" w:hAnsi="Times New Roman" w:cs="Times New Roman"/>
        </w:rPr>
      </w:pPr>
      <w:r w:rsidRPr="74137DAD">
        <w:rPr>
          <w:rFonts w:ascii="Times New Roman" w:eastAsia="Times New Roman" w:hAnsi="Times New Roman" w:cs="Times New Roman"/>
        </w:rPr>
        <w:t>Email:</w:t>
      </w:r>
      <w:r w:rsidR="03F8D1EC" w:rsidRPr="74137DAD">
        <w:rPr>
          <w:rFonts w:ascii="Times New Roman" w:eastAsia="Times New Roman" w:hAnsi="Times New Roman" w:cs="Times New Roman"/>
        </w:rPr>
        <w:t xml:space="preserve"> </w:t>
      </w:r>
      <w:hyperlink r:id="rId12">
        <w:r w:rsidR="03F8D1EC" w:rsidRPr="74137DAD">
          <w:rPr>
            <w:rStyle w:val="Hyperlink"/>
            <w:rFonts w:ascii="Times New Roman" w:eastAsia="Times New Roman" w:hAnsi="Times New Roman" w:cs="Times New Roman"/>
          </w:rPr>
          <w:t>adrackley@luriechildrens.org</w:t>
        </w:r>
      </w:hyperlink>
      <w:r w:rsidR="03F8D1EC" w:rsidRPr="74137DAD">
        <w:rPr>
          <w:rFonts w:ascii="Times New Roman" w:eastAsia="Times New Roman" w:hAnsi="Times New Roman" w:cs="Times New Roman"/>
        </w:rPr>
        <w:t xml:space="preserve"> </w:t>
      </w:r>
      <w:commentRangeStart w:id="2"/>
      <w:commentRangeEnd w:id="2"/>
      <w:r>
        <w:rPr>
          <w:rStyle w:val="CommentReference"/>
        </w:rPr>
        <w:commentReference w:id="2"/>
      </w:r>
    </w:p>
    <w:p w14:paraId="66ADA2D4" w14:textId="78014496" w:rsidR="1A9CA910" w:rsidRDefault="1A9CA910" w:rsidP="00505558">
      <w:pPr>
        <w:spacing w:after="0" w:line="300" w:lineRule="auto"/>
        <w:contextualSpacing/>
        <w:rPr>
          <w:rFonts w:ascii="Times New Roman" w:eastAsia="Times New Roman" w:hAnsi="Times New Roman" w:cs="Times New Roman"/>
        </w:rPr>
      </w:pPr>
      <w:r>
        <w:tab/>
      </w:r>
      <w:r w:rsidRPr="2FA0396C">
        <w:rPr>
          <w:rFonts w:ascii="Times New Roman" w:eastAsia="Times New Roman" w:hAnsi="Times New Roman" w:cs="Times New Roman"/>
        </w:rPr>
        <w:t xml:space="preserve">ORCID </w:t>
      </w:r>
      <w:proofErr w:type="spellStart"/>
      <w:r w:rsidRPr="2FA0396C">
        <w:rPr>
          <w:rFonts w:ascii="Times New Roman" w:eastAsia="Times New Roman" w:hAnsi="Times New Roman" w:cs="Times New Roman"/>
        </w:rPr>
        <w:t>iD</w:t>
      </w:r>
      <w:proofErr w:type="spellEnd"/>
      <w:r w:rsidRPr="2FA0396C">
        <w:rPr>
          <w:rFonts w:ascii="Times New Roman" w:eastAsia="Times New Roman" w:hAnsi="Times New Roman" w:cs="Times New Roman"/>
        </w:rPr>
        <w:t xml:space="preserve">: </w:t>
      </w:r>
      <w:r w:rsidR="215B6788" w:rsidRPr="2FA0396C">
        <w:rPr>
          <w:rFonts w:ascii="Times New Roman" w:eastAsia="Times New Roman" w:hAnsi="Times New Roman" w:cs="Times New Roman"/>
        </w:rPr>
        <w:t>0000-0003-1822-1728</w:t>
      </w:r>
    </w:p>
    <w:p w14:paraId="5B9BC141" w14:textId="36D7B85C" w:rsidR="7F556A8A" w:rsidRDefault="7F556A8A" w:rsidP="2E927327">
      <w:pPr>
        <w:spacing w:after="0" w:line="300" w:lineRule="auto"/>
        <w:contextualSpacing/>
        <w:rPr>
          <w:rFonts w:ascii="Times New Roman" w:eastAsia="Times New Roman" w:hAnsi="Times New Roman" w:cs="Times New Roman"/>
          <w:vertAlign w:val="superscript"/>
        </w:rPr>
      </w:pPr>
      <w:r w:rsidRPr="3C5EA3AB">
        <w:rPr>
          <w:rFonts w:ascii="Times New Roman" w:eastAsia="Times New Roman" w:hAnsi="Times New Roman" w:cs="Times New Roman"/>
        </w:rPr>
        <w:t xml:space="preserve">Andrew </w:t>
      </w:r>
      <w:r w:rsidR="3572926A" w:rsidRPr="31097CEF">
        <w:rPr>
          <w:rFonts w:ascii="Times New Roman" w:eastAsia="Times New Roman" w:hAnsi="Times New Roman" w:cs="Times New Roman"/>
        </w:rPr>
        <w:t>D.</w:t>
      </w:r>
      <w:r w:rsidR="52DD1FEB" w:rsidRPr="31097CEF">
        <w:rPr>
          <w:rFonts w:ascii="Times New Roman" w:eastAsia="Times New Roman" w:hAnsi="Times New Roman" w:cs="Times New Roman"/>
        </w:rPr>
        <w:t xml:space="preserve"> </w:t>
      </w:r>
      <w:r w:rsidRPr="3C5EA3AB">
        <w:rPr>
          <w:rFonts w:ascii="Times New Roman" w:eastAsia="Times New Roman" w:hAnsi="Times New Roman" w:cs="Times New Roman"/>
        </w:rPr>
        <w:t>Skol</w:t>
      </w:r>
      <w:r w:rsidR="2F89223C" w:rsidRPr="65FB1358">
        <w:rPr>
          <w:rFonts w:ascii="Times New Roman" w:eastAsia="Times New Roman" w:hAnsi="Times New Roman" w:cs="Times New Roman"/>
          <w:vertAlign w:val="superscript"/>
        </w:rPr>
        <w:t>†</w:t>
      </w:r>
      <w:r w:rsidR="2E2C180D" w:rsidRPr="040D7266">
        <w:rPr>
          <w:rFonts w:ascii="Times New Roman" w:eastAsia="Times New Roman" w:hAnsi="Times New Roman" w:cs="Times New Roman"/>
          <w:vertAlign w:val="superscript"/>
        </w:rPr>
        <w:t>1,</w:t>
      </w:r>
      <w:r w:rsidR="4846A9CE" w:rsidRPr="018679D6">
        <w:rPr>
          <w:rFonts w:ascii="Times New Roman" w:eastAsia="Times New Roman" w:hAnsi="Times New Roman" w:cs="Times New Roman"/>
          <w:vertAlign w:val="superscript"/>
        </w:rPr>
        <w:t>3</w:t>
      </w:r>
    </w:p>
    <w:p w14:paraId="1D2185E7" w14:textId="30F3F45C" w:rsidR="7DEF807F" w:rsidRDefault="7DEF807F" w:rsidP="68E118FF">
      <w:pPr>
        <w:spacing w:after="0" w:line="300" w:lineRule="auto"/>
        <w:ind w:firstLine="720"/>
        <w:contextualSpacing/>
        <w:rPr>
          <w:rFonts w:ascii="Times New Roman" w:eastAsia="Times New Roman" w:hAnsi="Times New Roman" w:cs="Times New Roman"/>
        </w:rPr>
      </w:pPr>
      <w:r w:rsidRPr="74137DAD">
        <w:rPr>
          <w:rFonts w:ascii="Times New Roman" w:eastAsia="Times New Roman" w:hAnsi="Times New Roman" w:cs="Times New Roman"/>
        </w:rPr>
        <w:t xml:space="preserve">Email: </w:t>
      </w:r>
      <w:hyperlink r:id="rId13">
        <w:r w:rsidR="0EC2C318" w:rsidRPr="74137DAD">
          <w:rPr>
            <w:rStyle w:val="Hyperlink"/>
            <w:rFonts w:ascii="Times New Roman" w:eastAsia="Times New Roman" w:hAnsi="Times New Roman" w:cs="Times New Roman"/>
          </w:rPr>
          <w:t>askol@luriechildrens.org</w:t>
        </w:r>
      </w:hyperlink>
      <w:r w:rsidR="0EC2C318" w:rsidRPr="74137DAD">
        <w:rPr>
          <w:rFonts w:ascii="Times New Roman" w:eastAsia="Times New Roman" w:hAnsi="Times New Roman" w:cs="Times New Roman"/>
        </w:rPr>
        <w:t xml:space="preserve"> </w:t>
      </w:r>
      <w:commentRangeStart w:id="3"/>
      <w:commentRangeEnd w:id="3"/>
      <w:r>
        <w:rPr>
          <w:rStyle w:val="CommentReference"/>
        </w:rPr>
        <w:commentReference w:id="3"/>
      </w:r>
    </w:p>
    <w:p w14:paraId="48F55E57" w14:textId="2524800A" w:rsidR="7DEF807F" w:rsidRDefault="7DEF807F" w:rsidP="00505558">
      <w:pPr>
        <w:spacing w:after="0" w:line="300" w:lineRule="auto"/>
        <w:ind w:firstLine="720"/>
        <w:contextualSpacing/>
        <w:rPr>
          <w:rFonts w:ascii="Times New Roman" w:eastAsia="Times New Roman" w:hAnsi="Times New Roman" w:cs="Times New Roman"/>
        </w:rPr>
      </w:pPr>
      <w:r w:rsidRPr="74B7D7B2">
        <w:rPr>
          <w:rFonts w:ascii="Times New Roman" w:eastAsia="Times New Roman" w:hAnsi="Times New Roman" w:cs="Times New Roman"/>
        </w:rPr>
        <w:t xml:space="preserve">ORCID </w:t>
      </w:r>
      <w:proofErr w:type="spellStart"/>
      <w:r w:rsidRPr="74B7D7B2">
        <w:rPr>
          <w:rFonts w:ascii="Times New Roman" w:eastAsia="Times New Roman" w:hAnsi="Times New Roman" w:cs="Times New Roman"/>
        </w:rPr>
        <w:t>iD</w:t>
      </w:r>
      <w:proofErr w:type="spellEnd"/>
      <w:r w:rsidRPr="74B7D7B2">
        <w:rPr>
          <w:rFonts w:ascii="Times New Roman" w:eastAsia="Times New Roman" w:hAnsi="Times New Roman" w:cs="Times New Roman"/>
        </w:rPr>
        <w:t>:</w:t>
      </w:r>
      <w:r w:rsidR="35A59CEB" w:rsidRPr="74B7D7B2">
        <w:rPr>
          <w:rFonts w:ascii="Times New Roman" w:eastAsia="Times New Roman" w:hAnsi="Times New Roman" w:cs="Times New Roman"/>
        </w:rPr>
        <w:t xml:space="preserve"> 0009-0005-7530-8127</w:t>
      </w:r>
      <w:r w:rsidR="35A59CEB" w:rsidRPr="184EE4A9">
        <w:rPr>
          <w:rFonts w:ascii="Times New Roman" w:eastAsia="Times New Roman" w:hAnsi="Times New Roman" w:cs="Times New Roman"/>
        </w:rPr>
        <w:t xml:space="preserve"> </w:t>
      </w:r>
    </w:p>
    <w:p w14:paraId="189E72ED" w14:textId="474F7A92" w:rsidR="7F556A8A" w:rsidRDefault="7F556A8A" w:rsidP="2E927327">
      <w:pPr>
        <w:spacing w:after="0" w:line="300" w:lineRule="auto"/>
        <w:contextualSpacing/>
        <w:rPr>
          <w:rFonts w:ascii="Times New Roman" w:eastAsia="Times New Roman" w:hAnsi="Times New Roman" w:cs="Times New Roman"/>
        </w:rPr>
      </w:pPr>
      <w:r w:rsidRPr="09CA383D">
        <w:rPr>
          <w:rFonts w:ascii="Times New Roman" w:eastAsia="Times New Roman" w:hAnsi="Times New Roman" w:cs="Times New Roman"/>
        </w:rPr>
        <w:t>Casey M. Rand</w:t>
      </w:r>
      <w:r w:rsidR="677C3D92" w:rsidRPr="09CA383D">
        <w:rPr>
          <w:rFonts w:ascii="Times New Roman" w:eastAsia="Times New Roman" w:hAnsi="Times New Roman" w:cs="Times New Roman"/>
          <w:vertAlign w:val="superscript"/>
        </w:rPr>
        <w:t>3,</w:t>
      </w:r>
      <w:r w:rsidR="6C094B0A" w:rsidRPr="09CA383D">
        <w:rPr>
          <w:rFonts w:ascii="Times New Roman" w:eastAsia="Times New Roman" w:hAnsi="Times New Roman" w:cs="Times New Roman"/>
          <w:vertAlign w:val="superscript"/>
        </w:rPr>
        <w:t>4</w:t>
      </w:r>
    </w:p>
    <w:p w14:paraId="4BB05558" w14:textId="7DE4D32E" w:rsidR="2DEBA1F6" w:rsidRDefault="2DEBA1F6" w:rsidP="058AA859">
      <w:pPr>
        <w:spacing w:after="0" w:line="300" w:lineRule="auto"/>
        <w:ind w:firstLine="720"/>
        <w:contextualSpacing/>
        <w:rPr>
          <w:rFonts w:ascii="Times New Roman" w:eastAsia="Times New Roman" w:hAnsi="Times New Roman" w:cs="Times New Roman"/>
        </w:rPr>
      </w:pPr>
      <w:r w:rsidRPr="74137DAD">
        <w:rPr>
          <w:rFonts w:ascii="Times New Roman" w:eastAsia="Times New Roman" w:hAnsi="Times New Roman" w:cs="Times New Roman"/>
        </w:rPr>
        <w:t xml:space="preserve">Email: </w:t>
      </w:r>
      <w:hyperlink r:id="rId14">
        <w:r w:rsidR="66393B21" w:rsidRPr="74137DAD">
          <w:rPr>
            <w:rStyle w:val="Hyperlink"/>
            <w:rFonts w:ascii="Times New Roman" w:eastAsia="Times New Roman" w:hAnsi="Times New Roman" w:cs="Times New Roman"/>
          </w:rPr>
          <w:t>crand@luriechildrens.org</w:t>
        </w:r>
      </w:hyperlink>
      <w:r w:rsidR="66393B21" w:rsidRPr="74137DAD">
        <w:rPr>
          <w:rFonts w:ascii="Times New Roman" w:eastAsia="Times New Roman" w:hAnsi="Times New Roman" w:cs="Times New Roman"/>
        </w:rPr>
        <w:t xml:space="preserve"> </w:t>
      </w:r>
      <w:commentRangeStart w:id="4"/>
      <w:commentRangeEnd w:id="4"/>
      <w:r>
        <w:rPr>
          <w:rStyle w:val="CommentReference"/>
        </w:rPr>
        <w:commentReference w:id="4"/>
      </w:r>
    </w:p>
    <w:p w14:paraId="47D4619F" w14:textId="5A17EAEA" w:rsidR="072BCFF6" w:rsidRDefault="2DEBA1F6" w:rsidP="00505558">
      <w:pPr>
        <w:spacing w:after="0" w:line="300" w:lineRule="auto"/>
        <w:ind w:firstLine="720"/>
        <w:contextualSpacing/>
        <w:rPr>
          <w:rFonts w:ascii="Times New Roman" w:eastAsia="Times New Roman" w:hAnsi="Times New Roman" w:cs="Times New Roman"/>
        </w:rPr>
      </w:pPr>
      <w:r w:rsidRPr="6A51B7DF">
        <w:rPr>
          <w:rFonts w:ascii="Times New Roman" w:eastAsia="Times New Roman" w:hAnsi="Times New Roman" w:cs="Times New Roman"/>
        </w:rPr>
        <w:t xml:space="preserve">ORCID </w:t>
      </w:r>
      <w:proofErr w:type="spellStart"/>
      <w:r w:rsidRPr="6A51B7DF">
        <w:rPr>
          <w:rFonts w:ascii="Times New Roman" w:eastAsia="Times New Roman" w:hAnsi="Times New Roman" w:cs="Times New Roman"/>
        </w:rPr>
        <w:t>iD</w:t>
      </w:r>
      <w:proofErr w:type="spellEnd"/>
      <w:r w:rsidRPr="6A51B7DF">
        <w:rPr>
          <w:rFonts w:ascii="Times New Roman" w:eastAsia="Times New Roman" w:hAnsi="Times New Roman" w:cs="Times New Roman"/>
        </w:rPr>
        <w:t>:</w:t>
      </w:r>
      <w:r w:rsidR="1D0006EA" w:rsidRPr="6A51B7DF">
        <w:rPr>
          <w:rFonts w:ascii="Times New Roman" w:eastAsia="Times New Roman" w:hAnsi="Times New Roman" w:cs="Times New Roman"/>
        </w:rPr>
        <w:t xml:space="preserve"> </w:t>
      </w:r>
      <w:r w:rsidR="5F074E9A" w:rsidRPr="6A51B7DF">
        <w:rPr>
          <w:rFonts w:ascii="Times New Roman" w:eastAsia="Times New Roman" w:hAnsi="Times New Roman" w:cs="Times New Roman"/>
        </w:rPr>
        <w:t>0000-0003-1077-8978</w:t>
      </w:r>
    </w:p>
    <w:p w14:paraId="5F286947" w14:textId="3D0030D1" w:rsidR="7F556A8A" w:rsidRDefault="7F556A8A" w:rsidP="2E927327">
      <w:pPr>
        <w:spacing w:after="0" w:line="300" w:lineRule="auto"/>
        <w:contextualSpacing/>
        <w:rPr>
          <w:rFonts w:ascii="Times New Roman" w:eastAsia="Times New Roman" w:hAnsi="Times New Roman" w:cs="Times New Roman"/>
          <w:vertAlign w:val="superscript"/>
        </w:rPr>
      </w:pPr>
      <w:r w:rsidRPr="09CA383D">
        <w:rPr>
          <w:rFonts w:ascii="Times New Roman" w:eastAsia="Times New Roman" w:hAnsi="Times New Roman" w:cs="Times New Roman"/>
        </w:rPr>
        <w:t xml:space="preserve">Debra </w:t>
      </w:r>
      <w:r w:rsidR="78E1BF34" w:rsidRPr="09CA383D">
        <w:rPr>
          <w:rFonts w:ascii="Times New Roman" w:eastAsia="Times New Roman" w:hAnsi="Times New Roman" w:cs="Times New Roman"/>
        </w:rPr>
        <w:t xml:space="preserve">E. </w:t>
      </w:r>
      <w:r w:rsidRPr="09CA383D">
        <w:rPr>
          <w:rFonts w:ascii="Times New Roman" w:eastAsia="Times New Roman" w:hAnsi="Times New Roman" w:cs="Times New Roman"/>
        </w:rPr>
        <w:t>Weese-Mayer</w:t>
      </w:r>
      <w:r w:rsidR="4A76EDC9" w:rsidRPr="09CA383D">
        <w:rPr>
          <w:rFonts w:ascii="Times New Roman" w:eastAsia="Times New Roman" w:hAnsi="Times New Roman" w:cs="Times New Roman"/>
          <w:vertAlign w:val="superscript"/>
        </w:rPr>
        <w:t>3,4</w:t>
      </w:r>
      <w:r w:rsidR="4AD313AE" w:rsidRPr="09CA383D">
        <w:rPr>
          <w:rFonts w:ascii="Times New Roman" w:eastAsia="Times New Roman" w:hAnsi="Times New Roman" w:cs="Times New Roman"/>
          <w:vertAlign w:val="superscript"/>
        </w:rPr>
        <w:t>,5</w:t>
      </w:r>
    </w:p>
    <w:p w14:paraId="7E95389A" w14:textId="12F88242" w:rsidR="36782195" w:rsidRDefault="36782195" w:rsidP="55E2C89E">
      <w:pPr>
        <w:spacing w:after="0" w:line="300" w:lineRule="auto"/>
        <w:ind w:firstLine="720"/>
        <w:contextualSpacing/>
        <w:rPr>
          <w:rFonts w:ascii="Times New Roman" w:eastAsia="Times New Roman" w:hAnsi="Times New Roman" w:cs="Times New Roman"/>
        </w:rPr>
      </w:pPr>
      <w:r w:rsidRPr="41578A6C">
        <w:rPr>
          <w:rFonts w:ascii="Times New Roman" w:eastAsia="Times New Roman" w:hAnsi="Times New Roman" w:cs="Times New Roman"/>
        </w:rPr>
        <w:t xml:space="preserve">Email: </w:t>
      </w:r>
      <w:hyperlink r:id="rId15">
        <w:r w:rsidR="40EF8285" w:rsidRPr="41578A6C">
          <w:rPr>
            <w:rStyle w:val="Hyperlink"/>
            <w:rFonts w:ascii="Times New Roman" w:eastAsia="Times New Roman" w:hAnsi="Times New Roman" w:cs="Times New Roman"/>
          </w:rPr>
          <w:t>dweese-mayer@luriechildrens.org</w:t>
        </w:r>
      </w:hyperlink>
      <w:r w:rsidR="40EF8285" w:rsidRPr="41578A6C">
        <w:rPr>
          <w:rFonts w:ascii="Times New Roman" w:eastAsia="Times New Roman" w:hAnsi="Times New Roman" w:cs="Times New Roman"/>
        </w:rPr>
        <w:t xml:space="preserve"> </w:t>
      </w:r>
    </w:p>
    <w:p w14:paraId="65D863CE" w14:textId="4FDA68E0" w:rsidR="36782195" w:rsidRDefault="36782195" w:rsidP="00505558">
      <w:pPr>
        <w:spacing w:after="0" w:line="300" w:lineRule="auto"/>
        <w:ind w:firstLine="720"/>
        <w:contextualSpacing/>
        <w:rPr>
          <w:rFonts w:ascii="Times New Roman" w:eastAsia="Times New Roman" w:hAnsi="Times New Roman" w:cs="Times New Roman"/>
        </w:rPr>
      </w:pPr>
      <w:r w:rsidRPr="6EE193D4">
        <w:rPr>
          <w:rFonts w:ascii="Times New Roman" w:eastAsia="Times New Roman" w:hAnsi="Times New Roman" w:cs="Times New Roman"/>
        </w:rPr>
        <w:t xml:space="preserve">ORCID </w:t>
      </w:r>
      <w:proofErr w:type="spellStart"/>
      <w:r w:rsidRPr="6EE193D4">
        <w:rPr>
          <w:rFonts w:ascii="Times New Roman" w:eastAsia="Times New Roman" w:hAnsi="Times New Roman" w:cs="Times New Roman"/>
        </w:rPr>
        <w:t>iD</w:t>
      </w:r>
      <w:proofErr w:type="spellEnd"/>
      <w:r w:rsidRPr="6EE193D4">
        <w:rPr>
          <w:rFonts w:ascii="Times New Roman" w:eastAsia="Times New Roman" w:hAnsi="Times New Roman" w:cs="Times New Roman"/>
        </w:rPr>
        <w:t>:</w:t>
      </w:r>
      <w:r w:rsidR="50D80845" w:rsidRPr="6EE193D4">
        <w:rPr>
          <w:rFonts w:ascii="Times New Roman" w:eastAsia="Times New Roman" w:hAnsi="Times New Roman" w:cs="Times New Roman"/>
        </w:rPr>
        <w:t xml:space="preserve"> 0000-0001-6061-220X </w:t>
      </w:r>
    </w:p>
    <w:p w14:paraId="46379B10" w14:textId="0CD53A36" w:rsidR="7F556A8A" w:rsidRDefault="7F556A8A" w:rsidP="00505558">
      <w:pPr>
        <w:spacing w:after="0" w:line="276" w:lineRule="auto"/>
        <w:contextualSpacing/>
        <w:rPr>
          <w:rStyle w:val="Hyperlink"/>
          <w:rFonts w:ascii="Times New Roman" w:eastAsia="Times New Roman" w:hAnsi="Times New Roman" w:cs="Times New Roman"/>
          <w:lang w:val="en"/>
        </w:rPr>
      </w:pPr>
      <w:r w:rsidRPr="09CA383D">
        <w:rPr>
          <w:rFonts w:ascii="Times New Roman" w:eastAsia="Times New Roman" w:hAnsi="Times New Roman" w:cs="Times New Roman"/>
        </w:rPr>
        <w:t>Kai Lee Yap</w:t>
      </w:r>
      <w:r w:rsidR="471D76C9" w:rsidRPr="09CA383D">
        <w:rPr>
          <w:rFonts w:ascii="Times New Roman" w:eastAsia="Times New Roman" w:hAnsi="Times New Roman" w:cs="Times New Roman"/>
        </w:rPr>
        <w:t>*</w:t>
      </w:r>
      <w:r w:rsidR="62C81A03" w:rsidRPr="09CA383D">
        <w:rPr>
          <w:rFonts w:ascii="Times New Roman" w:eastAsia="Times New Roman" w:hAnsi="Times New Roman" w:cs="Times New Roman"/>
          <w:vertAlign w:val="superscript"/>
        </w:rPr>
        <w:t>1,</w:t>
      </w:r>
      <w:r w:rsidR="1CEF72BB" w:rsidRPr="09CA383D">
        <w:rPr>
          <w:rFonts w:ascii="Times New Roman" w:eastAsia="Times New Roman" w:hAnsi="Times New Roman" w:cs="Times New Roman"/>
          <w:vertAlign w:val="superscript"/>
        </w:rPr>
        <w:t>6</w:t>
      </w:r>
      <w:r w:rsidR="0B9BA5F7" w:rsidRPr="09CA383D">
        <w:rPr>
          <w:rFonts w:ascii="Times New Roman" w:eastAsia="Times New Roman" w:hAnsi="Times New Roman" w:cs="Times New Roman"/>
          <w:lang w:val="en"/>
        </w:rPr>
        <w:t xml:space="preserve">     </w:t>
      </w:r>
    </w:p>
    <w:p w14:paraId="2907A634" w14:textId="77C5BF73" w:rsidR="7F556A8A" w:rsidRDefault="0B9BA5F7" w:rsidP="00505558">
      <w:pPr>
        <w:spacing w:after="0" w:line="276" w:lineRule="auto"/>
        <w:ind w:firstLine="720"/>
        <w:contextualSpacing/>
        <w:rPr>
          <w:rFonts w:ascii="Times New Roman" w:eastAsia="Times New Roman" w:hAnsi="Times New Roman" w:cs="Times New Roman"/>
          <w:lang w:val="en"/>
        </w:rPr>
      </w:pPr>
      <w:r w:rsidRPr="2569A7CC">
        <w:rPr>
          <w:rFonts w:ascii="Times New Roman" w:eastAsia="Times New Roman" w:hAnsi="Times New Roman" w:cs="Times New Roman"/>
          <w:lang w:val="en"/>
        </w:rPr>
        <w:t>Email:</w:t>
      </w:r>
      <w:r w:rsidR="5EB13829" w:rsidRPr="2569A7CC">
        <w:rPr>
          <w:rFonts w:ascii="Times New Roman" w:eastAsia="Times New Roman" w:hAnsi="Times New Roman" w:cs="Times New Roman"/>
          <w:lang w:val="en"/>
        </w:rPr>
        <w:t xml:space="preserve"> </w:t>
      </w:r>
      <w:hyperlink r:id="rId16">
        <w:r w:rsidR="5EB13829" w:rsidRPr="2569A7CC">
          <w:rPr>
            <w:rStyle w:val="Hyperlink"/>
            <w:rFonts w:ascii="Times New Roman" w:eastAsia="Times New Roman" w:hAnsi="Times New Roman" w:cs="Times New Roman"/>
            <w:lang w:val="en"/>
          </w:rPr>
          <w:t>klyap@luriechildrens.org</w:t>
        </w:r>
      </w:hyperlink>
      <w:r w:rsidR="5EB13829" w:rsidRPr="2569A7CC">
        <w:rPr>
          <w:rFonts w:ascii="Times New Roman" w:eastAsia="Times New Roman" w:hAnsi="Times New Roman" w:cs="Times New Roman"/>
          <w:lang w:val="en"/>
        </w:rPr>
        <w:t xml:space="preserve"> </w:t>
      </w:r>
    </w:p>
    <w:p w14:paraId="68AD1C82" w14:textId="2F0B12DD" w:rsidR="7F556A8A" w:rsidRDefault="0B9BA5F7" w:rsidP="00505558">
      <w:pPr>
        <w:spacing w:after="0" w:line="276" w:lineRule="auto"/>
        <w:ind w:firstLine="720"/>
        <w:contextualSpacing/>
        <w:rPr>
          <w:rFonts w:ascii="Times New Roman" w:eastAsia="Times New Roman" w:hAnsi="Times New Roman" w:cs="Times New Roman"/>
        </w:rPr>
      </w:pPr>
      <w:r w:rsidRPr="5F8E5BAE">
        <w:rPr>
          <w:rFonts w:ascii="Times New Roman" w:eastAsia="Times New Roman" w:hAnsi="Times New Roman" w:cs="Times New Roman"/>
        </w:rPr>
        <w:t xml:space="preserve">ORCID </w:t>
      </w:r>
      <w:proofErr w:type="spellStart"/>
      <w:r w:rsidRPr="5F8E5BAE">
        <w:rPr>
          <w:rFonts w:ascii="Times New Roman" w:eastAsia="Times New Roman" w:hAnsi="Times New Roman" w:cs="Times New Roman"/>
        </w:rPr>
        <w:t>iD</w:t>
      </w:r>
      <w:proofErr w:type="spellEnd"/>
      <w:r w:rsidRPr="5F8E5BAE">
        <w:rPr>
          <w:rFonts w:ascii="Times New Roman" w:eastAsia="Times New Roman" w:hAnsi="Times New Roman" w:cs="Times New Roman"/>
        </w:rPr>
        <w:t>: 0000-0003-4496-5464</w:t>
      </w:r>
    </w:p>
    <w:p w14:paraId="3AA984C7" w14:textId="148D084B" w:rsidR="502937CD" w:rsidRDefault="502937CD" w:rsidP="502937CD">
      <w:pPr>
        <w:spacing w:after="0" w:line="300" w:lineRule="auto"/>
        <w:contextualSpacing/>
        <w:rPr>
          <w:rFonts w:ascii="Times New Roman" w:eastAsia="Times New Roman" w:hAnsi="Times New Roman" w:cs="Times New Roman"/>
          <w:b/>
          <w:bCs/>
        </w:rPr>
      </w:pPr>
    </w:p>
    <w:p w14:paraId="25D5A52B" w14:textId="07C40113" w:rsidR="66AF4438" w:rsidRDefault="66AF4438" w:rsidP="2AECE1B4">
      <w:pPr>
        <w:spacing w:after="0" w:line="300" w:lineRule="auto"/>
        <w:contextualSpacing/>
        <w:rPr>
          <w:rFonts w:ascii="Times New Roman" w:eastAsia="Times New Roman" w:hAnsi="Times New Roman" w:cs="Times New Roman"/>
        </w:rPr>
      </w:pPr>
      <w:r w:rsidRPr="74137DAD">
        <w:rPr>
          <w:rFonts w:ascii="Times New Roman" w:eastAsia="Times New Roman" w:hAnsi="Times New Roman" w:cs="Times New Roman"/>
        </w:rPr>
        <w:t xml:space="preserve">† </w:t>
      </w:r>
      <w:r w:rsidR="4ACC5F34" w:rsidRPr="74137DAD">
        <w:rPr>
          <w:rFonts w:ascii="Times New Roman" w:eastAsia="Times New Roman" w:hAnsi="Times New Roman" w:cs="Times New Roman"/>
          <w:i/>
          <w:iCs/>
        </w:rPr>
        <w:t>Authors</w:t>
      </w:r>
      <w:r w:rsidRPr="74137DAD">
        <w:rPr>
          <w:rFonts w:ascii="Times New Roman" w:eastAsia="Times New Roman" w:hAnsi="Times New Roman" w:cs="Times New Roman"/>
          <w:i/>
          <w:iCs/>
        </w:rPr>
        <w:t xml:space="preserve"> contributed equally</w:t>
      </w:r>
    </w:p>
    <w:p w14:paraId="11E27CA8" w14:textId="2E8D5241" w:rsidR="4E58A090" w:rsidRDefault="4E58A090" w:rsidP="74137DAD">
      <w:pPr>
        <w:spacing w:after="0" w:line="300" w:lineRule="auto"/>
        <w:contextualSpacing/>
        <w:rPr>
          <w:rFonts w:ascii="Times New Roman" w:eastAsia="Times New Roman" w:hAnsi="Times New Roman" w:cs="Times New Roman"/>
          <w:i/>
          <w:iCs/>
        </w:rPr>
      </w:pPr>
      <w:r w:rsidRPr="74137DAD">
        <w:rPr>
          <w:rFonts w:ascii="Times New Roman" w:eastAsia="Times New Roman" w:hAnsi="Times New Roman" w:cs="Times New Roman"/>
          <w:i/>
          <w:iCs/>
        </w:rPr>
        <w:t xml:space="preserve">* </w:t>
      </w:r>
      <w:r w:rsidR="3C62B749" w:rsidRPr="74137DAD">
        <w:rPr>
          <w:rFonts w:ascii="Times New Roman" w:eastAsia="Times New Roman" w:hAnsi="Times New Roman" w:cs="Times New Roman"/>
          <w:i/>
          <w:iCs/>
        </w:rPr>
        <w:t>C</w:t>
      </w:r>
      <w:r w:rsidRPr="74137DAD">
        <w:rPr>
          <w:rFonts w:ascii="Times New Roman" w:eastAsia="Times New Roman" w:hAnsi="Times New Roman" w:cs="Times New Roman"/>
          <w:i/>
          <w:iCs/>
        </w:rPr>
        <w:t>orrespond</w:t>
      </w:r>
      <w:r w:rsidR="5A37E410" w:rsidRPr="74137DAD">
        <w:rPr>
          <w:rFonts w:ascii="Times New Roman" w:eastAsia="Times New Roman" w:hAnsi="Times New Roman" w:cs="Times New Roman"/>
          <w:i/>
          <w:iCs/>
        </w:rPr>
        <w:t>ing author</w:t>
      </w:r>
    </w:p>
    <w:p w14:paraId="5C2554FA" w14:textId="58DC90EF" w:rsidR="78156CC1" w:rsidRDefault="78156CC1" w:rsidP="78156CC1">
      <w:pPr>
        <w:spacing w:after="0" w:line="300" w:lineRule="auto"/>
        <w:contextualSpacing/>
        <w:rPr>
          <w:rFonts w:ascii="Times New Roman" w:eastAsia="Times New Roman" w:hAnsi="Times New Roman" w:cs="Times New Roman"/>
          <w:b/>
          <w:bCs/>
        </w:rPr>
      </w:pPr>
    </w:p>
    <w:p w14:paraId="316735E0" w14:textId="37C29AC5" w:rsidR="78156CC1" w:rsidRDefault="31A5E5C2" w:rsidP="4B1E41B6">
      <w:pPr>
        <w:spacing w:after="0" w:line="300" w:lineRule="auto"/>
        <w:contextualSpacing/>
        <w:rPr>
          <w:rFonts w:ascii="Times New Roman" w:eastAsia="Times New Roman" w:hAnsi="Times New Roman" w:cs="Times New Roman"/>
          <w:b/>
          <w:bCs/>
        </w:rPr>
      </w:pPr>
      <w:r w:rsidRPr="4B1E41B6">
        <w:rPr>
          <w:rFonts w:ascii="Times New Roman" w:eastAsia="Times New Roman" w:hAnsi="Times New Roman" w:cs="Times New Roman"/>
          <w:b/>
          <w:bCs/>
        </w:rPr>
        <w:t>Affiliations</w:t>
      </w:r>
    </w:p>
    <w:p w14:paraId="780CD337" w14:textId="5CE9CF9A" w:rsidR="67B17198" w:rsidRDefault="3C3EEBBF" w:rsidP="00F82536">
      <w:pPr>
        <w:pStyle w:val="ListParagraph"/>
        <w:numPr>
          <w:ilvl w:val="0"/>
          <w:numId w:val="3"/>
        </w:numPr>
        <w:spacing w:after="0" w:line="300" w:lineRule="auto"/>
        <w:rPr>
          <w:rFonts w:ascii="Times New Roman" w:eastAsia="Times New Roman" w:hAnsi="Times New Roman" w:cs="Times New Roman"/>
        </w:rPr>
      </w:pPr>
      <w:r w:rsidRPr="586683F2">
        <w:rPr>
          <w:rFonts w:ascii="Times New Roman" w:eastAsia="Times New Roman" w:hAnsi="Times New Roman" w:cs="Times New Roman"/>
        </w:rPr>
        <w:t>Department of Pathology</w:t>
      </w:r>
      <w:r w:rsidR="755BE6B6" w:rsidRPr="7C5AD794">
        <w:rPr>
          <w:rFonts w:ascii="Times New Roman" w:eastAsia="Times New Roman" w:hAnsi="Times New Roman" w:cs="Times New Roman"/>
        </w:rPr>
        <w:t xml:space="preserve"> &amp; Laboratory Medicine</w:t>
      </w:r>
      <w:r w:rsidR="2D5F231F" w:rsidRPr="1BC4F776">
        <w:rPr>
          <w:rFonts w:ascii="Times New Roman" w:eastAsia="Times New Roman" w:hAnsi="Times New Roman" w:cs="Times New Roman"/>
        </w:rPr>
        <w:t>,</w:t>
      </w:r>
      <w:r w:rsidRPr="586683F2">
        <w:rPr>
          <w:rFonts w:ascii="Times New Roman" w:eastAsia="Times New Roman" w:hAnsi="Times New Roman" w:cs="Times New Roman"/>
        </w:rPr>
        <w:t xml:space="preserve"> Molecular Diagnostics Laboratory, Ann &amp; Robert H. Lurie Children’s Hospital of Chicago</w:t>
      </w:r>
      <w:r w:rsidR="27D9EF7E" w:rsidRPr="23CF8D6F">
        <w:rPr>
          <w:rFonts w:ascii="Times New Roman" w:eastAsia="Times New Roman" w:hAnsi="Times New Roman" w:cs="Times New Roman"/>
        </w:rPr>
        <w:t>, Chicago, IL</w:t>
      </w:r>
      <w:r w:rsidR="27D9EF7E" w:rsidRPr="50B98FB2">
        <w:rPr>
          <w:rFonts w:ascii="Times New Roman" w:eastAsia="Times New Roman" w:hAnsi="Times New Roman" w:cs="Times New Roman"/>
        </w:rPr>
        <w:t>, USA</w:t>
      </w:r>
    </w:p>
    <w:p w14:paraId="41F0FF8A" w14:textId="0D9F8C55" w:rsidR="67B17198" w:rsidRDefault="3C3EEBBF" w:rsidP="00F82536">
      <w:pPr>
        <w:pStyle w:val="ListParagraph"/>
        <w:numPr>
          <w:ilvl w:val="0"/>
          <w:numId w:val="3"/>
        </w:numPr>
        <w:spacing w:after="0" w:line="300" w:lineRule="auto"/>
        <w:rPr>
          <w:rFonts w:ascii="Times New Roman" w:eastAsia="Times New Roman" w:hAnsi="Times New Roman" w:cs="Times New Roman"/>
        </w:rPr>
      </w:pPr>
      <w:r w:rsidRPr="7ECE78B3">
        <w:rPr>
          <w:rFonts w:ascii="Times New Roman" w:eastAsia="Times New Roman" w:hAnsi="Times New Roman" w:cs="Times New Roman"/>
        </w:rPr>
        <w:t>Division of Genetics, Genomics and Metabolism</w:t>
      </w:r>
      <w:r w:rsidRPr="0CD0CC32">
        <w:rPr>
          <w:rFonts w:ascii="Times New Roman" w:eastAsia="Times New Roman" w:hAnsi="Times New Roman" w:cs="Times New Roman"/>
        </w:rPr>
        <w:t xml:space="preserve">, </w:t>
      </w:r>
      <w:r w:rsidRPr="3032C575">
        <w:rPr>
          <w:rFonts w:ascii="Times New Roman" w:eastAsia="Times New Roman" w:hAnsi="Times New Roman" w:cs="Times New Roman"/>
        </w:rPr>
        <w:t>Ann &amp; Robert H. Lurie Children’s Hospital of Chicago</w:t>
      </w:r>
      <w:r w:rsidR="7307538F" w:rsidRPr="50B98FB2">
        <w:rPr>
          <w:rFonts w:ascii="Times New Roman" w:eastAsia="Times New Roman" w:hAnsi="Times New Roman" w:cs="Times New Roman"/>
        </w:rPr>
        <w:t>, Chicago, IL, USA</w:t>
      </w:r>
    </w:p>
    <w:p w14:paraId="4BC37B3B" w14:textId="7F308B12" w:rsidR="4B1E41B6" w:rsidRDefault="33A4F365" w:rsidP="00F82536">
      <w:pPr>
        <w:pStyle w:val="ListParagraph"/>
        <w:numPr>
          <w:ilvl w:val="0"/>
          <w:numId w:val="3"/>
        </w:numPr>
        <w:spacing w:after="0" w:line="300" w:lineRule="auto"/>
        <w:rPr>
          <w:rFonts w:ascii="Times New Roman" w:eastAsia="Times New Roman" w:hAnsi="Times New Roman" w:cs="Times New Roman"/>
        </w:rPr>
      </w:pPr>
      <w:r w:rsidRPr="2E691232">
        <w:rPr>
          <w:rFonts w:ascii="Times New Roman" w:eastAsia="Times New Roman" w:hAnsi="Times New Roman" w:cs="Times New Roman"/>
        </w:rPr>
        <w:t>Stanley Manne Children’s Research Institute</w:t>
      </w:r>
      <w:r w:rsidR="5A1E17C1" w:rsidRPr="315CFA51">
        <w:rPr>
          <w:rFonts w:ascii="Times New Roman" w:eastAsia="Times New Roman" w:hAnsi="Times New Roman" w:cs="Times New Roman"/>
        </w:rPr>
        <w:t>, Chicago, IL, USA</w:t>
      </w:r>
    </w:p>
    <w:p w14:paraId="75E7A1B4" w14:textId="36DBD510" w:rsidR="67B17198" w:rsidRDefault="05FA9112" w:rsidP="00F82536">
      <w:pPr>
        <w:pStyle w:val="ListParagraph"/>
        <w:numPr>
          <w:ilvl w:val="0"/>
          <w:numId w:val="3"/>
        </w:numPr>
        <w:spacing w:after="0" w:line="300" w:lineRule="auto"/>
        <w:rPr>
          <w:rFonts w:ascii="Times New Roman" w:eastAsia="Times New Roman" w:hAnsi="Times New Roman" w:cs="Times New Roman"/>
        </w:rPr>
      </w:pPr>
      <w:r w:rsidRPr="09CA383D">
        <w:rPr>
          <w:rFonts w:ascii="Times New Roman" w:eastAsia="Times New Roman" w:hAnsi="Times New Roman" w:cs="Times New Roman"/>
        </w:rPr>
        <w:t>Department of Pediatrics</w:t>
      </w:r>
      <w:r w:rsidR="473E8CEB" w:rsidRPr="09CA383D">
        <w:rPr>
          <w:rFonts w:ascii="Times New Roman" w:eastAsia="Times New Roman" w:hAnsi="Times New Roman" w:cs="Times New Roman"/>
        </w:rPr>
        <w:t xml:space="preserve">, </w:t>
      </w:r>
      <w:r w:rsidRPr="09CA383D">
        <w:rPr>
          <w:rFonts w:ascii="Times New Roman" w:eastAsia="Times New Roman" w:hAnsi="Times New Roman" w:cs="Times New Roman"/>
        </w:rPr>
        <w:t>Division of Autonomic Medicine, Center for Autonomic Medicine in Pediatrics (CAMP), Ann &amp; Robert H. Lurie Children’s Hospital of Chicago</w:t>
      </w:r>
      <w:r w:rsidR="1B18F928" w:rsidRPr="09CA383D">
        <w:rPr>
          <w:rFonts w:ascii="Times New Roman" w:eastAsia="Times New Roman" w:hAnsi="Times New Roman" w:cs="Times New Roman"/>
        </w:rPr>
        <w:t>, Chicago, IL, USA</w:t>
      </w:r>
    </w:p>
    <w:p w14:paraId="5D3FFF34" w14:textId="608B49FD" w:rsidR="753EB8C3" w:rsidRDefault="753EB8C3" w:rsidP="09CA383D">
      <w:pPr>
        <w:pStyle w:val="ListParagraph"/>
        <w:numPr>
          <w:ilvl w:val="0"/>
          <w:numId w:val="3"/>
        </w:numPr>
        <w:spacing w:after="0" w:line="300" w:lineRule="auto"/>
        <w:rPr>
          <w:rFonts w:ascii="Times New Roman" w:eastAsia="Times New Roman" w:hAnsi="Times New Roman" w:cs="Times New Roman"/>
        </w:rPr>
      </w:pPr>
      <w:r w:rsidRPr="09CA383D">
        <w:rPr>
          <w:rFonts w:ascii="Times New Roman" w:eastAsia="Times New Roman" w:hAnsi="Times New Roman" w:cs="Times New Roman"/>
        </w:rPr>
        <w:t>Department of Pediatrics, Northwestern University Feinberg School of Medicine, Chicago, IL, USA</w:t>
      </w:r>
    </w:p>
    <w:p w14:paraId="5FD5DBEE" w14:textId="5E3D773D" w:rsidR="4B1E41B6" w:rsidRDefault="05FA9112" w:rsidP="00F82536">
      <w:pPr>
        <w:pStyle w:val="ListParagraph"/>
        <w:numPr>
          <w:ilvl w:val="0"/>
          <w:numId w:val="3"/>
        </w:numPr>
        <w:spacing w:after="0" w:line="300" w:lineRule="auto"/>
        <w:rPr>
          <w:rFonts w:ascii="Times New Roman" w:eastAsia="Times New Roman" w:hAnsi="Times New Roman" w:cs="Times New Roman"/>
        </w:rPr>
      </w:pPr>
      <w:r w:rsidRPr="7DAEEE3A">
        <w:rPr>
          <w:rFonts w:ascii="Times New Roman" w:eastAsia="Times New Roman" w:hAnsi="Times New Roman" w:cs="Times New Roman"/>
        </w:rPr>
        <w:t>Department of Pathology</w:t>
      </w:r>
      <w:r w:rsidR="486A3EB2" w:rsidRPr="48F3D9D3">
        <w:rPr>
          <w:rFonts w:ascii="Times New Roman" w:eastAsia="Times New Roman" w:hAnsi="Times New Roman" w:cs="Times New Roman"/>
        </w:rPr>
        <w:t>,</w:t>
      </w:r>
      <w:r w:rsidRPr="7DAEEE3A">
        <w:rPr>
          <w:rFonts w:ascii="Times New Roman" w:eastAsia="Times New Roman" w:hAnsi="Times New Roman" w:cs="Times New Roman"/>
        </w:rPr>
        <w:t xml:space="preserve"> Northwestern University Feinberg School of Medicine</w:t>
      </w:r>
      <w:r w:rsidR="761AED6A" w:rsidRPr="63AD1BE5">
        <w:rPr>
          <w:rFonts w:ascii="Times New Roman" w:eastAsia="Times New Roman" w:hAnsi="Times New Roman" w:cs="Times New Roman"/>
        </w:rPr>
        <w:t>, Chicago, IL, USA</w:t>
      </w:r>
    </w:p>
    <w:p w14:paraId="72D377F1" w14:textId="40CC18E3" w:rsidR="0178C18A" w:rsidRDefault="0178C18A" w:rsidP="1B8096B8">
      <w:pPr>
        <w:spacing w:after="0" w:line="300" w:lineRule="auto"/>
        <w:contextualSpacing/>
        <w:rPr>
          <w:rFonts w:ascii="Times New Roman" w:eastAsia="Times New Roman" w:hAnsi="Times New Roman" w:cs="Times New Roman"/>
        </w:rPr>
      </w:pPr>
    </w:p>
    <w:p w14:paraId="007E3B9C" w14:textId="6ADDAE2C" w:rsidR="64363B43" w:rsidRDefault="64363B43" w:rsidP="5FD7F764">
      <w:pPr>
        <w:spacing w:after="0" w:line="240" w:lineRule="auto"/>
        <w:contextualSpacing/>
        <w:jc w:val="both"/>
        <w:rPr>
          <w:rFonts w:ascii="Times New Roman" w:eastAsia="Times New Roman" w:hAnsi="Times New Roman" w:cs="Times New Roman"/>
          <w:b/>
          <w:bCs/>
        </w:rPr>
      </w:pPr>
      <w:r w:rsidRPr="74137DAD">
        <w:rPr>
          <w:rFonts w:ascii="Times New Roman" w:eastAsia="Times New Roman" w:hAnsi="Times New Roman" w:cs="Times New Roman"/>
          <w:b/>
          <w:bCs/>
        </w:rPr>
        <w:t>List of abbreviations:</w:t>
      </w:r>
    </w:p>
    <w:p w14:paraId="0393ECE1" w14:textId="7754604A" w:rsidR="30AA7B74" w:rsidRDefault="61D831A2" w:rsidP="5FD7F764">
      <w:pPr>
        <w:spacing w:after="0" w:line="240" w:lineRule="auto"/>
        <w:contextualSpacing/>
        <w:jc w:val="both"/>
        <w:rPr>
          <w:rFonts w:ascii="Times New Roman" w:eastAsia="Times New Roman" w:hAnsi="Times New Roman" w:cs="Times New Roman"/>
        </w:rPr>
      </w:pPr>
      <w:r w:rsidRPr="79C5E9D3">
        <w:rPr>
          <w:rFonts w:ascii="Times New Roman" w:eastAsia="Times New Roman" w:hAnsi="Times New Roman" w:cs="Times New Roman"/>
        </w:rPr>
        <w:t xml:space="preserve">CCHS: </w:t>
      </w:r>
      <w:r w:rsidR="3F4E940F" w:rsidRPr="79C5E9D3">
        <w:rPr>
          <w:rFonts w:ascii="Times New Roman" w:eastAsia="Times New Roman" w:hAnsi="Times New Roman" w:cs="Times New Roman"/>
        </w:rPr>
        <w:t xml:space="preserve">congenital central </w:t>
      </w:r>
      <w:r w:rsidR="3F4E940F" w:rsidRPr="59A662F4">
        <w:rPr>
          <w:rFonts w:ascii="Times New Roman" w:eastAsia="Times New Roman" w:hAnsi="Times New Roman" w:cs="Times New Roman"/>
        </w:rPr>
        <w:t>hypoventilation syndrome</w:t>
      </w:r>
    </w:p>
    <w:p w14:paraId="0C4BE890" w14:textId="448A834A" w:rsidR="74137DAD" w:rsidRDefault="76C05B75" w:rsidP="5FD7F764">
      <w:pPr>
        <w:spacing w:after="0" w:line="240" w:lineRule="auto"/>
        <w:contextualSpacing/>
        <w:jc w:val="both"/>
        <w:rPr>
          <w:rFonts w:ascii="Times New Roman" w:eastAsia="Times New Roman" w:hAnsi="Times New Roman" w:cs="Times New Roman"/>
        </w:rPr>
      </w:pPr>
      <w:r w:rsidRPr="59A662F4">
        <w:rPr>
          <w:rFonts w:ascii="Times New Roman" w:eastAsia="Times New Roman" w:hAnsi="Times New Roman" w:cs="Times New Roman"/>
        </w:rPr>
        <w:t>PARM:</w:t>
      </w:r>
      <w:r w:rsidR="2405A954" w:rsidRPr="59A662F4">
        <w:rPr>
          <w:rFonts w:ascii="Times New Roman" w:eastAsia="Times New Roman" w:hAnsi="Times New Roman" w:cs="Times New Roman"/>
        </w:rPr>
        <w:t xml:space="preserve"> polyalanine repeat </w:t>
      </w:r>
      <w:proofErr w:type="gramStart"/>
      <w:r w:rsidR="2405A954" w:rsidRPr="59A662F4">
        <w:rPr>
          <w:rFonts w:ascii="Times New Roman" w:eastAsia="Times New Roman" w:hAnsi="Times New Roman" w:cs="Times New Roman"/>
        </w:rPr>
        <w:t>mutation</w:t>
      </w:r>
      <w:proofErr w:type="gramEnd"/>
    </w:p>
    <w:p w14:paraId="3FBD3F7C" w14:textId="1E0C8B49" w:rsidR="76C05B75" w:rsidRDefault="76C05B75" w:rsidP="5FD7F764">
      <w:pPr>
        <w:spacing w:after="0" w:line="240" w:lineRule="auto"/>
        <w:contextualSpacing/>
        <w:jc w:val="both"/>
        <w:rPr>
          <w:rFonts w:ascii="Times New Roman" w:eastAsia="Times New Roman" w:hAnsi="Times New Roman" w:cs="Times New Roman"/>
        </w:rPr>
      </w:pPr>
      <w:r w:rsidRPr="68A12944">
        <w:rPr>
          <w:rFonts w:ascii="Times New Roman" w:eastAsia="Times New Roman" w:hAnsi="Times New Roman" w:cs="Times New Roman"/>
        </w:rPr>
        <w:t>NPARM:</w:t>
      </w:r>
      <w:r w:rsidR="5491BB22" w:rsidRPr="68A12944">
        <w:rPr>
          <w:rFonts w:ascii="Times New Roman" w:eastAsia="Times New Roman" w:hAnsi="Times New Roman" w:cs="Times New Roman"/>
        </w:rPr>
        <w:t xml:space="preserve"> non-polyalanine repeat </w:t>
      </w:r>
      <w:proofErr w:type="gramStart"/>
      <w:r w:rsidR="5491BB22" w:rsidRPr="68A12944">
        <w:rPr>
          <w:rFonts w:ascii="Times New Roman" w:eastAsia="Times New Roman" w:hAnsi="Times New Roman" w:cs="Times New Roman"/>
        </w:rPr>
        <w:t>mutation</w:t>
      </w:r>
      <w:proofErr w:type="gramEnd"/>
    </w:p>
    <w:p w14:paraId="23C728D1" w14:textId="0F0707F7" w:rsidR="0479A192" w:rsidRDefault="76C05B75" w:rsidP="5FD7F764">
      <w:pPr>
        <w:spacing w:after="0" w:line="240" w:lineRule="auto"/>
        <w:contextualSpacing/>
        <w:jc w:val="both"/>
        <w:rPr>
          <w:rFonts w:ascii="Times New Roman" w:eastAsia="Times New Roman" w:hAnsi="Times New Roman" w:cs="Times New Roman"/>
        </w:rPr>
      </w:pPr>
      <w:r w:rsidRPr="072F544B">
        <w:rPr>
          <w:rFonts w:ascii="Times New Roman" w:eastAsia="Times New Roman" w:hAnsi="Times New Roman" w:cs="Times New Roman"/>
        </w:rPr>
        <w:t>ACMG:</w:t>
      </w:r>
      <w:r w:rsidR="6E588880" w:rsidRPr="072F544B">
        <w:rPr>
          <w:rFonts w:ascii="Times New Roman" w:eastAsia="Times New Roman" w:hAnsi="Times New Roman" w:cs="Times New Roman"/>
        </w:rPr>
        <w:t xml:space="preserve"> American College of Medical</w:t>
      </w:r>
      <w:r w:rsidR="6E588880" w:rsidRPr="6D6AAA50">
        <w:rPr>
          <w:rFonts w:ascii="Times New Roman" w:eastAsia="Times New Roman" w:hAnsi="Times New Roman" w:cs="Times New Roman"/>
        </w:rPr>
        <w:t xml:space="preserve"> Genetics and </w:t>
      </w:r>
      <w:r w:rsidR="6E588880" w:rsidRPr="2B1F32BF">
        <w:rPr>
          <w:rFonts w:ascii="Times New Roman" w:eastAsia="Times New Roman" w:hAnsi="Times New Roman" w:cs="Times New Roman"/>
        </w:rPr>
        <w:t>Genomics</w:t>
      </w:r>
    </w:p>
    <w:p w14:paraId="219264A9" w14:textId="593EFC23" w:rsidR="76C05B75" w:rsidRDefault="76C05B75" w:rsidP="5FD7F764">
      <w:pPr>
        <w:spacing w:after="0" w:line="240" w:lineRule="auto"/>
        <w:contextualSpacing/>
        <w:jc w:val="both"/>
        <w:rPr>
          <w:rFonts w:ascii="Times New Roman" w:eastAsia="Times New Roman" w:hAnsi="Times New Roman" w:cs="Times New Roman"/>
        </w:rPr>
      </w:pPr>
      <w:r w:rsidRPr="0B3BC83B">
        <w:rPr>
          <w:rFonts w:ascii="Times New Roman" w:eastAsia="Times New Roman" w:hAnsi="Times New Roman" w:cs="Times New Roman"/>
        </w:rPr>
        <w:t>AMP:</w:t>
      </w:r>
      <w:r w:rsidR="2B7F6CEE" w:rsidRPr="0B3BC83B">
        <w:rPr>
          <w:rFonts w:ascii="Times New Roman" w:eastAsia="Times New Roman" w:hAnsi="Times New Roman" w:cs="Times New Roman"/>
        </w:rPr>
        <w:t xml:space="preserve"> Association </w:t>
      </w:r>
      <w:r w:rsidR="2B7F6CEE" w:rsidRPr="6FC94A3D">
        <w:rPr>
          <w:rFonts w:ascii="Times New Roman" w:eastAsia="Times New Roman" w:hAnsi="Times New Roman" w:cs="Times New Roman"/>
        </w:rPr>
        <w:t>for</w:t>
      </w:r>
      <w:r w:rsidR="2B7F6CEE" w:rsidRPr="0B3BC83B">
        <w:rPr>
          <w:rFonts w:ascii="Times New Roman" w:eastAsia="Times New Roman" w:hAnsi="Times New Roman" w:cs="Times New Roman"/>
        </w:rPr>
        <w:t xml:space="preserve"> Molecular </w:t>
      </w:r>
      <w:r w:rsidR="2B7F6CEE" w:rsidRPr="6FC94A3D">
        <w:rPr>
          <w:rFonts w:ascii="Times New Roman" w:eastAsia="Times New Roman" w:hAnsi="Times New Roman" w:cs="Times New Roman"/>
        </w:rPr>
        <w:t>Pathology</w:t>
      </w:r>
    </w:p>
    <w:p w14:paraId="23C23972" w14:textId="44318ADB" w:rsidR="02F15BEE" w:rsidRDefault="39F9516C" w:rsidP="00505558">
      <w:pPr>
        <w:spacing w:after="0"/>
        <w:contextualSpacing/>
        <w:rPr>
          <w:rFonts w:ascii="Times New Roman" w:eastAsia="Times New Roman" w:hAnsi="Times New Roman" w:cs="Times New Roman"/>
        </w:rPr>
      </w:pPr>
      <w:r w:rsidRPr="5FD7F764">
        <w:rPr>
          <w:rFonts w:ascii="Times New Roman" w:eastAsia="Times New Roman" w:hAnsi="Times New Roman" w:cs="Times New Roman"/>
        </w:rPr>
        <w:t>CI: confidence interval</w:t>
      </w:r>
    </w:p>
    <w:p w14:paraId="74688AE6" w14:textId="3AE85FBD" w:rsidR="3F8F80D1" w:rsidRDefault="5D38255A" w:rsidP="00505558">
      <w:pPr>
        <w:spacing w:after="0"/>
        <w:contextualSpacing/>
        <w:rPr>
          <w:rFonts w:ascii="Times New Roman" w:eastAsia="Times New Roman" w:hAnsi="Times New Roman" w:cs="Times New Roman"/>
        </w:rPr>
      </w:pPr>
      <w:r w:rsidRPr="1655D0B7">
        <w:rPr>
          <w:rFonts w:ascii="Times New Roman" w:eastAsia="Times New Roman" w:hAnsi="Times New Roman" w:cs="Times New Roman"/>
        </w:rPr>
        <w:lastRenderedPageBreak/>
        <w:t>LRT: likelihood ratio test</w:t>
      </w:r>
    </w:p>
    <w:p w14:paraId="1BFC9753" w14:textId="2705636B" w:rsidR="5D38255A" w:rsidRDefault="5D38255A" w:rsidP="00505558">
      <w:pPr>
        <w:spacing w:after="0"/>
        <w:contextualSpacing/>
        <w:rPr>
          <w:rFonts w:ascii="Times New Roman" w:eastAsia="Times New Roman" w:hAnsi="Times New Roman" w:cs="Times New Roman"/>
        </w:rPr>
      </w:pPr>
      <w:r w:rsidRPr="3B158AAD">
        <w:rPr>
          <w:rFonts w:ascii="Times New Roman" w:eastAsia="Times New Roman" w:hAnsi="Times New Roman" w:cs="Times New Roman"/>
        </w:rPr>
        <w:t>AUC: area under the curve</w:t>
      </w:r>
    </w:p>
    <w:p w14:paraId="0D56900D" w14:textId="31D2737A" w:rsidR="5D38255A" w:rsidRDefault="5D38255A" w:rsidP="00505558">
      <w:pPr>
        <w:spacing w:after="0"/>
        <w:contextualSpacing/>
        <w:rPr>
          <w:rFonts w:ascii="Times New Roman" w:eastAsia="Times New Roman" w:hAnsi="Times New Roman" w:cs="Times New Roman"/>
        </w:rPr>
      </w:pPr>
      <w:r w:rsidRPr="3B158AAD">
        <w:rPr>
          <w:rFonts w:ascii="Times New Roman" w:eastAsia="Times New Roman" w:hAnsi="Times New Roman" w:cs="Times New Roman"/>
        </w:rPr>
        <w:t xml:space="preserve">ROC: receiver </w:t>
      </w:r>
      <w:r w:rsidRPr="6C3755FE">
        <w:rPr>
          <w:rFonts w:ascii="Times New Roman" w:eastAsia="Times New Roman" w:hAnsi="Times New Roman" w:cs="Times New Roman"/>
        </w:rPr>
        <w:t>operating curve</w:t>
      </w:r>
    </w:p>
    <w:p w14:paraId="764C0DF0" w14:textId="2B81BE49" w:rsidR="3E79F620" w:rsidRDefault="59388869" w:rsidP="00505558">
      <w:pPr>
        <w:spacing w:after="0" w:line="240" w:lineRule="auto"/>
        <w:contextualSpacing/>
        <w:jc w:val="both"/>
        <w:rPr>
          <w:rFonts w:ascii="Times New Roman" w:eastAsia="Times New Roman" w:hAnsi="Times New Roman" w:cs="Times New Roman"/>
        </w:rPr>
      </w:pPr>
      <w:proofErr w:type="spellStart"/>
      <w:r w:rsidRPr="08308024">
        <w:rPr>
          <w:rFonts w:ascii="Times New Roman" w:eastAsia="Times New Roman" w:hAnsi="Times New Roman" w:cs="Times New Roman"/>
        </w:rPr>
        <w:t>Delins</w:t>
      </w:r>
      <w:proofErr w:type="spellEnd"/>
      <w:r w:rsidRPr="08308024">
        <w:rPr>
          <w:rFonts w:ascii="Times New Roman" w:eastAsia="Times New Roman" w:hAnsi="Times New Roman" w:cs="Times New Roman"/>
        </w:rPr>
        <w:t>: deletion</w:t>
      </w:r>
      <w:r w:rsidRPr="625CEA71">
        <w:rPr>
          <w:rFonts w:ascii="Times New Roman" w:eastAsia="Times New Roman" w:hAnsi="Times New Roman" w:cs="Times New Roman"/>
        </w:rPr>
        <w:t>-insertion</w:t>
      </w:r>
    </w:p>
    <w:p w14:paraId="6153BA1A" w14:textId="5FC7D321" w:rsidR="29EDF5FA" w:rsidRDefault="735844C0" w:rsidP="00505558">
      <w:pPr>
        <w:spacing w:after="0" w:line="240" w:lineRule="auto"/>
        <w:contextualSpacing/>
        <w:jc w:val="both"/>
        <w:rPr>
          <w:rFonts w:ascii="Times New Roman" w:eastAsia="Times New Roman" w:hAnsi="Times New Roman" w:cs="Times New Roman"/>
        </w:rPr>
      </w:pPr>
      <w:r w:rsidRPr="3B9EEE06">
        <w:rPr>
          <w:rFonts w:ascii="Times New Roman" w:eastAsia="Times New Roman" w:hAnsi="Times New Roman" w:cs="Times New Roman"/>
        </w:rPr>
        <w:t xml:space="preserve">VUS: variant of </w:t>
      </w:r>
      <w:r w:rsidRPr="7A959003">
        <w:rPr>
          <w:rFonts w:ascii="Times New Roman" w:eastAsia="Times New Roman" w:hAnsi="Times New Roman" w:cs="Times New Roman"/>
        </w:rPr>
        <w:t xml:space="preserve">uncertain </w:t>
      </w:r>
      <w:r w:rsidRPr="68717496">
        <w:rPr>
          <w:rFonts w:ascii="Times New Roman" w:eastAsia="Times New Roman" w:hAnsi="Times New Roman" w:cs="Times New Roman"/>
        </w:rPr>
        <w:t>significance</w:t>
      </w:r>
    </w:p>
    <w:p w14:paraId="47234D78" w14:textId="45B7CADF" w:rsidR="5CD35837" w:rsidRDefault="5CD35837" w:rsidP="00505558">
      <w:pPr>
        <w:spacing w:after="0" w:line="240" w:lineRule="auto"/>
        <w:contextualSpacing/>
        <w:jc w:val="both"/>
        <w:rPr>
          <w:rFonts w:ascii="Times New Roman" w:eastAsia="Times New Roman" w:hAnsi="Times New Roman" w:cs="Times New Roman"/>
          <w:b/>
          <w:bCs/>
        </w:rPr>
      </w:pPr>
    </w:p>
    <w:p w14:paraId="2758388A" w14:textId="78C7023C" w:rsidR="2B8B5F5A" w:rsidRDefault="2B8B5F5A" w:rsidP="00505558">
      <w:pPr>
        <w:spacing w:after="0" w:line="240" w:lineRule="auto"/>
        <w:contextualSpacing/>
        <w:jc w:val="both"/>
      </w:pPr>
      <w:r w:rsidRPr="74137DAD">
        <w:rPr>
          <w:rFonts w:ascii="Times New Roman" w:eastAsia="Times New Roman" w:hAnsi="Times New Roman" w:cs="Times New Roman"/>
          <w:b/>
          <w:bCs/>
        </w:rPr>
        <w:t>DECLARATIONS</w:t>
      </w:r>
    </w:p>
    <w:p w14:paraId="227B0070" w14:textId="5EFD637E" w:rsidR="74137DAD" w:rsidRDefault="74137DAD" w:rsidP="00505558">
      <w:pPr>
        <w:spacing w:after="0" w:line="240" w:lineRule="auto"/>
        <w:contextualSpacing/>
        <w:jc w:val="both"/>
        <w:rPr>
          <w:rFonts w:ascii="Times New Roman" w:eastAsia="Times New Roman" w:hAnsi="Times New Roman" w:cs="Times New Roman"/>
          <w:b/>
          <w:bCs/>
        </w:rPr>
      </w:pPr>
    </w:p>
    <w:p w14:paraId="6EECD655" w14:textId="1AD66BD5" w:rsidR="2B8B5F5A" w:rsidRDefault="2B8B5F5A" w:rsidP="00505558">
      <w:pPr>
        <w:spacing w:after="0" w:line="240" w:lineRule="auto"/>
        <w:contextualSpacing/>
        <w:jc w:val="both"/>
        <w:rPr>
          <w:rFonts w:ascii="Times New Roman" w:eastAsia="Times New Roman" w:hAnsi="Times New Roman" w:cs="Times New Roman"/>
          <w:b/>
          <w:bCs/>
        </w:rPr>
      </w:pPr>
      <w:r w:rsidRPr="4B1E41B6">
        <w:rPr>
          <w:rFonts w:ascii="Times New Roman" w:eastAsia="Times New Roman" w:hAnsi="Times New Roman" w:cs="Times New Roman"/>
          <w:b/>
          <w:bCs/>
        </w:rPr>
        <w:t xml:space="preserve">Ethics approval and consent to </w:t>
      </w:r>
      <w:proofErr w:type="gramStart"/>
      <w:r w:rsidRPr="4B1E41B6">
        <w:rPr>
          <w:rFonts w:ascii="Times New Roman" w:eastAsia="Times New Roman" w:hAnsi="Times New Roman" w:cs="Times New Roman"/>
          <w:b/>
          <w:bCs/>
        </w:rPr>
        <w:t>participate</w:t>
      </w:r>
      <w:proofErr w:type="gramEnd"/>
    </w:p>
    <w:p w14:paraId="7D2B5F6B" w14:textId="094B998B" w:rsidR="6DFA8AE0" w:rsidRDefault="6DFA8AE0" w:rsidP="00505558">
      <w:pPr>
        <w:spacing w:after="0" w:line="240" w:lineRule="auto"/>
        <w:contextualSpacing/>
        <w:jc w:val="both"/>
        <w:rPr>
          <w:rFonts w:ascii="Times New Roman" w:eastAsia="Times New Roman" w:hAnsi="Times New Roman" w:cs="Times New Roman"/>
        </w:rPr>
      </w:pPr>
      <w:r w:rsidRPr="4B1E41B6">
        <w:rPr>
          <w:rFonts w:ascii="Times New Roman" w:eastAsia="Times New Roman" w:hAnsi="Times New Roman" w:cs="Times New Roman"/>
        </w:rPr>
        <w:t>The study was approved by Ann &amp; Robert H. Lurie Children’s Hospital of Chicago’s IRB (</w:t>
      </w:r>
      <w:r w:rsidR="343CF035" w:rsidRPr="4B1E41B6">
        <w:rPr>
          <w:rFonts w:ascii="Times New Roman" w:eastAsia="Times New Roman" w:hAnsi="Times New Roman" w:cs="Times New Roman"/>
        </w:rPr>
        <w:t>IRB #</w:t>
      </w:r>
      <w:r w:rsidRPr="4B1E41B6">
        <w:rPr>
          <w:rFonts w:ascii="Times New Roman" w:eastAsia="Times New Roman" w:hAnsi="Times New Roman" w:cs="Times New Roman"/>
        </w:rPr>
        <w:t xml:space="preserve">2013-15273). </w:t>
      </w:r>
    </w:p>
    <w:p w14:paraId="1AE8D41B" w14:textId="109DF127" w:rsidR="74137DAD" w:rsidRDefault="74137DAD" w:rsidP="00505558">
      <w:pPr>
        <w:spacing w:after="0" w:line="240" w:lineRule="auto"/>
        <w:contextualSpacing/>
        <w:jc w:val="both"/>
        <w:rPr>
          <w:rFonts w:ascii="Times New Roman" w:eastAsia="Times New Roman" w:hAnsi="Times New Roman" w:cs="Times New Roman"/>
          <w:b/>
          <w:bCs/>
        </w:rPr>
      </w:pPr>
    </w:p>
    <w:p w14:paraId="7379DBA0" w14:textId="464D5C23" w:rsidR="2B8B5F5A" w:rsidRDefault="2B8B5F5A" w:rsidP="00505558">
      <w:pPr>
        <w:spacing w:after="0" w:line="240" w:lineRule="auto"/>
        <w:contextualSpacing/>
        <w:jc w:val="both"/>
        <w:rPr>
          <w:rFonts w:ascii="Times New Roman" w:eastAsia="Times New Roman" w:hAnsi="Times New Roman" w:cs="Times New Roman"/>
          <w:b/>
          <w:bCs/>
        </w:rPr>
      </w:pPr>
      <w:r w:rsidRPr="74137DAD">
        <w:rPr>
          <w:rFonts w:ascii="Times New Roman" w:eastAsia="Times New Roman" w:hAnsi="Times New Roman" w:cs="Times New Roman"/>
          <w:b/>
          <w:bCs/>
        </w:rPr>
        <w:t xml:space="preserve">Consent for </w:t>
      </w:r>
      <w:commentRangeStart w:id="5"/>
      <w:r w:rsidRPr="74137DAD">
        <w:rPr>
          <w:rFonts w:ascii="Times New Roman" w:eastAsia="Times New Roman" w:hAnsi="Times New Roman" w:cs="Times New Roman"/>
          <w:b/>
          <w:bCs/>
        </w:rPr>
        <w:t>publication</w:t>
      </w:r>
      <w:commentRangeEnd w:id="5"/>
      <w:r>
        <w:rPr>
          <w:rStyle w:val="CommentReference"/>
        </w:rPr>
        <w:commentReference w:id="5"/>
      </w:r>
    </w:p>
    <w:p w14:paraId="3475B866" w14:textId="6C11D6F1" w:rsidR="74137DAD" w:rsidRDefault="45558726" w:rsidP="00505558">
      <w:pPr>
        <w:spacing w:after="0" w:line="240" w:lineRule="auto"/>
        <w:contextualSpacing/>
        <w:jc w:val="both"/>
        <w:rPr>
          <w:rFonts w:ascii="Times New Roman" w:eastAsia="Times New Roman" w:hAnsi="Times New Roman" w:cs="Times New Roman"/>
        </w:rPr>
      </w:pPr>
      <w:r w:rsidRPr="41D986ED">
        <w:rPr>
          <w:rFonts w:ascii="Times New Roman" w:eastAsia="Times New Roman" w:hAnsi="Times New Roman" w:cs="Times New Roman"/>
        </w:rPr>
        <w:t>Not applicable</w:t>
      </w:r>
    </w:p>
    <w:p w14:paraId="4D698CA6" w14:textId="32A83BB3" w:rsidR="74137DAD" w:rsidRDefault="74137DAD" w:rsidP="00505558">
      <w:pPr>
        <w:spacing w:after="0" w:line="240" w:lineRule="auto"/>
        <w:contextualSpacing/>
        <w:jc w:val="both"/>
        <w:rPr>
          <w:rFonts w:ascii="Times New Roman" w:eastAsia="Times New Roman" w:hAnsi="Times New Roman" w:cs="Times New Roman"/>
          <w:b/>
          <w:bCs/>
        </w:rPr>
      </w:pPr>
    </w:p>
    <w:p w14:paraId="299082FF" w14:textId="029B8BC9" w:rsidR="2B8B5F5A" w:rsidRDefault="2B8B5F5A" w:rsidP="00505558">
      <w:pPr>
        <w:spacing w:after="0" w:line="240" w:lineRule="auto"/>
        <w:contextualSpacing/>
        <w:jc w:val="both"/>
        <w:rPr>
          <w:rFonts w:ascii="Times New Roman" w:eastAsia="Times New Roman" w:hAnsi="Times New Roman" w:cs="Times New Roman"/>
          <w:b/>
          <w:bCs/>
        </w:rPr>
      </w:pPr>
      <w:r w:rsidRPr="4B1E41B6">
        <w:rPr>
          <w:rFonts w:ascii="Times New Roman" w:eastAsia="Times New Roman" w:hAnsi="Times New Roman" w:cs="Times New Roman"/>
          <w:b/>
          <w:bCs/>
        </w:rPr>
        <w:t>Availability of data and materials</w:t>
      </w:r>
    </w:p>
    <w:p w14:paraId="31B46FAB" w14:textId="620A28AC" w:rsidR="74137DAD" w:rsidRDefault="62198AB9" w:rsidP="00505558">
      <w:pPr>
        <w:spacing w:after="0" w:line="240" w:lineRule="auto"/>
        <w:contextualSpacing/>
        <w:jc w:val="both"/>
        <w:rPr>
          <w:rFonts w:ascii="Times New Roman" w:eastAsia="Times New Roman" w:hAnsi="Times New Roman" w:cs="Times New Roman"/>
        </w:rPr>
      </w:pPr>
      <w:r w:rsidRPr="5DF77D10">
        <w:rPr>
          <w:rFonts w:ascii="Times New Roman" w:eastAsia="Times New Roman" w:hAnsi="Times New Roman" w:cs="Times New Roman"/>
        </w:rPr>
        <w:t xml:space="preserve">All non-patient </w:t>
      </w:r>
      <w:r w:rsidRPr="4DD34D58">
        <w:rPr>
          <w:rFonts w:ascii="Times New Roman" w:eastAsia="Times New Roman" w:hAnsi="Times New Roman" w:cs="Times New Roman"/>
        </w:rPr>
        <w:t>d</w:t>
      </w:r>
      <w:r w:rsidR="5F49B3A5" w:rsidRPr="4DD34D58">
        <w:rPr>
          <w:rFonts w:ascii="Times New Roman" w:eastAsia="Times New Roman" w:hAnsi="Times New Roman" w:cs="Times New Roman"/>
        </w:rPr>
        <w:t>ata</w:t>
      </w:r>
      <w:r w:rsidR="5F49B3A5" w:rsidRPr="4B1E41B6">
        <w:rPr>
          <w:rFonts w:ascii="Times New Roman" w:eastAsia="Times New Roman" w:hAnsi="Times New Roman" w:cs="Times New Roman"/>
        </w:rPr>
        <w:t xml:space="preserve"> generated or analyzed during this study are included in this published article and its supplementary information files</w:t>
      </w:r>
      <w:r w:rsidR="5F49B3A5" w:rsidRPr="658E97D0">
        <w:rPr>
          <w:rFonts w:ascii="Times New Roman" w:eastAsia="Times New Roman" w:hAnsi="Times New Roman" w:cs="Times New Roman"/>
        </w:rPr>
        <w:t>.</w:t>
      </w:r>
      <w:r w:rsidR="39034AA5" w:rsidRPr="658E97D0">
        <w:rPr>
          <w:rFonts w:ascii="Times New Roman" w:eastAsia="Times New Roman" w:hAnsi="Times New Roman" w:cs="Times New Roman"/>
        </w:rPr>
        <w:t xml:space="preserve"> Patient-specific </w:t>
      </w:r>
      <w:r w:rsidR="39034AA5" w:rsidRPr="061EA294">
        <w:rPr>
          <w:rFonts w:ascii="Times New Roman" w:eastAsia="Times New Roman" w:hAnsi="Times New Roman" w:cs="Times New Roman"/>
        </w:rPr>
        <w:t xml:space="preserve">data </w:t>
      </w:r>
      <w:r w:rsidR="39034AA5" w:rsidRPr="51595989">
        <w:rPr>
          <w:rFonts w:ascii="Times New Roman" w:eastAsia="Times New Roman" w:hAnsi="Times New Roman" w:cs="Times New Roman"/>
        </w:rPr>
        <w:t xml:space="preserve">may be available </w:t>
      </w:r>
      <w:r w:rsidR="39034AA5" w:rsidRPr="1A1EE4B6">
        <w:rPr>
          <w:rFonts w:ascii="Times New Roman" w:eastAsia="Times New Roman" w:hAnsi="Times New Roman" w:cs="Times New Roman"/>
        </w:rPr>
        <w:t>from</w:t>
      </w:r>
      <w:r w:rsidR="39034AA5" w:rsidRPr="283872A1">
        <w:rPr>
          <w:rFonts w:ascii="Times New Roman" w:eastAsia="Times New Roman" w:hAnsi="Times New Roman" w:cs="Times New Roman"/>
        </w:rPr>
        <w:t xml:space="preserve"> the </w:t>
      </w:r>
      <w:r w:rsidR="39034AA5" w:rsidRPr="29053F25">
        <w:rPr>
          <w:rFonts w:ascii="Times New Roman" w:eastAsia="Times New Roman" w:hAnsi="Times New Roman" w:cs="Times New Roman"/>
        </w:rPr>
        <w:t xml:space="preserve">authors upon request. </w:t>
      </w:r>
    </w:p>
    <w:p w14:paraId="0E767393" w14:textId="2236AC39" w:rsidR="74137DAD" w:rsidRDefault="74137DAD" w:rsidP="00505558">
      <w:pPr>
        <w:spacing w:after="0" w:line="240" w:lineRule="auto"/>
        <w:contextualSpacing/>
        <w:jc w:val="both"/>
        <w:rPr>
          <w:rFonts w:ascii="Times New Roman" w:eastAsia="Times New Roman" w:hAnsi="Times New Roman" w:cs="Times New Roman"/>
          <w:b/>
          <w:bCs/>
        </w:rPr>
      </w:pPr>
    </w:p>
    <w:p w14:paraId="68B2B688" w14:textId="2FD00C35" w:rsidR="2B8B5F5A" w:rsidRDefault="2B8B5F5A" w:rsidP="00505558">
      <w:pPr>
        <w:spacing w:after="0" w:line="240" w:lineRule="auto"/>
        <w:contextualSpacing/>
        <w:jc w:val="both"/>
        <w:rPr>
          <w:rFonts w:ascii="Times New Roman" w:eastAsia="Times New Roman" w:hAnsi="Times New Roman" w:cs="Times New Roman"/>
          <w:b/>
          <w:bCs/>
        </w:rPr>
      </w:pPr>
      <w:r w:rsidRPr="74137DAD">
        <w:rPr>
          <w:rFonts w:ascii="Times New Roman" w:eastAsia="Times New Roman" w:hAnsi="Times New Roman" w:cs="Times New Roman"/>
          <w:b/>
          <w:bCs/>
        </w:rPr>
        <w:t>Competing interests</w:t>
      </w:r>
    </w:p>
    <w:p w14:paraId="7BEC31F2" w14:textId="30AAF0E2" w:rsidR="6DAB4625" w:rsidRDefault="6DAB4625" w:rsidP="00505558">
      <w:pPr>
        <w:spacing w:after="0" w:line="240" w:lineRule="auto"/>
        <w:contextualSpacing/>
        <w:jc w:val="both"/>
        <w:rPr>
          <w:rFonts w:ascii="Times New Roman" w:eastAsia="Times New Roman" w:hAnsi="Times New Roman" w:cs="Times New Roman"/>
        </w:rPr>
      </w:pPr>
      <w:r w:rsidRPr="74137DAD">
        <w:rPr>
          <w:rFonts w:ascii="Times New Roman" w:eastAsia="Times New Roman" w:hAnsi="Times New Roman" w:cs="Times New Roman"/>
        </w:rPr>
        <w:t>The authors declare that they have no competing interests.</w:t>
      </w:r>
    </w:p>
    <w:p w14:paraId="48D57FE1" w14:textId="035D76B5" w:rsidR="74137DAD" w:rsidRDefault="74137DAD" w:rsidP="00505558">
      <w:pPr>
        <w:spacing w:after="0" w:line="240" w:lineRule="auto"/>
        <w:contextualSpacing/>
        <w:jc w:val="both"/>
        <w:rPr>
          <w:rFonts w:ascii="Times New Roman" w:eastAsia="Times New Roman" w:hAnsi="Times New Roman" w:cs="Times New Roman"/>
          <w:b/>
          <w:bCs/>
        </w:rPr>
      </w:pPr>
    </w:p>
    <w:p w14:paraId="1C766EF7" w14:textId="396ECABA" w:rsidR="2B8B5F5A" w:rsidRDefault="2B8B5F5A" w:rsidP="00505558">
      <w:pPr>
        <w:spacing w:after="0" w:line="240" w:lineRule="auto"/>
        <w:contextualSpacing/>
        <w:jc w:val="both"/>
        <w:rPr>
          <w:rFonts w:ascii="Times New Roman" w:eastAsia="Times New Roman" w:hAnsi="Times New Roman" w:cs="Times New Roman"/>
          <w:b/>
          <w:bCs/>
        </w:rPr>
      </w:pPr>
      <w:r w:rsidRPr="4B1E41B6">
        <w:rPr>
          <w:rFonts w:ascii="Times New Roman" w:eastAsia="Times New Roman" w:hAnsi="Times New Roman" w:cs="Times New Roman"/>
          <w:b/>
          <w:bCs/>
        </w:rPr>
        <w:t>Funding</w:t>
      </w:r>
    </w:p>
    <w:p w14:paraId="4912619D" w14:textId="599C72A8" w:rsidR="48FB4A80" w:rsidRDefault="24CE95F3" w:rsidP="00505558">
      <w:pPr>
        <w:spacing w:after="0" w:line="240" w:lineRule="auto"/>
        <w:contextualSpacing/>
        <w:jc w:val="both"/>
        <w:rPr>
          <w:rFonts w:ascii="Times New Roman" w:eastAsia="Times New Roman" w:hAnsi="Times New Roman" w:cs="Times New Roman"/>
          <w:b/>
          <w:bCs/>
        </w:rPr>
      </w:pPr>
      <w:r w:rsidRPr="7F8F9EF6">
        <w:rPr>
          <w:rFonts w:ascii="Times New Roman" w:eastAsia="Times New Roman" w:hAnsi="Times New Roman" w:cs="Times New Roman"/>
        </w:rPr>
        <w:t xml:space="preserve">CMR receives funding from </w:t>
      </w:r>
      <w:r w:rsidR="4B9F72C0" w:rsidRPr="7F8F9EF6">
        <w:rPr>
          <w:rFonts w:ascii="Times New Roman" w:eastAsia="Times New Roman" w:hAnsi="Times New Roman" w:cs="Times New Roman"/>
        </w:rPr>
        <w:t xml:space="preserve">the Chicago Community Trust Foundation </w:t>
      </w:r>
      <w:r w:rsidR="4B9F72C0" w:rsidRPr="7F8F9EF6">
        <w:rPr>
          <w:rFonts w:ascii="Times New Roman" w:eastAsia="Times New Roman" w:hAnsi="Times New Roman" w:cs="Times New Roman"/>
          <w:i/>
          <w:iCs/>
        </w:rPr>
        <w:t>PHOX2B</w:t>
      </w:r>
      <w:r w:rsidR="4B9F72C0" w:rsidRPr="7F8F9EF6">
        <w:rPr>
          <w:rFonts w:ascii="Times New Roman" w:eastAsia="Times New Roman" w:hAnsi="Times New Roman" w:cs="Times New Roman"/>
        </w:rPr>
        <w:t xml:space="preserve"> Patent Fund</w:t>
      </w:r>
      <w:r w:rsidR="6C7C8E21" w:rsidRPr="7F8F9EF6">
        <w:rPr>
          <w:rFonts w:ascii="Times New Roman" w:eastAsia="Times New Roman" w:hAnsi="Times New Roman" w:cs="Times New Roman"/>
        </w:rPr>
        <w:t>.</w:t>
      </w:r>
      <w:r w:rsidR="4B9F72C0" w:rsidRPr="7F8F9EF6">
        <w:rPr>
          <w:rFonts w:ascii="Times New Roman" w:eastAsia="Times New Roman" w:hAnsi="Times New Roman" w:cs="Times New Roman"/>
        </w:rPr>
        <w:t xml:space="preserve"> </w:t>
      </w:r>
    </w:p>
    <w:p w14:paraId="4B02DEF3" w14:textId="6CD589FC" w:rsidR="61C0DE84" w:rsidRDefault="61C0DE84" w:rsidP="7F8F9EF6">
      <w:pPr>
        <w:spacing w:after="0" w:line="240" w:lineRule="auto"/>
        <w:contextualSpacing/>
        <w:jc w:val="both"/>
        <w:rPr>
          <w:rFonts w:ascii="Times New Roman" w:eastAsia="Times New Roman" w:hAnsi="Times New Roman" w:cs="Times New Roman"/>
        </w:rPr>
      </w:pPr>
      <w:r w:rsidRPr="7F8F9EF6">
        <w:rPr>
          <w:rFonts w:ascii="Times New Roman" w:eastAsia="Times New Roman" w:hAnsi="Times New Roman" w:cs="Times New Roman"/>
          <w:sz w:val="24"/>
          <w:szCs w:val="24"/>
        </w:rPr>
        <w:t>NIH R03TR003869 (Weese-Mayer PI)</w:t>
      </w:r>
    </w:p>
    <w:p w14:paraId="341EF058" w14:textId="7E9491FF" w:rsidR="4B1E41B6" w:rsidRDefault="4B1E41B6" w:rsidP="00505558">
      <w:pPr>
        <w:spacing w:after="0" w:line="240" w:lineRule="auto"/>
        <w:contextualSpacing/>
        <w:jc w:val="both"/>
        <w:rPr>
          <w:rFonts w:ascii="Times New Roman" w:eastAsia="Times New Roman" w:hAnsi="Times New Roman" w:cs="Times New Roman"/>
          <w:b/>
          <w:bCs/>
        </w:rPr>
      </w:pPr>
    </w:p>
    <w:p w14:paraId="460226DF" w14:textId="2A61D3AA" w:rsidR="2B8B5F5A" w:rsidRDefault="48FB4A80" w:rsidP="00505558">
      <w:pPr>
        <w:spacing w:after="0" w:line="240" w:lineRule="auto"/>
        <w:contextualSpacing/>
        <w:jc w:val="both"/>
        <w:rPr>
          <w:rFonts w:ascii="Times New Roman" w:eastAsia="Times New Roman" w:hAnsi="Times New Roman" w:cs="Times New Roman"/>
          <w:b/>
          <w:bCs/>
        </w:rPr>
      </w:pPr>
      <w:r w:rsidRPr="4B1E41B6">
        <w:rPr>
          <w:rFonts w:ascii="Times New Roman" w:eastAsia="Times New Roman" w:hAnsi="Times New Roman" w:cs="Times New Roman"/>
          <w:b/>
          <w:bCs/>
        </w:rPr>
        <w:t>C</w:t>
      </w:r>
      <w:r w:rsidR="2B8B5F5A" w:rsidRPr="4B1E41B6">
        <w:rPr>
          <w:rFonts w:ascii="Times New Roman" w:eastAsia="Times New Roman" w:hAnsi="Times New Roman" w:cs="Times New Roman"/>
          <w:b/>
          <w:bCs/>
        </w:rPr>
        <w:t>ontributions</w:t>
      </w:r>
      <w:commentRangeStart w:id="6"/>
      <w:commentRangeEnd w:id="6"/>
      <w:r w:rsidR="2B8B5F5A">
        <w:rPr>
          <w:rStyle w:val="CommentReference"/>
        </w:rPr>
        <w:commentReference w:id="6"/>
      </w:r>
    </w:p>
    <w:p w14:paraId="22646927" w14:textId="51A11C0A" w:rsidR="648CB600" w:rsidRDefault="648CB600" w:rsidP="00505558">
      <w:pPr>
        <w:spacing w:after="0" w:line="240" w:lineRule="auto"/>
        <w:contextualSpacing/>
        <w:jc w:val="both"/>
        <w:rPr>
          <w:rFonts w:ascii="Times New Roman" w:eastAsia="Times New Roman" w:hAnsi="Times New Roman" w:cs="Times New Roman"/>
        </w:rPr>
      </w:pPr>
      <w:r w:rsidRPr="4B1E41B6">
        <w:rPr>
          <w:rFonts w:ascii="Times New Roman" w:eastAsia="Times New Roman" w:hAnsi="Times New Roman" w:cs="Times New Roman"/>
        </w:rPr>
        <w:t>Conceptualization:</w:t>
      </w:r>
      <w:r w:rsidR="78C317AC" w:rsidRPr="4B1E41B6">
        <w:rPr>
          <w:rFonts w:ascii="Times New Roman" w:eastAsia="Times New Roman" w:hAnsi="Times New Roman" w:cs="Times New Roman"/>
        </w:rPr>
        <w:t xml:space="preserve"> </w:t>
      </w:r>
      <w:r w:rsidR="53F54AD3" w:rsidRPr="4B1E41B6">
        <w:rPr>
          <w:rFonts w:ascii="Times New Roman" w:eastAsia="Times New Roman" w:hAnsi="Times New Roman" w:cs="Times New Roman"/>
        </w:rPr>
        <w:t>A</w:t>
      </w:r>
      <w:r w:rsidR="25A123F4" w:rsidRPr="4B1E41B6">
        <w:rPr>
          <w:rFonts w:ascii="Times New Roman" w:eastAsia="Times New Roman" w:hAnsi="Times New Roman" w:cs="Times New Roman"/>
        </w:rPr>
        <w:t>.</w:t>
      </w:r>
      <w:r w:rsidR="53F54AD3" w:rsidRPr="4B1E41B6">
        <w:rPr>
          <w:rFonts w:ascii="Times New Roman" w:eastAsia="Times New Roman" w:hAnsi="Times New Roman" w:cs="Times New Roman"/>
        </w:rPr>
        <w:t>D</w:t>
      </w:r>
      <w:r w:rsidR="25A123F4" w:rsidRPr="4B1E41B6">
        <w:rPr>
          <w:rFonts w:ascii="Times New Roman" w:eastAsia="Times New Roman" w:hAnsi="Times New Roman" w:cs="Times New Roman"/>
        </w:rPr>
        <w:t>.</w:t>
      </w:r>
      <w:r w:rsidR="53F54AD3" w:rsidRPr="4B1E41B6">
        <w:rPr>
          <w:rFonts w:ascii="Times New Roman" w:eastAsia="Times New Roman" w:hAnsi="Times New Roman" w:cs="Times New Roman"/>
        </w:rPr>
        <w:t>, K</w:t>
      </w:r>
      <w:r w:rsidR="0F592816" w:rsidRPr="4B1E41B6">
        <w:rPr>
          <w:rFonts w:ascii="Times New Roman" w:eastAsia="Times New Roman" w:hAnsi="Times New Roman" w:cs="Times New Roman"/>
        </w:rPr>
        <w:t>.</w:t>
      </w:r>
      <w:r w:rsidR="53F54AD3" w:rsidRPr="4B1E41B6">
        <w:rPr>
          <w:rFonts w:ascii="Times New Roman" w:eastAsia="Times New Roman" w:hAnsi="Times New Roman" w:cs="Times New Roman"/>
        </w:rPr>
        <w:t>L</w:t>
      </w:r>
      <w:r w:rsidR="0F592816" w:rsidRPr="4B1E41B6">
        <w:rPr>
          <w:rFonts w:ascii="Times New Roman" w:eastAsia="Times New Roman" w:hAnsi="Times New Roman" w:cs="Times New Roman"/>
        </w:rPr>
        <w:t>.</w:t>
      </w:r>
      <w:r w:rsidR="53F54AD3" w:rsidRPr="4B1E41B6">
        <w:rPr>
          <w:rFonts w:ascii="Times New Roman" w:eastAsia="Times New Roman" w:hAnsi="Times New Roman" w:cs="Times New Roman"/>
        </w:rPr>
        <w:t>Y</w:t>
      </w:r>
      <w:r w:rsidR="0F592816" w:rsidRPr="4B1E41B6">
        <w:rPr>
          <w:rFonts w:ascii="Times New Roman" w:eastAsia="Times New Roman" w:hAnsi="Times New Roman" w:cs="Times New Roman"/>
        </w:rPr>
        <w:t>.</w:t>
      </w:r>
      <w:r w:rsidR="7E577750" w:rsidRPr="4B1E41B6">
        <w:rPr>
          <w:rFonts w:ascii="Times New Roman" w:eastAsia="Times New Roman" w:hAnsi="Times New Roman" w:cs="Times New Roman"/>
        </w:rPr>
        <w:t xml:space="preserve">; </w:t>
      </w:r>
      <w:r w:rsidRPr="4B1E41B6">
        <w:rPr>
          <w:rFonts w:ascii="Times New Roman" w:eastAsia="Times New Roman" w:hAnsi="Times New Roman" w:cs="Times New Roman"/>
        </w:rPr>
        <w:t>Methodology:</w:t>
      </w:r>
      <w:r w:rsidR="1C056EFF" w:rsidRPr="4B1E41B6">
        <w:rPr>
          <w:rFonts w:ascii="Times New Roman" w:eastAsia="Times New Roman" w:hAnsi="Times New Roman" w:cs="Times New Roman"/>
        </w:rPr>
        <w:t xml:space="preserve"> A</w:t>
      </w:r>
      <w:r w:rsidR="1BFE9AB0" w:rsidRPr="4B1E41B6">
        <w:rPr>
          <w:rFonts w:ascii="Times New Roman" w:eastAsia="Times New Roman" w:hAnsi="Times New Roman" w:cs="Times New Roman"/>
        </w:rPr>
        <w:t>.</w:t>
      </w:r>
      <w:r w:rsidR="1C056EFF" w:rsidRPr="4B1E41B6">
        <w:rPr>
          <w:rFonts w:ascii="Times New Roman" w:eastAsia="Times New Roman" w:hAnsi="Times New Roman" w:cs="Times New Roman"/>
        </w:rPr>
        <w:t>D</w:t>
      </w:r>
      <w:r w:rsidR="1BFE9AB0" w:rsidRPr="4B1E41B6">
        <w:rPr>
          <w:rFonts w:ascii="Times New Roman" w:eastAsia="Times New Roman" w:hAnsi="Times New Roman" w:cs="Times New Roman"/>
        </w:rPr>
        <w:t>.</w:t>
      </w:r>
      <w:r w:rsidR="1C056EFF" w:rsidRPr="4B1E41B6">
        <w:rPr>
          <w:rFonts w:ascii="Times New Roman" w:eastAsia="Times New Roman" w:hAnsi="Times New Roman" w:cs="Times New Roman"/>
        </w:rPr>
        <w:t>, K</w:t>
      </w:r>
      <w:r w:rsidR="40F22A2F" w:rsidRPr="4B1E41B6">
        <w:rPr>
          <w:rFonts w:ascii="Times New Roman" w:eastAsia="Times New Roman" w:hAnsi="Times New Roman" w:cs="Times New Roman"/>
        </w:rPr>
        <w:t>.</w:t>
      </w:r>
      <w:r w:rsidR="1C056EFF" w:rsidRPr="4B1E41B6">
        <w:rPr>
          <w:rFonts w:ascii="Times New Roman" w:eastAsia="Times New Roman" w:hAnsi="Times New Roman" w:cs="Times New Roman"/>
        </w:rPr>
        <w:t>L</w:t>
      </w:r>
      <w:r w:rsidR="40F22A2F" w:rsidRPr="4B1E41B6">
        <w:rPr>
          <w:rFonts w:ascii="Times New Roman" w:eastAsia="Times New Roman" w:hAnsi="Times New Roman" w:cs="Times New Roman"/>
        </w:rPr>
        <w:t>.</w:t>
      </w:r>
      <w:r w:rsidR="1C056EFF" w:rsidRPr="4B1E41B6">
        <w:rPr>
          <w:rFonts w:ascii="Times New Roman" w:eastAsia="Times New Roman" w:hAnsi="Times New Roman" w:cs="Times New Roman"/>
        </w:rPr>
        <w:t>Y</w:t>
      </w:r>
      <w:r w:rsidR="672E4508" w:rsidRPr="4B1E41B6">
        <w:rPr>
          <w:rFonts w:ascii="Times New Roman" w:eastAsia="Times New Roman" w:hAnsi="Times New Roman" w:cs="Times New Roman"/>
        </w:rPr>
        <w:t>.</w:t>
      </w:r>
      <w:r w:rsidR="1C056EFF" w:rsidRPr="4B1E41B6">
        <w:rPr>
          <w:rFonts w:ascii="Times New Roman" w:eastAsia="Times New Roman" w:hAnsi="Times New Roman" w:cs="Times New Roman"/>
        </w:rPr>
        <w:t>, A</w:t>
      </w:r>
      <w:r w:rsidR="672E4508" w:rsidRPr="4B1E41B6">
        <w:rPr>
          <w:rFonts w:ascii="Times New Roman" w:eastAsia="Times New Roman" w:hAnsi="Times New Roman" w:cs="Times New Roman"/>
        </w:rPr>
        <w:t>.</w:t>
      </w:r>
      <w:r w:rsidR="2F420B95" w:rsidRPr="4B1E41B6">
        <w:rPr>
          <w:rFonts w:ascii="Times New Roman" w:eastAsia="Times New Roman" w:hAnsi="Times New Roman" w:cs="Times New Roman"/>
        </w:rPr>
        <w:t>D</w:t>
      </w:r>
      <w:r w:rsidR="78D37C78" w:rsidRPr="4B1E41B6">
        <w:rPr>
          <w:rFonts w:ascii="Times New Roman" w:eastAsia="Times New Roman" w:hAnsi="Times New Roman" w:cs="Times New Roman"/>
        </w:rPr>
        <w:t>.</w:t>
      </w:r>
      <w:r w:rsidR="1C056EFF" w:rsidRPr="4B1E41B6">
        <w:rPr>
          <w:rFonts w:ascii="Times New Roman" w:eastAsia="Times New Roman" w:hAnsi="Times New Roman" w:cs="Times New Roman"/>
        </w:rPr>
        <w:t>S</w:t>
      </w:r>
      <w:r w:rsidR="78D37C78" w:rsidRPr="4B1E41B6">
        <w:rPr>
          <w:rFonts w:ascii="Times New Roman" w:eastAsia="Times New Roman" w:hAnsi="Times New Roman" w:cs="Times New Roman"/>
        </w:rPr>
        <w:t>.</w:t>
      </w:r>
      <w:r w:rsidR="00172E9D" w:rsidRPr="4B1E41B6">
        <w:rPr>
          <w:rFonts w:ascii="Times New Roman" w:eastAsia="Times New Roman" w:hAnsi="Times New Roman" w:cs="Times New Roman"/>
        </w:rPr>
        <w:t>; s</w:t>
      </w:r>
      <w:r w:rsidRPr="4B1E41B6">
        <w:rPr>
          <w:rFonts w:ascii="Times New Roman" w:eastAsia="Times New Roman" w:hAnsi="Times New Roman" w:cs="Times New Roman"/>
        </w:rPr>
        <w:t>oftware:</w:t>
      </w:r>
      <w:r w:rsidR="29E98BBA" w:rsidRPr="4B1E41B6">
        <w:rPr>
          <w:rFonts w:ascii="Times New Roman" w:eastAsia="Times New Roman" w:hAnsi="Times New Roman" w:cs="Times New Roman"/>
        </w:rPr>
        <w:t xml:space="preserve"> A</w:t>
      </w:r>
      <w:r w:rsidR="01678F66" w:rsidRPr="4B1E41B6">
        <w:rPr>
          <w:rFonts w:ascii="Times New Roman" w:eastAsia="Times New Roman" w:hAnsi="Times New Roman" w:cs="Times New Roman"/>
        </w:rPr>
        <w:t>.</w:t>
      </w:r>
      <w:r w:rsidR="7C58A13A" w:rsidRPr="4B1E41B6">
        <w:rPr>
          <w:rFonts w:ascii="Times New Roman" w:eastAsia="Times New Roman" w:hAnsi="Times New Roman" w:cs="Times New Roman"/>
        </w:rPr>
        <w:t>D</w:t>
      </w:r>
      <w:r w:rsidR="01678F66" w:rsidRPr="4B1E41B6">
        <w:rPr>
          <w:rFonts w:ascii="Times New Roman" w:eastAsia="Times New Roman" w:hAnsi="Times New Roman" w:cs="Times New Roman"/>
        </w:rPr>
        <w:t>.</w:t>
      </w:r>
      <w:r w:rsidR="29E98BBA" w:rsidRPr="4B1E41B6">
        <w:rPr>
          <w:rFonts w:ascii="Times New Roman" w:eastAsia="Times New Roman" w:hAnsi="Times New Roman" w:cs="Times New Roman"/>
        </w:rPr>
        <w:t>S</w:t>
      </w:r>
      <w:r w:rsidR="01678F66" w:rsidRPr="4B1E41B6">
        <w:rPr>
          <w:rFonts w:ascii="Times New Roman" w:eastAsia="Times New Roman" w:hAnsi="Times New Roman" w:cs="Times New Roman"/>
        </w:rPr>
        <w:t>.</w:t>
      </w:r>
      <w:r w:rsidR="616EFACE" w:rsidRPr="4B1E41B6">
        <w:rPr>
          <w:rFonts w:ascii="Times New Roman" w:eastAsia="Times New Roman" w:hAnsi="Times New Roman" w:cs="Times New Roman"/>
        </w:rPr>
        <w:t>; v</w:t>
      </w:r>
      <w:r w:rsidRPr="4B1E41B6">
        <w:rPr>
          <w:rFonts w:ascii="Times New Roman" w:eastAsia="Times New Roman" w:hAnsi="Times New Roman" w:cs="Times New Roman"/>
        </w:rPr>
        <w:t>alidation:</w:t>
      </w:r>
      <w:r w:rsidR="09041EF6" w:rsidRPr="4B1E41B6">
        <w:rPr>
          <w:rFonts w:ascii="Times New Roman" w:eastAsia="Times New Roman" w:hAnsi="Times New Roman" w:cs="Times New Roman"/>
        </w:rPr>
        <w:t xml:space="preserve"> A</w:t>
      </w:r>
      <w:r w:rsidR="0668DB3E" w:rsidRPr="4B1E41B6">
        <w:rPr>
          <w:rFonts w:ascii="Times New Roman" w:eastAsia="Times New Roman" w:hAnsi="Times New Roman" w:cs="Times New Roman"/>
        </w:rPr>
        <w:t>.</w:t>
      </w:r>
      <w:r w:rsidR="09041EF6" w:rsidRPr="4B1E41B6">
        <w:rPr>
          <w:rFonts w:ascii="Times New Roman" w:eastAsia="Times New Roman" w:hAnsi="Times New Roman" w:cs="Times New Roman"/>
        </w:rPr>
        <w:t>D</w:t>
      </w:r>
      <w:r w:rsidR="0668DB3E" w:rsidRPr="4B1E41B6">
        <w:rPr>
          <w:rFonts w:ascii="Times New Roman" w:eastAsia="Times New Roman" w:hAnsi="Times New Roman" w:cs="Times New Roman"/>
        </w:rPr>
        <w:t>.</w:t>
      </w:r>
      <w:r w:rsidR="09041EF6" w:rsidRPr="4B1E41B6">
        <w:rPr>
          <w:rFonts w:ascii="Times New Roman" w:eastAsia="Times New Roman" w:hAnsi="Times New Roman" w:cs="Times New Roman"/>
        </w:rPr>
        <w:t>, A</w:t>
      </w:r>
      <w:r w:rsidR="33E17FD4" w:rsidRPr="4B1E41B6">
        <w:rPr>
          <w:rFonts w:ascii="Times New Roman" w:eastAsia="Times New Roman" w:hAnsi="Times New Roman" w:cs="Times New Roman"/>
        </w:rPr>
        <w:t>.</w:t>
      </w:r>
      <w:r w:rsidR="2D54F7D9" w:rsidRPr="4B1E41B6">
        <w:rPr>
          <w:rFonts w:ascii="Times New Roman" w:eastAsia="Times New Roman" w:hAnsi="Times New Roman" w:cs="Times New Roman"/>
        </w:rPr>
        <w:t>D</w:t>
      </w:r>
      <w:r w:rsidR="33E17FD4" w:rsidRPr="4B1E41B6">
        <w:rPr>
          <w:rFonts w:ascii="Times New Roman" w:eastAsia="Times New Roman" w:hAnsi="Times New Roman" w:cs="Times New Roman"/>
        </w:rPr>
        <w:t>.</w:t>
      </w:r>
      <w:r w:rsidR="09041EF6" w:rsidRPr="4B1E41B6">
        <w:rPr>
          <w:rFonts w:ascii="Times New Roman" w:eastAsia="Times New Roman" w:hAnsi="Times New Roman" w:cs="Times New Roman"/>
        </w:rPr>
        <w:t>S</w:t>
      </w:r>
      <w:r w:rsidR="33E17FD4" w:rsidRPr="4B1E41B6">
        <w:rPr>
          <w:rFonts w:ascii="Times New Roman" w:eastAsia="Times New Roman" w:hAnsi="Times New Roman" w:cs="Times New Roman"/>
        </w:rPr>
        <w:t>.</w:t>
      </w:r>
      <w:r w:rsidR="475D0B1A" w:rsidRPr="4B1E41B6">
        <w:rPr>
          <w:rFonts w:ascii="Times New Roman" w:eastAsia="Times New Roman" w:hAnsi="Times New Roman" w:cs="Times New Roman"/>
        </w:rPr>
        <w:t>;</w:t>
      </w:r>
      <w:r w:rsidR="45A49E95" w:rsidRPr="4B1E41B6">
        <w:rPr>
          <w:rFonts w:ascii="Times New Roman" w:eastAsia="Times New Roman" w:hAnsi="Times New Roman" w:cs="Times New Roman"/>
        </w:rPr>
        <w:t xml:space="preserve"> </w:t>
      </w:r>
      <w:r w:rsidR="475D0B1A" w:rsidRPr="4B1E41B6">
        <w:rPr>
          <w:rFonts w:ascii="Times New Roman" w:eastAsia="Times New Roman" w:hAnsi="Times New Roman" w:cs="Times New Roman"/>
        </w:rPr>
        <w:t xml:space="preserve">formal </w:t>
      </w:r>
      <w:r w:rsidRPr="4B1E41B6">
        <w:rPr>
          <w:rFonts w:ascii="Times New Roman" w:eastAsia="Times New Roman" w:hAnsi="Times New Roman" w:cs="Times New Roman"/>
        </w:rPr>
        <w:t>analysis:</w:t>
      </w:r>
      <w:r w:rsidR="3E25C25F" w:rsidRPr="4B1E41B6">
        <w:rPr>
          <w:rFonts w:ascii="Times New Roman" w:eastAsia="Times New Roman" w:hAnsi="Times New Roman" w:cs="Times New Roman"/>
        </w:rPr>
        <w:t xml:space="preserve"> A</w:t>
      </w:r>
      <w:r w:rsidR="4D516A5F" w:rsidRPr="4B1E41B6">
        <w:rPr>
          <w:rFonts w:ascii="Times New Roman" w:eastAsia="Times New Roman" w:hAnsi="Times New Roman" w:cs="Times New Roman"/>
        </w:rPr>
        <w:t>.</w:t>
      </w:r>
      <w:r w:rsidR="4B62B182" w:rsidRPr="4B1E41B6">
        <w:rPr>
          <w:rFonts w:ascii="Times New Roman" w:eastAsia="Times New Roman" w:hAnsi="Times New Roman" w:cs="Times New Roman"/>
        </w:rPr>
        <w:t>D</w:t>
      </w:r>
      <w:r w:rsidR="4D516A5F" w:rsidRPr="4B1E41B6">
        <w:rPr>
          <w:rFonts w:ascii="Times New Roman" w:eastAsia="Times New Roman" w:hAnsi="Times New Roman" w:cs="Times New Roman"/>
        </w:rPr>
        <w:t>.</w:t>
      </w:r>
      <w:r w:rsidR="3E25C25F" w:rsidRPr="4B1E41B6">
        <w:rPr>
          <w:rFonts w:ascii="Times New Roman" w:eastAsia="Times New Roman" w:hAnsi="Times New Roman" w:cs="Times New Roman"/>
        </w:rPr>
        <w:t>S</w:t>
      </w:r>
      <w:r w:rsidR="4D516A5F" w:rsidRPr="4B1E41B6">
        <w:rPr>
          <w:rFonts w:ascii="Times New Roman" w:eastAsia="Times New Roman" w:hAnsi="Times New Roman" w:cs="Times New Roman"/>
        </w:rPr>
        <w:t>.</w:t>
      </w:r>
      <w:r w:rsidR="778CAEE4" w:rsidRPr="4B1E41B6">
        <w:rPr>
          <w:rFonts w:ascii="Times New Roman" w:eastAsia="Times New Roman" w:hAnsi="Times New Roman" w:cs="Times New Roman"/>
        </w:rPr>
        <w:t xml:space="preserve">; </w:t>
      </w:r>
      <w:r w:rsidR="73253A74" w:rsidRPr="4B1E41B6">
        <w:rPr>
          <w:rFonts w:ascii="Times New Roman" w:eastAsia="Times New Roman" w:hAnsi="Times New Roman" w:cs="Times New Roman"/>
        </w:rPr>
        <w:t>i</w:t>
      </w:r>
      <w:r w:rsidRPr="4B1E41B6">
        <w:rPr>
          <w:rFonts w:ascii="Times New Roman" w:eastAsia="Times New Roman" w:hAnsi="Times New Roman" w:cs="Times New Roman"/>
        </w:rPr>
        <w:t>nvestigation:</w:t>
      </w:r>
      <w:r w:rsidR="5295BE31" w:rsidRPr="4B1E41B6">
        <w:rPr>
          <w:rFonts w:ascii="Times New Roman" w:eastAsia="Times New Roman" w:hAnsi="Times New Roman" w:cs="Times New Roman"/>
        </w:rPr>
        <w:t xml:space="preserve"> A</w:t>
      </w:r>
      <w:r w:rsidR="58BD73EA" w:rsidRPr="4B1E41B6">
        <w:rPr>
          <w:rFonts w:ascii="Times New Roman" w:eastAsia="Times New Roman" w:hAnsi="Times New Roman" w:cs="Times New Roman"/>
        </w:rPr>
        <w:t>.</w:t>
      </w:r>
      <w:r w:rsidR="5295BE31" w:rsidRPr="4B1E41B6">
        <w:rPr>
          <w:rFonts w:ascii="Times New Roman" w:eastAsia="Times New Roman" w:hAnsi="Times New Roman" w:cs="Times New Roman"/>
        </w:rPr>
        <w:t>D</w:t>
      </w:r>
      <w:r w:rsidR="58BD73EA" w:rsidRPr="4B1E41B6">
        <w:rPr>
          <w:rFonts w:ascii="Times New Roman" w:eastAsia="Times New Roman" w:hAnsi="Times New Roman" w:cs="Times New Roman"/>
        </w:rPr>
        <w:t>.</w:t>
      </w:r>
      <w:r w:rsidR="5295BE31" w:rsidRPr="4B1E41B6">
        <w:rPr>
          <w:rFonts w:ascii="Times New Roman" w:eastAsia="Times New Roman" w:hAnsi="Times New Roman" w:cs="Times New Roman"/>
        </w:rPr>
        <w:t>, A</w:t>
      </w:r>
      <w:r w:rsidR="78B01E94" w:rsidRPr="4B1E41B6">
        <w:rPr>
          <w:rFonts w:ascii="Times New Roman" w:eastAsia="Times New Roman" w:hAnsi="Times New Roman" w:cs="Times New Roman"/>
        </w:rPr>
        <w:t>.</w:t>
      </w:r>
      <w:r w:rsidR="239C4371" w:rsidRPr="4B1E41B6">
        <w:rPr>
          <w:rFonts w:ascii="Times New Roman" w:eastAsia="Times New Roman" w:hAnsi="Times New Roman" w:cs="Times New Roman"/>
        </w:rPr>
        <w:t>D</w:t>
      </w:r>
      <w:r w:rsidR="78B01E94" w:rsidRPr="4B1E41B6">
        <w:rPr>
          <w:rFonts w:ascii="Times New Roman" w:eastAsia="Times New Roman" w:hAnsi="Times New Roman" w:cs="Times New Roman"/>
        </w:rPr>
        <w:t>.</w:t>
      </w:r>
      <w:r w:rsidR="5295BE31" w:rsidRPr="4B1E41B6">
        <w:rPr>
          <w:rFonts w:ascii="Times New Roman" w:eastAsia="Times New Roman" w:hAnsi="Times New Roman" w:cs="Times New Roman"/>
        </w:rPr>
        <w:t>S</w:t>
      </w:r>
      <w:r w:rsidR="78B01E94" w:rsidRPr="4B1E41B6">
        <w:rPr>
          <w:rFonts w:ascii="Times New Roman" w:eastAsia="Times New Roman" w:hAnsi="Times New Roman" w:cs="Times New Roman"/>
        </w:rPr>
        <w:t>.</w:t>
      </w:r>
      <w:r w:rsidR="07255BAB" w:rsidRPr="4B1E41B6">
        <w:rPr>
          <w:rFonts w:ascii="Times New Roman" w:eastAsia="Times New Roman" w:hAnsi="Times New Roman" w:cs="Times New Roman"/>
        </w:rPr>
        <w:t xml:space="preserve">; </w:t>
      </w:r>
      <w:r w:rsidR="30D062E1" w:rsidRPr="4B1E41B6">
        <w:rPr>
          <w:rFonts w:ascii="Times New Roman" w:eastAsia="Times New Roman" w:hAnsi="Times New Roman" w:cs="Times New Roman"/>
        </w:rPr>
        <w:t>r</w:t>
      </w:r>
      <w:r w:rsidRPr="4B1E41B6">
        <w:rPr>
          <w:rFonts w:ascii="Times New Roman" w:eastAsia="Times New Roman" w:hAnsi="Times New Roman" w:cs="Times New Roman"/>
        </w:rPr>
        <w:t>esources:</w:t>
      </w:r>
      <w:r w:rsidR="1F406723" w:rsidRPr="4B1E41B6">
        <w:rPr>
          <w:rFonts w:ascii="Times New Roman" w:eastAsia="Times New Roman" w:hAnsi="Times New Roman" w:cs="Times New Roman"/>
        </w:rPr>
        <w:t xml:space="preserve"> A</w:t>
      </w:r>
      <w:r w:rsidR="05E34D64" w:rsidRPr="4B1E41B6">
        <w:rPr>
          <w:rFonts w:ascii="Times New Roman" w:eastAsia="Times New Roman" w:hAnsi="Times New Roman" w:cs="Times New Roman"/>
        </w:rPr>
        <w:t>.</w:t>
      </w:r>
      <w:r w:rsidR="1F406723" w:rsidRPr="4B1E41B6">
        <w:rPr>
          <w:rFonts w:ascii="Times New Roman" w:eastAsia="Times New Roman" w:hAnsi="Times New Roman" w:cs="Times New Roman"/>
        </w:rPr>
        <w:t>D</w:t>
      </w:r>
      <w:r w:rsidR="05E34D64" w:rsidRPr="4B1E41B6">
        <w:rPr>
          <w:rFonts w:ascii="Times New Roman" w:eastAsia="Times New Roman" w:hAnsi="Times New Roman" w:cs="Times New Roman"/>
        </w:rPr>
        <w:t>.</w:t>
      </w:r>
      <w:r w:rsidR="1F406723" w:rsidRPr="4B1E41B6">
        <w:rPr>
          <w:rFonts w:ascii="Times New Roman" w:eastAsia="Times New Roman" w:hAnsi="Times New Roman" w:cs="Times New Roman"/>
        </w:rPr>
        <w:t>, A</w:t>
      </w:r>
      <w:r w:rsidR="3608B129" w:rsidRPr="4B1E41B6">
        <w:rPr>
          <w:rFonts w:ascii="Times New Roman" w:eastAsia="Times New Roman" w:hAnsi="Times New Roman" w:cs="Times New Roman"/>
        </w:rPr>
        <w:t>.</w:t>
      </w:r>
      <w:r w:rsidR="779C18B3" w:rsidRPr="4B1E41B6">
        <w:rPr>
          <w:rFonts w:ascii="Times New Roman" w:eastAsia="Times New Roman" w:hAnsi="Times New Roman" w:cs="Times New Roman"/>
        </w:rPr>
        <w:t>D</w:t>
      </w:r>
      <w:r w:rsidR="3608B129" w:rsidRPr="4B1E41B6">
        <w:rPr>
          <w:rFonts w:ascii="Times New Roman" w:eastAsia="Times New Roman" w:hAnsi="Times New Roman" w:cs="Times New Roman"/>
        </w:rPr>
        <w:t>.</w:t>
      </w:r>
      <w:r w:rsidR="1F406723" w:rsidRPr="4B1E41B6">
        <w:rPr>
          <w:rFonts w:ascii="Times New Roman" w:eastAsia="Times New Roman" w:hAnsi="Times New Roman" w:cs="Times New Roman"/>
        </w:rPr>
        <w:t>S</w:t>
      </w:r>
      <w:r w:rsidR="3608B129" w:rsidRPr="4B1E41B6">
        <w:rPr>
          <w:rFonts w:ascii="Times New Roman" w:eastAsia="Times New Roman" w:hAnsi="Times New Roman" w:cs="Times New Roman"/>
        </w:rPr>
        <w:t>.</w:t>
      </w:r>
      <w:r w:rsidR="1F406723" w:rsidRPr="4B1E41B6">
        <w:rPr>
          <w:rFonts w:ascii="Times New Roman" w:eastAsia="Times New Roman" w:hAnsi="Times New Roman" w:cs="Times New Roman"/>
        </w:rPr>
        <w:t>, C</w:t>
      </w:r>
      <w:r w:rsidR="37E05CC1" w:rsidRPr="4B1E41B6">
        <w:rPr>
          <w:rFonts w:ascii="Times New Roman" w:eastAsia="Times New Roman" w:hAnsi="Times New Roman" w:cs="Times New Roman"/>
        </w:rPr>
        <w:t>.</w:t>
      </w:r>
      <w:r w:rsidR="3AC6EB27" w:rsidRPr="4B1E41B6">
        <w:rPr>
          <w:rFonts w:ascii="Times New Roman" w:eastAsia="Times New Roman" w:hAnsi="Times New Roman" w:cs="Times New Roman"/>
        </w:rPr>
        <w:t>M</w:t>
      </w:r>
      <w:r w:rsidR="37E05CC1" w:rsidRPr="4B1E41B6">
        <w:rPr>
          <w:rFonts w:ascii="Times New Roman" w:eastAsia="Times New Roman" w:hAnsi="Times New Roman" w:cs="Times New Roman"/>
        </w:rPr>
        <w:t>.</w:t>
      </w:r>
      <w:r w:rsidR="1F406723" w:rsidRPr="4B1E41B6">
        <w:rPr>
          <w:rFonts w:ascii="Times New Roman" w:eastAsia="Times New Roman" w:hAnsi="Times New Roman" w:cs="Times New Roman"/>
        </w:rPr>
        <w:t>R</w:t>
      </w:r>
      <w:r w:rsidR="37E05CC1" w:rsidRPr="4B1E41B6">
        <w:rPr>
          <w:rFonts w:ascii="Times New Roman" w:eastAsia="Times New Roman" w:hAnsi="Times New Roman" w:cs="Times New Roman"/>
        </w:rPr>
        <w:t>.</w:t>
      </w:r>
      <w:r w:rsidR="1F406723" w:rsidRPr="4B1E41B6">
        <w:rPr>
          <w:rFonts w:ascii="Times New Roman" w:eastAsia="Times New Roman" w:hAnsi="Times New Roman" w:cs="Times New Roman"/>
        </w:rPr>
        <w:t>, D</w:t>
      </w:r>
      <w:r w:rsidR="31F21933" w:rsidRPr="4B1E41B6">
        <w:rPr>
          <w:rFonts w:ascii="Times New Roman" w:eastAsia="Times New Roman" w:hAnsi="Times New Roman" w:cs="Times New Roman"/>
        </w:rPr>
        <w:t>.</w:t>
      </w:r>
      <w:r w:rsidR="2182D80F" w:rsidRPr="4B1E41B6">
        <w:rPr>
          <w:rFonts w:ascii="Times New Roman" w:eastAsia="Times New Roman" w:hAnsi="Times New Roman" w:cs="Times New Roman"/>
        </w:rPr>
        <w:t>E</w:t>
      </w:r>
      <w:r w:rsidR="31F21933" w:rsidRPr="4B1E41B6">
        <w:rPr>
          <w:rFonts w:ascii="Times New Roman" w:eastAsia="Times New Roman" w:hAnsi="Times New Roman" w:cs="Times New Roman"/>
        </w:rPr>
        <w:t>.</w:t>
      </w:r>
      <w:r w:rsidR="1F406723" w:rsidRPr="4B1E41B6">
        <w:rPr>
          <w:rFonts w:ascii="Times New Roman" w:eastAsia="Times New Roman" w:hAnsi="Times New Roman" w:cs="Times New Roman"/>
        </w:rPr>
        <w:t>W</w:t>
      </w:r>
      <w:r w:rsidR="31F21933" w:rsidRPr="4B1E41B6">
        <w:rPr>
          <w:rFonts w:ascii="Times New Roman" w:eastAsia="Times New Roman" w:hAnsi="Times New Roman" w:cs="Times New Roman"/>
        </w:rPr>
        <w:t>.</w:t>
      </w:r>
      <w:r w:rsidR="5C82C112" w:rsidRPr="4B1E41B6">
        <w:rPr>
          <w:rFonts w:ascii="Times New Roman" w:eastAsia="Times New Roman" w:hAnsi="Times New Roman" w:cs="Times New Roman"/>
        </w:rPr>
        <w:t>-</w:t>
      </w:r>
      <w:r w:rsidR="1F406723" w:rsidRPr="4B1E41B6">
        <w:rPr>
          <w:rFonts w:ascii="Times New Roman" w:eastAsia="Times New Roman" w:hAnsi="Times New Roman" w:cs="Times New Roman"/>
        </w:rPr>
        <w:t>M</w:t>
      </w:r>
      <w:r w:rsidR="74FB7F72" w:rsidRPr="4B1E41B6">
        <w:rPr>
          <w:rFonts w:ascii="Times New Roman" w:eastAsia="Times New Roman" w:hAnsi="Times New Roman" w:cs="Times New Roman"/>
        </w:rPr>
        <w:t>.</w:t>
      </w:r>
      <w:r w:rsidR="1F406723" w:rsidRPr="4B1E41B6">
        <w:rPr>
          <w:rFonts w:ascii="Times New Roman" w:eastAsia="Times New Roman" w:hAnsi="Times New Roman" w:cs="Times New Roman"/>
        </w:rPr>
        <w:t>, K</w:t>
      </w:r>
      <w:r w:rsidR="3FF7BE90" w:rsidRPr="4B1E41B6">
        <w:rPr>
          <w:rFonts w:ascii="Times New Roman" w:eastAsia="Times New Roman" w:hAnsi="Times New Roman" w:cs="Times New Roman"/>
        </w:rPr>
        <w:t>.</w:t>
      </w:r>
      <w:r w:rsidR="1F406723" w:rsidRPr="4B1E41B6">
        <w:rPr>
          <w:rFonts w:ascii="Times New Roman" w:eastAsia="Times New Roman" w:hAnsi="Times New Roman" w:cs="Times New Roman"/>
        </w:rPr>
        <w:t>L</w:t>
      </w:r>
      <w:r w:rsidR="3FF7BE90" w:rsidRPr="4B1E41B6">
        <w:rPr>
          <w:rFonts w:ascii="Times New Roman" w:eastAsia="Times New Roman" w:hAnsi="Times New Roman" w:cs="Times New Roman"/>
        </w:rPr>
        <w:t>.</w:t>
      </w:r>
      <w:r w:rsidR="1F406723" w:rsidRPr="4B1E41B6">
        <w:rPr>
          <w:rFonts w:ascii="Times New Roman" w:eastAsia="Times New Roman" w:hAnsi="Times New Roman" w:cs="Times New Roman"/>
        </w:rPr>
        <w:t>Y</w:t>
      </w:r>
      <w:r w:rsidR="3FF7BE90" w:rsidRPr="4B1E41B6">
        <w:rPr>
          <w:rFonts w:ascii="Times New Roman" w:eastAsia="Times New Roman" w:hAnsi="Times New Roman" w:cs="Times New Roman"/>
        </w:rPr>
        <w:t>.</w:t>
      </w:r>
      <w:r w:rsidR="327AF270" w:rsidRPr="4B1E41B6">
        <w:rPr>
          <w:rFonts w:ascii="Times New Roman" w:eastAsia="Times New Roman" w:hAnsi="Times New Roman" w:cs="Times New Roman"/>
        </w:rPr>
        <w:t xml:space="preserve">; </w:t>
      </w:r>
      <w:r w:rsidR="2FCEE799" w:rsidRPr="4B1E41B6">
        <w:rPr>
          <w:rFonts w:ascii="Times New Roman" w:eastAsia="Times New Roman" w:hAnsi="Times New Roman" w:cs="Times New Roman"/>
        </w:rPr>
        <w:t>d</w:t>
      </w:r>
      <w:r w:rsidRPr="4B1E41B6">
        <w:rPr>
          <w:rFonts w:ascii="Times New Roman" w:eastAsia="Times New Roman" w:hAnsi="Times New Roman" w:cs="Times New Roman"/>
        </w:rPr>
        <w:t>ata curation:</w:t>
      </w:r>
      <w:r w:rsidR="0490AFBA" w:rsidRPr="4B1E41B6">
        <w:rPr>
          <w:rFonts w:ascii="Times New Roman" w:eastAsia="Times New Roman" w:hAnsi="Times New Roman" w:cs="Times New Roman"/>
        </w:rPr>
        <w:t xml:space="preserve"> A</w:t>
      </w:r>
      <w:r w:rsidR="5A64ACBE" w:rsidRPr="4B1E41B6">
        <w:rPr>
          <w:rFonts w:ascii="Times New Roman" w:eastAsia="Times New Roman" w:hAnsi="Times New Roman" w:cs="Times New Roman"/>
        </w:rPr>
        <w:t>.</w:t>
      </w:r>
      <w:r w:rsidR="0490AFBA" w:rsidRPr="4B1E41B6">
        <w:rPr>
          <w:rFonts w:ascii="Times New Roman" w:eastAsia="Times New Roman" w:hAnsi="Times New Roman" w:cs="Times New Roman"/>
        </w:rPr>
        <w:t>D</w:t>
      </w:r>
      <w:r w:rsidR="5A64ACBE" w:rsidRPr="4B1E41B6">
        <w:rPr>
          <w:rFonts w:ascii="Times New Roman" w:eastAsia="Times New Roman" w:hAnsi="Times New Roman" w:cs="Times New Roman"/>
        </w:rPr>
        <w:t>.</w:t>
      </w:r>
      <w:r w:rsidR="0490AFBA" w:rsidRPr="4B1E41B6">
        <w:rPr>
          <w:rFonts w:ascii="Times New Roman" w:eastAsia="Times New Roman" w:hAnsi="Times New Roman" w:cs="Times New Roman"/>
        </w:rPr>
        <w:t>, A</w:t>
      </w:r>
      <w:r w:rsidR="69FD607D" w:rsidRPr="4B1E41B6">
        <w:rPr>
          <w:rFonts w:ascii="Times New Roman" w:eastAsia="Times New Roman" w:hAnsi="Times New Roman" w:cs="Times New Roman"/>
        </w:rPr>
        <w:t>.</w:t>
      </w:r>
      <w:r w:rsidR="3B24E15C" w:rsidRPr="4B1E41B6">
        <w:rPr>
          <w:rFonts w:ascii="Times New Roman" w:eastAsia="Times New Roman" w:hAnsi="Times New Roman" w:cs="Times New Roman"/>
        </w:rPr>
        <w:t>D</w:t>
      </w:r>
      <w:r w:rsidR="69FD607D" w:rsidRPr="4B1E41B6">
        <w:rPr>
          <w:rFonts w:ascii="Times New Roman" w:eastAsia="Times New Roman" w:hAnsi="Times New Roman" w:cs="Times New Roman"/>
        </w:rPr>
        <w:t>.</w:t>
      </w:r>
      <w:r w:rsidR="0490AFBA" w:rsidRPr="4B1E41B6">
        <w:rPr>
          <w:rFonts w:ascii="Times New Roman" w:eastAsia="Times New Roman" w:hAnsi="Times New Roman" w:cs="Times New Roman"/>
        </w:rPr>
        <w:t>S</w:t>
      </w:r>
      <w:r w:rsidR="69FD607D" w:rsidRPr="4B1E41B6">
        <w:rPr>
          <w:rFonts w:ascii="Times New Roman" w:eastAsia="Times New Roman" w:hAnsi="Times New Roman" w:cs="Times New Roman"/>
        </w:rPr>
        <w:t>.</w:t>
      </w:r>
      <w:r w:rsidR="0490AFBA" w:rsidRPr="4B1E41B6">
        <w:rPr>
          <w:rFonts w:ascii="Times New Roman" w:eastAsia="Times New Roman" w:hAnsi="Times New Roman" w:cs="Times New Roman"/>
        </w:rPr>
        <w:t>, C</w:t>
      </w:r>
      <w:r w:rsidR="038ABE59" w:rsidRPr="4B1E41B6">
        <w:rPr>
          <w:rFonts w:ascii="Times New Roman" w:eastAsia="Times New Roman" w:hAnsi="Times New Roman" w:cs="Times New Roman"/>
        </w:rPr>
        <w:t>.</w:t>
      </w:r>
      <w:r w:rsidR="0D2B5788" w:rsidRPr="4B1E41B6">
        <w:rPr>
          <w:rFonts w:ascii="Times New Roman" w:eastAsia="Times New Roman" w:hAnsi="Times New Roman" w:cs="Times New Roman"/>
        </w:rPr>
        <w:t>M</w:t>
      </w:r>
      <w:r w:rsidR="038ABE59" w:rsidRPr="4B1E41B6">
        <w:rPr>
          <w:rFonts w:ascii="Times New Roman" w:eastAsia="Times New Roman" w:hAnsi="Times New Roman" w:cs="Times New Roman"/>
        </w:rPr>
        <w:t>.</w:t>
      </w:r>
      <w:r w:rsidR="0490AFBA" w:rsidRPr="4B1E41B6">
        <w:rPr>
          <w:rFonts w:ascii="Times New Roman" w:eastAsia="Times New Roman" w:hAnsi="Times New Roman" w:cs="Times New Roman"/>
        </w:rPr>
        <w:t>R</w:t>
      </w:r>
      <w:r w:rsidR="038ABE59" w:rsidRPr="4B1E41B6">
        <w:rPr>
          <w:rFonts w:ascii="Times New Roman" w:eastAsia="Times New Roman" w:hAnsi="Times New Roman" w:cs="Times New Roman"/>
        </w:rPr>
        <w:t>.</w:t>
      </w:r>
      <w:r w:rsidR="0490AFBA" w:rsidRPr="4B1E41B6">
        <w:rPr>
          <w:rFonts w:ascii="Times New Roman" w:eastAsia="Times New Roman" w:hAnsi="Times New Roman" w:cs="Times New Roman"/>
        </w:rPr>
        <w:t>, D</w:t>
      </w:r>
      <w:r w:rsidR="6CEFDBE7" w:rsidRPr="4B1E41B6">
        <w:rPr>
          <w:rFonts w:ascii="Times New Roman" w:eastAsia="Times New Roman" w:hAnsi="Times New Roman" w:cs="Times New Roman"/>
        </w:rPr>
        <w:t>.</w:t>
      </w:r>
      <w:r w:rsidR="7A28FA9B" w:rsidRPr="4B1E41B6">
        <w:rPr>
          <w:rFonts w:ascii="Times New Roman" w:eastAsia="Times New Roman" w:hAnsi="Times New Roman" w:cs="Times New Roman"/>
        </w:rPr>
        <w:t>E</w:t>
      </w:r>
      <w:r w:rsidR="6CEFDBE7" w:rsidRPr="4B1E41B6">
        <w:rPr>
          <w:rFonts w:ascii="Times New Roman" w:eastAsia="Times New Roman" w:hAnsi="Times New Roman" w:cs="Times New Roman"/>
        </w:rPr>
        <w:t>.</w:t>
      </w:r>
      <w:r w:rsidR="0490AFBA" w:rsidRPr="4B1E41B6">
        <w:rPr>
          <w:rFonts w:ascii="Times New Roman" w:eastAsia="Times New Roman" w:hAnsi="Times New Roman" w:cs="Times New Roman"/>
        </w:rPr>
        <w:t>W</w:t>
      </w:r>
      <w:r w:rsidR="6CEFDBE7" w:rsidRPr="4B1E41B6">
        <w:rPr>
          <w:rFonts w:ascii="Times New Roman" w:eastAsia="Times New Roman" w:hAnsi="Times New Roman" w:cs="Times New Roman"/>
        </w:rPr>
        <w:t>.</w:t>
      </w:r>
      <w:r w:rsidR="1FD18FA9" w:rsidRPr="4B1E41B6">
        <w:rPr>
          <w:rFonts w:ascii="Times New Roman" w:eastAsia="Times New Roman" w:hAnsi="Times New Roman" w:cs="Times New Roman"/>
        </w:rPr>
        <w:t>-</w:t>
      </w:r>
      <w:r w:rsidR="0490AFBA" w:rsidRPr="4B1E41B6">
        <w:rPr>
          <w:rFonts w:ascii="Times New Roman" w:eastAsia="Times New Roman" w:hAnsi="Times New Roman" w:cs="Times New Roman"/>
        </w:rPr>
        <w:t>M</w:t>
      </w:r>
      <w:r w:rsidR="5221463C" w:rsidRPr="4B1E41B6">
        <w:rPr>
          <w:rFonts w:ascii="Times New Roman" w:eastAsia="Times New Roman" w:hAnsi="Times New Roman" w:cs="Times New Roman"/>
        </w:rPr>
        <w:t>.</w:t>
      </w:r>
      <w:r w:rsidR="0490AFBA" w:rsidRPr="4B1E41B6">
        <w:rPr>
          <w:rFonts w:ascii="Times New Roman" w:eastAsia="Times New Roman" w:hAnsi="Times New Roman" w:cs="Times New Roman"/>
        </w:rPr>
        <w:t>, K</w:t>
      </w:r>
      <w:r w:rsidR="3D72D3C5" w:rsidRPr="4B1E41B6">
        <w:rPr>
          <w:rFonts w:ascii="Times New Roman" w:eastAsia="Times New Roman" w:hAnsi="Times New Roman" w:cs="Times New Roman"/>
        </w:rPr>
        <w:t>.</w:t>
      </w:r>
      <w:r w:rsidR="0490AFBA" w:rsidRPr="4B1E41B6">
        <w:rPr>
          <w:rFonts w:ascii="Times New Roman" w:eastAsia="Times New Roman" w:hAnsi="Times New Roman" w:cs="Times New Roman"/>
        </w:rPr>
        <w:t>L</w:t>
      </w:r>
      <w:r w:rsidR="3D72D3C5" w:rsidRPr="4B1E41B6">
        <w:rPr>
          <w:rFonts w:ascii="Times New Roman" w:eastAsia="Times New Roman" w:hAnsi="Times New Roman" w:cs="Times New Roman"/>
        </w:rPr>
        <w:t>.</w:t>
      </w:r>
      <w:r w:rsidR="0490AFBA" w:rsidRPr="4B1E41B6">
        <w:rPr>
          <w:rFonts w:ascii="Times New Roman" w:eastAsia="Times New Roman" w:hAnsi="Times New Roman" w:cs="Times New Roman"/>
        </w:rPr>
        <w:t>Y</w:t>
      </w:r>
      <w:r w:rsidR="3D72D3C5" w:rsidRPr="4B1E41B6">
        <w:rPr>
          <w:rFonts w:ascii="Times New Roman" w:eastAsia="Times New Roman" w:hAnsi="Times New Roman" w:cs="Times New Roman"/>
        </w:rPr>
        <w:t>.</w:t>
      </w:r>
      <w:r w:rsidR="75D4324C" w:rsidRPr="4B1E41B6">
        <w:rPr>
          <w:rFonts w:ascii="Times New Roman" w:eastAsia="Times New Roman" w:hAnsi="Times New Roman" w:cs="Times New Roman"/>
        </w:rPr>
        <w:t xml:space="preserve">; </w:t>
      </w:r>
      <w:r w:rsidR="203B1D6B" w:rsidRPr="4B1E41B6">
        <w:rPr>
          <w:rFonts w:ascii="Times New Roman" w:eastAsia="Times New Roman" w:hAnsi="Times New Roman" w:cs="Times New Roman"/>
        </w:rPr>
        <w:t>w</w:t>
      </w:r>
      <w:r w:rsidRPr="4B1E41B6">
        <w:rPr>
          <w:rFonts w:ascii="Times New Roman" w:eastAsia="Times New Roman" w:hAnsi="Times New Roman" w:cs="Times New Roman"/>
        </w:rPr>
        <w:t>riting – original draft</w:t>
      </w:r>
      <w:r w:rsidR="66DEA2C7" w:rsidRPr="4B1E41B6">
        <w:rPr>
          <w:rFonts w:ascii="Times New Roman" w:eastAsia="Times New Roman" w:hAnsi="Times New Roman" w:cs="Times New Roman"/>
        </w:rPr>
        <w:t>: A</w:t>
      </w:r>
      <w:r w:rsidR="4EFA3EC3" w:rsidRPr="4B1E41B6">
        <w:rPr>
          <w:rFonts w:ascii="Times New Roman" w:eastAsia="Times New Roman" w:hAnsi="Times New Roman" w:cs="Times New Roman"/>
        </w:rPr>
        <w:t>.</w:t>
      </w:r>
      <w:r w:rsidR="66DEA2C7" w:rsidRPr="4B1E41B6">
        <w:rPr>
          <w:rFonts w:ascii="Times New Roman" w:eastAsia="Times New Roman" w:hAnsi="Times New Roman" w:cs="Times New Roman"/>
        </w:rPr>
        <w:t>D</w:t>
      </w:r>
      <w:r w:rsidR="4EFA3EC3" w:rsidRPr="4B1E41B6">
        <w:rPr>
          <w:rFonts w:ascii="Times New Roman" w:eastAsia="Times New Roman" w:hAnsi="Times New Roman" w:cs="Times New Roman"/>
        </w:rPr>
        <w:t>.</w:t>
      </w:r>
      <w:r w:rsidR="66DEA2C7" w:rsidRPr="4B1E41B6">
        <w:rPr>
          <w:rFonts w:ascii="Times New Roman" w:eastAsia="Times New Roman" w:hAnsi="Times New Roman" w:cs="Times New Roman"/>
        </w:rPr>
        <w:t>, A</w:t>
      </w:r>
      <w:r w:rsidR="1A14E9DD" w:rsidRPr="4B1E41B6">
        <w:rPr>
          <w:rFonts w:ascii="Times New Roman" w:eastAsia="Times New Roman" w:hAnsi="Times New Roman" w:cs="Times New Roman"/>
        </w:rPr>
        <w:t>.D.</w:t>
      </w:r>
      <w:r w:rsidR="66DEA2C7" w:rsidRPr="4B1E41B6">
        <w:rPr>
          <w:rFonts w:ascii="Times New Roman" w:eastAsia="Times New Roman" w:hAnsi="Times New Roman" w:cs="Times New Roman"/>
        </w:rPr>
        <w:t>S</w:t>
      </w:r>
      <w:r w:rsidR="46A2FDA2" w:rsidRPr="4B1E41B6">
        <w:rPr>
          <w:rFonts w:ascii="Times New Roman" w:eastAsia="Times New Roman" w:hAnsi="Times New Roman" w:cs="Times New Roman"/>
        </w:rPr>
        <w:t>.</w:t>
      </w:r>
      <w:r w:rsidR="10A4CE7F" w:rsidRPr="4B1E41B6">
        <w:rPr>
          <w:rFonts w:ascii="Times New Roman" w:eastAsia="Times New Roman" w:hAnsi="Times New Roman" w:cs="Times New Roman"/>
        </w:rPr>
        <w:t xml:space="preserve">; </w:t>
      </w:r>
      <w:r w:rsidR="203B1D6B" w:rsidRPr="4B1E41B6">
        <w:rPr>
          <w:rFonts w:ascii="Times New Roman" w:eastAsia="Times New Roman" w:hAnsi="Times New Roman" w:cs="Times New Roman"/>
        </w:rPr>
        <w:t>w</w:t>
      </w:r>
      <w:r w:rsidRPr="4B1E41B6">
        <w:rPr>
          <w:rFonts w:ascii="Times New Roman" w:eastAsia="Times New Roman" w:hAnsi="Times New Roman" w:cs="Times New Roman"/>
        </w:rPr>
        <w:t xml:space="preserve">riting – review &amp; </w:t>
      </w:r>
      <w:proofErr w:type="gramStart"/>
      <w:r w:rsidRPr="4B1E41B6">
        <w:rPr>
          <w:rFonts w:ascii="Times New Roman" w:eastAsia="Times New Roman" w:hAnsi="Times New Roman" w:cs="Times New Roman"/>
        </w:rPr>
        <w:t>editing</w:t>
      </w:r>
      <w:r w:rsidR="5DDB93AD" w:rsidRPr="4B1E41B6">
        <w:rPr>
          <w:rFonts w:ascii="Times New Roman" w:eastAsia="Times New Roman" w:hAnsi="Times New Roman" w:cs="Times New Roman"/>
        </w:rPr>
        <w:t>:</w:t>
      </w:r>
      <w:proofErr w:type="gramEnd"/>
      <w:r w:rsidR="5DDB93AD" w:rsidRPr="4B1E41B6">
        <w:rPr>
          <w:rFonts w:ascii="Times New Roman" w:eastAsia="Times New Roman" w:hAnsi="Times New Roman" w:cs="Times New Roman"/>
        </w:rPr>
        <w:t xml:space="preserve"> A</w:t>
      </w:r>
      <w:r w:rsidR="3851644D" w:rsidRPr="4B1E41B6">
        <w:rPr>
          <w:rFonts w:ascii="Times New Roman" w:eastAsia="Times New Roman" w:hAnsi="Times New Roman" w:cs="Times New Roman"/>
        </w:rPr>
        <w:t>.</w:t>
      </w:r>
      <w:r w:rsidR="5DDB93AD" w:rsidRPr="4B1E41B6">
        <w:rPr>
          <w:rFonts w:ascii="Times New Roman" w:eastAsia="Times New Roman" w:hAnsi="Times New Roman" w:cs="Times New Roman"/>
        </w:rPr>
        <w:t>D</w:t>
      </w:r>
      <w:r w:rsidR="3851644D" w:rsidRPr="4B1E41B6">
        <w:rPr>
          <w:rFonts w:ascii="Times New Roman" w:eastAsia="Times New Roman" w:hAnsi="Times New Roman" w:cs="Times New Roman"/>
        </w:rPr>
        <w:t>.</w:t>
      </w:r>
      <w:r w:rsidR="5DDB93AD" w:rsidRPr="4B1E41B6">
        <w:rPr>
          <w:rFonts w:ascii="Times New Roman" w:eastAsia="Times New Roman" w:hAnsi="Times New Roman" w:cs="Times New Roman"/>
        </w:rPr>
        <w:t>, A</w:t>
      </w:r>
      <w:r w:rsidR="550F5AC5" w:rsidRPr="4B1E41B6">
        <w:rPr>
          <w:rFonts w:ascii="Times New Roman" w:eastAsia="Times New Roman" w:hAnsi="Times New Roman" w:cs="Times New Roman"/>
        </w:rPr>
        <w:t>.</w:t>
      </w:r>
      <w:r w:rsidR="4794D4D1" w:rsidRPr="4B1E41B6">
        <w:rPr>
          <w:rFonts w:ascii="Times New Roman" w:eastAsia="Times New Roman" w:hAnsi="Times New Roman" w:cs="Times New Roman"/>
        </w:rPr>
        <w:t>D</w:t>
      </w:r>
      <w:r w:rsidR="550F5AC5" w:rsidRPr="4B1E41B6">
        <w:rPr>
          <w:rFonts w:ascii="Times New Roman" w:eastAsia="Times New Roman" w:hAnsi="Times New Roman" w:cs="Times New Roman"/>
        </w:rPr>
        <w:t>.</w:t>
      </w:r>
      <w:r w:rsidR="5DDB93AD" w:rsidRPr="4B1E41B6">
        <w:rPr>
          <w:rFonts w:ascii="Times New Roman" w:eastAsia="Times New Roman" w:hAnsi="Times New Roman" w:cs="Times New Roman"/>
        </w:rPr>
        <w:t>S</w:t>
      </w:r>
      <w:r w:rsidR="550F5AC5" w:rsidRPr="4B1E41B6">
        <w:rPr>
          <w:rFonts w:ascii="Times New Roman" w:eastAsia="Times New Roman" w:hAnsi="Times New Roman" w:cs="Times New Roman"/>
        </w:rPr>
        <w:t>.</w:t>
      </w:r>
      <w:r w:rsidR="5DDB93AD" w:rsidRPr="4B1E41B6">
        <w:rPr>
          <w:rFonts w:ascii="Times New Roman" w:eastAsia="Times New Roman" w:hAnsi="Times New Roman" w:cs="Times New Roman"/>
        </w:rPr>
        <w:t>, C</w:t>
      </w:r>
      <w:r w:rsidR="065D8169" w:rsidRPr="4B1E41B6">
        <w:rPr>
          <w:rFonts w:ascii="Times New Roman" w:eastAsia="Times New Roman" w:hAnsi="Times New Roman" w:cs="Times New Roman"/>
        </w:rPr>
        <w:t>.</w:t>
      </w:r>
      <w:r w:rsidR="116D6CA8" w:rsidRPr="4B1E41B6">
        <w:rPr>
          <w:rFonts w:ascii="Times New Roman" w:eastAsia="Times New Roman" w:hAnsi="Times New Roman" w:cs="Times New Roman"/>
        </w:rPr>
        <w:t>M</w:t>
      </w:r>
      <w:r w:rsidR="065D8169" w:rsidRPr="4B1E41B6">
        <w:rPr>
          <w:rFonts w:ascii="Times New Roman" w:eastAsia="Times New Roman" w:hAnsi="Times New Roman" w:cs="Times New Roman"/>
        </w:rPr>
        <w:t>.</w:t>
      </w:r>
      <w:r w:rsidR="5DDB93AD" w:rsidRPr="4B1E41B6">
        <w:rPr>
          <w:rFonts w:ascii="Times New Roman" w:eastAsia="Times New Roman" w:hAnsi="Times New Roman" w:cs="Times New Roman"/>
        </w:rPr>
        <w:t>R</w:t>
      </w:r>
      <w:r w:rsidR="065D8169" w:rsidRPr="4B1E41B6">
        <w:rPr>
          <w:rFonts w:ascii="Times New Roman" w:eastAsia="Times New Roman" w:hAnsi="Times New Roman" w:cs="Times New Roman"/>
        </w:rPr>
        <w:t>.</w:t>
      </w:r>
      <w:r w:rsidR="5DDB93AD" w:rsidRPr="4B1E41B6">
        <w:rPr>
          <w:rFonts w:ascii="Times New Roman" w:eastAsia="Times New Roman" w:hAnsi="Times New Roman" w:cs="Times New Roman"/>
        </w:rPr>
        <w:t>, D</w:t>
      </w:r>
      <w:r w:rsidR="28E131E6" w:rsidRPr="4B1E41B6">
        <w:rPr>
          <w:rFonts w:ascii="Times New Roman" w:eastAsia="Times New Roman" w:hAnsi="Times New Roman" w:cs="Times New Roman"/>
        </w:rPr>
        <w:t>.</w:t>
      </w:r>
      <w:r w:rsidR="054CB50B" w:rsidRPr="4B1E41B6">
        <w:rPr>
          <w:rFonts w:ascii="Times New Roman" w:eastAsia="Times New Roman" w:hAnsi="Times New Roman" w:cs="Times New Roman"/>
        </w:rPr>
        <w:t>E</w:t>
      </w:r>
      <w:r w:rsidR="28E131E6" w:rsidRPr="4B1E41B6">
        <w:rPr>
          <w:rFonts w:ascii="Times New Roman" w:eastAsia="Times New Roman" w:hAnsi="Times New Roman" w:cs="Times New Roman"/>
        </w:rPr>
        <w:t>.</w:t>
      </w:r>
      <w:r w:rsidR="5DDB93AD" w:rsidRPr="4B1E41B6">
        <w:rPr>
          <w:rFonts w:ascii="Times New Roman" w:eastAsia="Times New Roman" w:hAnsi="Times New Roman" w:cs="Times New Roman"/>
        </w:rPr>
        <w:t>W</w:t>
      </w:r>
      <w:r w:rsidR="28E131E6" w:rsidRPr="4B1E41B6">
        <w:rPr>
          <w:rFonts w:ascii="Times New Roman" w:eastAsia="Times New Roman" w:hAnsi="Times New Roman" w:cs="Times New Roman"/>
        </w:rPr>
        <w:t>.</w:t>
      </w:r>
      <w:r w:rsidR="054CB50B" w:rsidRPr="4B1E41B6">
        <w:rPr>
          <w:rFonts w:ascii="Times New Roman" w:eastAsia="Times New Roman" w:hAnsi="Times New Roman" w:cs="Times New Roman"/>
        </w:rPr>
        <w:t>-</w:t>
      </w:r>
      <w:r w:rsidR="5DDB93AD" w:rsidRPr="4B1E41B6">
        <w:rPr>
          <w:rFonts w:ascii="Times New Roman" w:eastAsia="Times New Roman" w:hAnsi="Times New Roman" w:cs="Times New Roman"/>
        </w:rPr>
        <w:t>M</w:t>
      </w:r>
      <w:r w:rsidR="76800936" w:rsidRPr="4B1E41B6">
        <w:rPr>
          <w:rFonts w:ascii="Times New Roman" w:eastAsia="Times New Roman" w:hAnsi="Times New Roman" w:cs="Times New Roman"/>
        </w:rPr>
        <w:t>.</w:t>
      </w:r>
      <w:r w:rsidR="5DDB93AD" w:rsidRPr="4B1E41B6">
        <w:rPr>
          <w:rFonts w:ascii="Times New Roman" w:eastAsia="Times New Roman" w:hAnsi="Times New Roman" w:cs="Times New Roman"/>
        </w:rPr>
        <w:t>, K</w:t>
      </w:r>
      <w:r w:rsidR="1578B778" w:rsidRPr="4B1E41B6">
        <w:rPr>
          <w:rFonts w:ascii="Times New Roman" w:eastAsia="Times New Roman" w:hAnsi="Times New Roman" w:cs="Times New Roman"/>
        </w:rPr>
        <w:t>.</w:t>
      </w:r>
      <w:r w:rsidR="5DDB93AD" w:rsidRPr="4B1E41B6">
        <w:rPr>
          <w:rFonts w:ascii="Times New Roman" w:eastAsia="Times New Roman" w:hAnsi="Times New Roman" w:cs="Times New Roman"/>
        </w:rPr>
        <w:t>L</w:t>
      </w:r>
      <w:r w:rsidR="1578B778" w:rsidRPr="4B1E41B6">
        <w:rPr>
          <w:rFonts w:ascii="Times New Roman" w:eastAsia="Times New Roman" w:hAnsi="Times New Roman" w:cs="Times New Roman"/>
        </w:rPr>
        <w:t>.</w:t>
      </w:r>
      <w:r w:rsidR="5DDB93AD" w:rsidRPr="4B1E41B6">
        <w:rPr>
          <w:rFonts w:ascii="Times New Roman" w:eastAsia="Times New Roman" w:hAnsi="Times New Roman" w:cs="Times New Roman"/>
        </w:rPr>
        <w:t>Y</w:t>
      </w:r>
      <w:r w:rsidR="1578B778" w:rsidRPr="4B1E41B6">
        <w:rPr>
          <w:rFonts w:ascii="Times New Roman" w:eastAsia="Times New Roman" w:hAnsi="Times New Roman" w:cs="Times New Roman"/>
        </w:rPr>
        <w:t xml:space="preserve">.; </w:t>
      </w:r>
      <w:r w:rsidR="2E7E82D9" w:rsidRPr="4B1E41B6">
        <w:rPr>
          <w:rFonts w:ascii="Times New Roman" w:eastAsia="Times New Roman" w:hAnsi="Times New Roman" w:cs="Times New Roman"/>
        </w:rPr>
        <w:t>s</w:t>
      </w:r>
      <w:r w:rsidRPr="4B1E41B6">
        <w:rPr>
          <w:rFonts w:ascii="Times New Roman" w:eastAsia="Times New Roman" w:hAnsi="Times New Roman" w:cs="Times New Roman"/>
        </w:rPr>
        <w:t>upervision</w:t>
      </w:r>
      <w:r w:rsidR="687A10A9" w:rsidRPr="4B1E41B6">
        <w:rPr>
          <w:rFonts w:ascii="Times New Roman" w:eastAsia="Times New Roman" w:hAnsi="Times New Roman" w:cs="Times New Roman"/>
        </w:rPr>
        <w:t>:</w:t>
      </w:r>
      <w:r w:rsidR="59541ED5" w:rsidRPr="4B1E41B6">
        <w:rPr>
          <w:rFonts w:ascii="Times New Roman" w:eastAsia="Times New Roman" w:hAnsi="Times New Roman" w:cs="Times New Roman"/>
        </w:rPr>
        <w:t xml:space="preserve"> K</w:t>
      </w:r>
      <w:r w:rsidR="771B4C33" w:rsidRPr="4B1E41B6">
        <w:rPr>
          <w:rFonts w:ascii="Times New Roman" w:eastAsia="Times New Roman" w:hAnsi="Times New Roman" w:cs="Times New Roman"/>
        </w:rPr>
        <w:t>.</w:t>
      </w:r>
      <w:r w:rsidR="59541ED5" w:rsidRPr="4B1E41B6">
        <w:rPr>
          <w:rFonts w:ascii="Times New Roman" w:eastAsia="Times New Roman" w:hAnsi="Times New Roman" w:cs="Times New Roman"/>
        </w:rPr>
        <w:t>L</w:t>
      </w:r>
      <w:r w:rsidR="771B4C33" w:rsidRPr="4B1E41B6">
        <w:rPr>
          <w:rFonts w:ascii="Times New Roman" w:eastAsia="Times New Roman" w:hAnsi="Times New Roman" w:cs="Times New Roman"/>
        </w:rPr>
        <w:t>.</w:t>
      </w:r>
      <w:r w:rsidR="59541ED5" w:rsidRPr="4B1E41B6">
        <w:rPr>
          <w:rFonts w:ascii="Times New Roman" w:eastAsia="Times New Roman" w:hAnsi="Times New Roman" w:cs="Times New Roman"/>
        </w:rPr>
        <w:t>Y</w:t>
      </w:r>
      <w:r w:rsidR="202DC4D8" w:rsidRPr="4B1E41B6">
        <w:rPr>
          <w:rFonts w:ascii="Times New Roman" w:eastAsia="Times New Roman" w:hAnsi="Times New Roman" w:cs="Times New Roman"/>
        </w:rPr>
        <w:t>.</w:t>
      </w:r>
      <w:r w:rsidR="5A201977" w:rsidRPr="4B1E41B6">
        <w:rPr>
          <w:rFonts w:ascii="Times New Roman" w:eastAsia="Times New Roman" w:hAnsi="Times New Roman" w:cs="Times New Roman"/>
        </w:rPr>
        <w:t xml:space="preserve">; </w:t>
      </w:r>
      <w:r w:rsidR="74CEDB5E" w:rsidRPr="4B1E41B6">
        <w:rPr>
          <w:rFonts w:ascii="Times New Roman" w:eastAsia="Times New Roman" w:hAnsi="Times New Roman" w:cs="Times New Roman"/>
        </w:rPr>
        <w:t>p</w:t>
      </w:r>
      <w:r w:rsidRPr="4B1E41B6">
        <w:rPr>
          <w:rFonts w:ascii="Times New Roman" w:eastAsia="Times New Roman" w:hAnsi="Times New Roman" w:cs="Times New Roman"/>
        </w:rPr>
        <w:t>roject administration</w:t>
      </w:r>
      <w:r w:rsidR="540F7AAA" w:rsidRPr="4B1E41B6">
        <w:rPr>
          <w:rFonts w:ascii="Times New Roman" w:eastAsia="Times New Roman" w:hAnsi="Times New Roman" w:cs="Times New Roman"/>
        </w:rPr>
        <w:t>: A</w:t>
      </w:r>
      <w:r w:rsidR="5686A555" w:rsidRPr="4B1E41B6">
        <w:rPr>
          <w:rFonts w:ascii="Times New Roman" w:eastAsia="Times New Roman" w:hAnsi="Times New Roman" w:cs="Times New Roman"/>
        </w:rPr>
        <w:t>.</w:t>
      </w:r>
      <w:r w:rsidR="540F7AAA" w:rsidRPr="4B1E41B6">
        <w:rPr>
          <w:rFonts w:ascii="Times New Roman" w:eastAsia="Times New Roman" w:hAnsi="Times New Roman" w:cs="Times New Roman"/>
        </w:rPr>
        <w:t>D</w:t>
      </w:r>
      <w:r w:rsidR="5686A555" w:rsidRPr="4B1E41B6">
        <w:rPr>
          <w:rFonts w:ascii="Times New Roman" w:eastAsia="Times New Roman" w:hAnsi="Times New Roman" w:cs="Times New Roman"/>
        </w:rPr>
        <w:t>.</w:t>
      </w:r>
      <w:r w:rsidR="117D28ED" w:rsidRPr="4B1E41B6">
        <w:rPr>
          <w:rFonts w:ascii="Times New Roman" w:eastAsia="Times New Roman" w:hAnsi="Times New Roman" w:cs="Times New Roman"/>
        </w:rPr>
        <w:t xml:space="preserve"> </w:t>
      </w:r>
      <w:r w:rsidR="515E3680" w:rsidRPr="4B1E41B6">
        <w:rPr>
          <w:rFonts w:ascii="Times New Roman" w:eastAsia="Times New Roman" w:hAnsi="Times New Roman" w:cs="Times New Roman"/>
        </w:rPr>
        <w:t xml:space="preserve">All authors read and approved the final manuscript. </w:t>
      </w:r>
    </w:p>
    <w:p w14:paraId="6EECD554" w14:textId="101A9220" w:rsidR="4B1E41B6" w:rsidRDefault="4B1E41B6" w:rsidP="00505558">
      <w:pPr>
        <w:spacing w:after="0" w:line="240" w:lineRule="auto"/>
        <w:contextualSpacing/>
        <w:jc w:val="both"/>
        <w:rPr>
          <w:rFonts w:ascii="Times New Roman" w:eastAsia="Times New Roman" w:hAnsi="Times New Roman" w:cs="Times New Roman"/>
        </w:rPr>
      </w:pPr>
    </w:p>
    <w:p w14:paraId="5EEDEDE4" w14:textId="1CD08EE5" w:rsidR="2B17299A" w:rsidRDefault="2B17299A" w:rsidP="00505558">
      <w:pPr>
        <w:spacing w:after="0" w:line="240" w:lineRule="auto"/>
        <w:contextualSpacing/>
        <w:jc w:val="both"/>
        <w:rPr>
          <w:rFonts w:ascii="Times New Roman" w:eastAsia="Times New Roman" w:hAnsi="Times New Roman" w:cs="Times New Roman"/>
        </w:rPr>
      </w:pPr>
      <w:r w:rsidRPr="4B1E41B6">
        <w:rPr>
          <w:rFonts w:ascii="Times New Roman" w:eastAsia="Times New Roman" w:hAnsi="Times New Roman" w:cs="Times New Roman"/>
          <w:b/>
          <w:bCs/>
        </w:rPr>
        <w:t>Keywords</w:t>
      </w:r>
    </w:p>
    <w:p w14:paraId="1C755782" w14:textId="0D499BDC" w:rsidR="2B17299A" w:rsidRDefault="2B17299A" w:rsidP="00505558">
      <w:pPr>
        <w:spacing w:after="0" w:line="240" w:lineRule="auto"/>
        <w:contextualSpacing/>
        <w:jc w:val="both"/>
        <w:rPr>
          <w:rFonts w:ascii="Times New Roman" w:eastAsia="Times New Roman" w:hAnsi="Times New Roman" w:cs="Times New Roman"/>
        </w:rPr>
      </w:pPr>
      <w:r w:rsidRPr="4B1E41B6">
        <w:rPr>
          <w:rFonts w:ascii="Times New Roman" w:eastAsia="Times New Roman" w:hAnsi="Times New Roman" w:cs="Times New Roman"/>
          <w:i/>
          <w:iCs/>
        </w:rPr>
        <w:t>PHOX2B</w:t>
      </w:r>
      <w:r w:rsidRPr="4B1E41B6">
        <w:rPr>
          <w:rFonts w:ascii="Times New Roman" w:eastAsia="Times New Roman" w:hAnsi="Times New Roman" w:cs="Times New Roman"/>
        </w:rPr>
        <w:t>;</w:t>
      </w:r>
      <w:r w:rsidRPr="4B1E41B6">
        <w:rPr>
          <w:rFonts w:ascii="Times New Roman" w:eastAsia="Times New Roman" w:hAnsi="Times New Roman" w:cs="Times New Roman"/>
          <w:i/>
          <w:iCs/>
        </w:rPr>
        <w:t xml:space="preserve"> </w:t>
      </w:r>
      <w:r w:rsidRPr="4B1E41B6">
        <w:rPr>
          <w:rFonts w:ascii="Times New Roman" w:eastAsia="Times New Roman" w:hAnsi="Times New Roman" w:cs="Times New Roman"/>
        </w:rPr>
        <w:t xml:space="preserve">Congenital central hypoventilation syndrome; CCHS; </w:t>
      </w:r>
      <w:r w:rsidRPr="4B1E41B6">
        <w:rPr>
          <w:rFonts w:ascii="Times New Roman" w:eastAsia="Times New Roman" w:hAnsi="Times New Roman" w:cs="Times New Roman"/>
          <w:i/>
          <w:iCs/>
        </w:rPr>
        <w:t xml:space="preserve">In silico </w:t>
      </w:r>
      <w:r w:rsidRPr="4B1E41B6">
        <w:rPr>
          <w:rFonts w:ascii="Times New Roman" w:eastAsia="Times New Roman" w:hAnsi="Times New Roman" w:cs="Times New Roman"/>
        </w:rPr>
        <w:t xml:space="preserve">predictions; REVEL; CADD; </w:t>
      </w:r>
      <w:proofErr w:type="spellStart"/>
      <w:r w:rsidRPr="4B1E41B6">
        <w:rPr>
          <w:rFonts w:ascii="Times New Roman" w:eastAsia="Times New Roman" w:hAnsi="Times New Roman" w:cs="Times New Roman"/>
        </w:rPr>
        <w:t>BayesDel</w:t>
      </w:r>
      <w:proofErr w:type="spellEnd"/>
      <w:r w:rsidRPr="4B1E41B6">
        <w:rPr>
          <w:rFonts w:ascii="Times New Roman" w:eastAsia="Times New Roman" w:hAnsi="Times New Roman" w:cs="Times New Roman"/>
        </w:rPr>
        <w:t xml:space="preserve">; </w:t>
      </w:r>
      <w:proofErr w:type="spellStart"/>
      <w:r w:rsidRPr="4B1E41B6">
        <w:rPr>
          <w:rFonts w:ascii="Times New Roman" w:eastAsia="Times New Roman" w:hAnsi="Times New Roman" w:cs="Times New Roman"/>
        </w:rPr>
        <w:t>AlphaMissense</w:t>
      </w:r>
      <w:proofErr w:type="spellEnd"/>
      <w:r w:rsidR="7553C068" w:rsidRPr="0DA67F47">
        <w:rPr>
          <w:rFonts w:ascii="Times New Roman" w:eastAsia="Times New Roman" w:hAnsi="Times New Roman" w:cs="Times New Roman"/>
        </w:rPr>
        <w:t>; homeodomain</w:t>
      </w:r>
    </w:p>
    <w:p w14:paraId="45354989" w14:textId="11470827" w:rsidR="4B1E41B6" w:rsidRDefault="4B1E41B6" w:rsidP="00505558">
      <w:pPr>
        <w:spacing w:after="0" w:line="240" w:lineRule="auto"/>
        <w:contextualSpacing/>
        <w:jc w:val="both"/>
        <w:rPr>
          <w:rFonts w:ascii="Times New Roman" w:eastAsia="Times New Roman" w:hAnsi="Times New Roman" w:cs="Times New Roman"/>
          <w:b/>
        </w:rPr>
      </w:pPr>
    </w:p>
    <w:p w14:paraId="6782AB09" w14:textId="71E21621" w:rsidR="4B1E41B6" w:rsidRDefault="4B1E41B6" w:rsidP="00505558">
      <w:pPr>
        <w:spacing w:after="0" w:line="360" w:lineRule="auto"/>
        <w:contextualSpacing/>
        <w:rPr>
          <w:rFonts w:ascii="Times New Roman" w:eastAsia="Times New Roman" w:hAnsi="Times New Roman" w:cs="Times New Roman"/>
          <w:b/>
          <w:bCs/>
        </w:rPr>
      </w:pPr>
    </w:p>
    <w:p w14:paraId="465F9607" w14:textId="4663ED3E" w:rsidR="4B1E41B6" w:rsidRDefault="4B1E41B6" w:rsidP="00505558">
      <w:pPr>
        <w:spacing w:after="0" w:line="360" w:lineRule="auto"/>
        <w:contextualSpacing/>
        <w:rPr>
          <w:rFonts w:ascii="Times New Roman" w:eastAsia="Times New Roman" w:hAnsi="Times New Roman" w:cs="Times New Roman"/>
          <w:b/>
          <w:bCs/>
        </w:rPr>
      </w:pPr>
    </w:p>
    <w:p w14:paraId="265C200E" w14:textId="77777777" w:rsidR="006D6E79" w:rsidRDefault="006D6E79" w:rsidP="00505558">
      <w:pPr>
        <w:spacing w:after="0" w:line="360" w:lineRule="auto"/>
        <w:contextualSpacing/>
        <w:rPr>
          <w:rFonts w:ascii="Times New Roman" w:eastAsia="Times New Roman" w:hAnsi="Times New Roman" w:cs="Times New Roman"/>
          <w:b/>
          <w:bCs/>
        </w:rPr>
      </w:pPr>
    </w:p>
    <w:p w14:paraId="2865AC72" w14:textId="77777777" w:rsidR="006D6E79" w:rsidRDefault="006D6E79" w:rsidP="00505558">
      <w:pPr>
        <w:spacing w:after="0" w:line="360" w:lineRule="auto"/>
        <w:contextualSpacing/>
        <w:rPr>
          <w:rFonts w:ascii="Times New Roman" w:eastAsia="Times New Roman" w:hAnsi="Times New Roman" w:cs="Times New Roman"/>
          <w:b/>
          <w:bCs/>
        </w:rPr>
      </w:pPr>
    </w:p>
    <w:p w14:paraId="5D48DD8C" w14:textId="21ADC0F7" w:rsidR="423F7AAB" w:rsidRDefault="423F7AAB">
      <w:r>
        <w:br w:type="page"/>
      </w:r>
    </w:p>
    <w:p w14:paraId="24249454" w14:textId="18D13735" w:rsidR="23F64EFE" w:rsidRDefault="13600082" w:rsidP="00505558">
      <w:pPr>
        <w:spacing w:after="0" w:line="360" w:lineRule="auto"/>
        <w:contextualSpacing/>
        <w:rPr>
          <w:rFonts w:ascii="Times New Roman" w:eastAsia="Times New Roman" w:hAnsi="Times New Roman" w:cs="Times New Roman"/>
        </w:rPr>
      </w:pPr>
      <w:r w:rsidRPr="423F7AAB">
        <w:rPr>
          <w:rFonts w:ascii="Times New Roman" w:eastAsia="Times New Roman" w:hAnsi="Times New Roman" w:cs="Times New Roman"/>
          <w:b/>
          <w:bCs/>
        </w:rPr>
        <w:lastRenderedPageBreak/>
        <w:t>ABSTRACT</w:t>
      </w:r>
      <w:r w:rsidR="19023D47" w:rsidRPr="423F7AAB">
        <w:rPr>
          <w:rFonts w:ascii="Times New Roman" w:eastAsia="Times New Roman" w:hAnsi="Times New Roman" w:cs="Times New Roman"/>
          <w:b/>
          <w:bCs/>
        </w:rPr>
        <w:t xml:space="preserve"> </w:t>
      </w:r>
      <w:r w:rsidR="19023D47" w:rsidRPr="423F7AAB">
        <w:rPr>
          <w:rFonts w:ascii="Times New Roman" w:eastAsia="Times New Roman" w:hAnsi="Times New Roman" w:cs="Times New Roman"/>
        </w:rPr>
        <w:t>(</w:t>
      </w:r>
      <w:r w:rsidRPr="423F7AAB">
        <w:rPr>
          <w:rFonts w:ascii="Times New Roman" w:eastAsia="Times New Roman" w:hAnsi="Times New Roman" w:cs="Times New Roman"/>
        </w:rPr>
        <w:t>350</w:t>
      </w:r>
      <w:r w:rsidR="65DC088C" w:rsidRPr="423F7AAB">
        <w:rPr>
          <w:rFonts w:ascii="Times New Roman" w:eastAsia="Times New Roman" w:hAnsi="Times New Roman" w:cs="Times New Roman"/>
        </w:rPr>
        <w:t>-</w:t>
      </w:r>
      <w:r w:rsidRPr="423F7AAB">
        <w:rPr>
          <w:rFonts w:ascii="Times New Roman" w:eastAsia="Times New Roman" w:hAnsi="Times New Roman" w:cs="Times New Roman"/>
        </w:rPr>
        <w:t>word limit</w:t>
      </w:r>
      <w:r w:rsidR="03306510" w:rsidRPr="423F7AAB">
        <w:rPr>
          <w:rFonts w:ascii="Times New Roman" w:eastAsia="Times New Roman" w:hAnsi="Times New Roman" w:cs="Times New Roman"/>
        </w:rPr>
        <w:t xml:space="preserve"> – currently at 3</w:t>
      </w:r>
      <w:r w:rsidR="4812579C" w:rsidRPr="423F7AAB">
        <w:rPr>
          <w:rFonts w:ascii="Times New Roman" w:eastAsia="Times New Roman" w:hAnsi="Times New Roman" w:cs="Times New Roman"/>
        </w:rPr>
        <w:t>37</w:t>
      </w:r>
      <w:r w:rsidR="2ECC1353" w:rsidRPr="423F7AAB">
        <w:rPr>
          <w:rFonts w:ascii="Times New Roman" w:eastAsia="Times New Roman" w:hAnsi="Times New Roman" w:cs="Times New Roman"/>
        </w:rPr>
        <w:t>)</w:t>
      </w:r>
    </w:p>
    <w:p w14:paraId="3D3CCE2E" w14:textId="6DE65FC3" w:rsidR="13600082" w:rsidRDefault="13600082" w:rsidP="59E6D493">
      <w:pPr>
        <w:spacing w:after="0" w:line="360" w:lineRule="auto"/>
        <w:contextualSpacing/>
        <w:jc w:val="both"/>
        <w:rPr>
          <w:rFonts w:ascii="Times New Roman" w:eastAsia="Times New Roman" w:hAnsi="Times New Roman" w:cs="Times New Roman"/>
          <w:b/>
        </w:rPr>
      </w:pPr>
      <w:r w:rsidRPr="4B1E41B6">
        <w:rPr>
          <w:rFonts w:ascii="Times New Roman" w:eastAsia="Times New Roman" w:hAnsi="Times New Roman" w:cs="Times New Roman"/>
          <w:b/>
          <w:bCs/>
        </w:rPr>
        <w:t>Background</w:t>
      </w:r>
      <w:r w:rsidR="511CC5D4" w:rsidRPr="52316868">
        <w:rPr>
          <w:rFonts w:ascii="Times New Roman" w:eastAsia="Times New Roman" w:hAnsi="Times New Roman" w:cs="Times New Roman"/>
          <w:b/>
          <w:bCs/>
        </w:rPr>
        <w:t xml:space="preserve"> </w:t>
      </w:r>
      <w:r w:rsidR="511CC5D4" w:rsidRPr="225C2E94">
        <w:rPr>
          <w:rFonts w:ascii="Times New Roman" w:eastAsia="Times New Roman" w:hAnsi="Times New Roman" w:cs="Times New Roman"/>
          <w:b/>
          <w:bCs/>
        </w:rPr>
        <w:t>(</w:t>
      </w:r>
      <w:r w:rsidR="1C654B74" w:rsidRPr="270AFFED">
        <w:rPr>
          <w:rFonts w:ascii="Times New Roman" w:eastAsia="Times New Roman" w:hAnsi="Times New Roman" w:cs="Times New Roman"/>
          <w:b/>
          <w:bCs/>
        </w:rPr>
        <w:t>65</w:t>
      </w:r>
      <w:r w:rsidR="511CC5D4" w:rsidRPr="225C2E94">
        <w:rPr>
          <w:rFonts w:ascii="Times New Roman" w:eastAsia="Times New Roman" w:hAnsi="Times New Roman" w:cs="Times New Roman"/>
          <w:b/>
          <w:bCs/>
        </w:rPr>
        <w:t xml:space="preserve"> words)</w:t>
      </w:r>
    </w:p>
    <w:p w14:paraId="6FCD2D1F" w14:textId="53C5640E" w:rsidR="4B1E41B6" w:rsidRDefault="0AB5DFC5" w:rsidP="00505558">
      <w:pPr>
        <w:spacing w:after="0" w:line="360" w:lineRule="auto"/>
        <w:ind w:firstLine="720"/>
        <w:contextualSpacing/>
        <w:jc w:val="both"/>
        <w:rPr>
          <w:rFonts w:ascii="Times New Roman" w:eastAsia="Times New Roman" w:hAnsi="Times New Roman" w:cs="Times New Roman"/>
        </w:rPr>
      </w:pPr>
      <w:r w:rsidRPr="650F3ECA">
        <w:rPr>
          <w:rFonts w:ascii="Times New Roman" w:eastAsia="Times New Roman" w:hAnsi="Times New Roman" w:cs="Times New Roman"/>
        </w:rPr>
        <w:t xml:space="preserve">Pathogenic heterozygous </w:t>
      </w:r>
      <w:r w:rsidRPr="6CBCC8DB">
        <w:rPr>
          <w:rFonts w:ascii="Times New Roman" w:eastAsia="Times New Roman" w:hAnsi="Times New Roman" w:cs="Times New Roman"/>
        </w:rPr>
        <w:t xml:space="preserve">variants in </w:t>
      </w:r>
      <w:r w:rsidRPr="1D77829A">
        <w:rPr>
          <w:rFonts w:ascii="Times New Roman" w:eastAsia="Times New Roman" w:hAnsi="Times New Roman" w:cs="Times New Roman"/>
          <w:i/>
          <w:iCs/>
        </w:rPr>
        <w:t xml:space="preserve">PHOX2B </w:t>
      </w:r>
      <w:r w:rsidRPr="1D77829A">
        <w:rPr>
          <w:rFonts w:ascii="Times New Roman" w:eastAsia="Times New Roman" w:hAnsi="Times New Roman" w:cs="Times New Roman"/>
        </w:rPr>
        <w:t xml:space="preserve">are </w:t>
      </w:r>
      <w:r w:rsidRPr="10361AE9">
        <w:rPr>
          <w:rFonts w:ascii="Times New Roman" w:eastAsia="Times New Roman" w:hAnsi="Times New Roman" w:cs="Times New Roman"/>
        </w:rPr>
        <w:t xml:space="preserve">associated with congenital </w:t>
      </w:r>
      <w:r w:rsidRPr="75226D3C">
        <w:rPr>
          <w:rFonts w:ascii="Times New Roman" w:eastAsia="Times New Roman" w:hAnsi="Times New Roman" w:cs="Times New Roman"/>
        </w:rPr>
        <w:t xml:space="preserve">central hypoventilation </w:t>
      </w:r>
      <w:r w:rsidRPr="4737AB35">
        <w:rPr>
          <w:rFonts w:ascii="Times New Roman" w:eastAsia="Times New Roman" w:hAnsi="Times New Roman" w:cs="Times New Roman"/>
        </w:rPr>
        <w:t>syndrome</w:t>
      </w:r>
      <w:r w:rsidR="3B4EE596" w:rsidRPr="652E28A3">
        <w:rPr>
          <w:rFonts w:ascii="Times New Roman" w:eastAsia="Times New Roman" w:hAnsi="Times New Roman" w:cs="Times New Roman"/>
        </w:rPr>
        <w:t xml:space="preserve"> (CCHS)</w:t>
      </w:r>
      <w:r w:rsidRPr="652E28A3">
        <w:rPr>
          <w:rFonts w:ascii="Times New Roman" w:eastAsia="Times New Roman" w:hAnsi="Times New Roman" w:cs="Times New Roman"/>
        </w:rPr>
        <w:t>.</w:t>
      </w:r>
      <w:r w:rsidRPr="6A1D8E47">
        <w:rPr>
          <w:rFonts w:ascii="Times New Roman" w:eastAsia="Times New Roman" w:hAnsi="Times New Roman" w:cs="Times New Roman"/>
        </w:rPr>
        <w:t xml:space="preserve"> </w:t>
      </w:r>
      <w:r w:rsidR="17EBA284" w:rsidRPr="270AFFED">
        <w:rPr>
          <w:rFonts w:ascii="Times New Roman" w:eastAsia="Times New Roman" w:hAnsi="Times New Roman" w:cs="Times New Roman"/>
        </w:rPr>
        <w:t xml:space="preserve">Most </w:t>
      </w:r>
      <w:r w:rsidRPr="54624869">
        <w:rPr>
          <w:rFonts w:ascii="Times New Roman" w:eastAsia="Times New Roman" w:hAnsi="Times New Roman" w:cs="Times New Roman"/>
          <w:i/>
          <w:iCs/>
        </w:rPr>
        <w:t xml:space="preserve">PHOX2B </w:t>
      </w:r>
      <w:r w:rsidRPr="54624869">
        <w:rPr>
          <w:rFonts w:ascii="Times New Roman" w:eastAsia="Times New Roman" w:hAnsi="Times New Roman" w:cs="Times New Roman"/>
        </w:rPr>
        <w:t xml:space="preserve">missense </w:t>
      </w:r>
      <w:r w:rsidR="52032515" w:rsidRPr="5B418525">
        <w:rPr>
          <w:rFonts w:ascii="Times New Roman" w:eastAsia="Times New Roman" w:hAnsi="Times New Roman" w:cs="Times New Roman"/>
        </w:rPr>
        <w:t>variation</w:t>
      </w:r>
      <w:r w:rsidRPr="437DA479">
        <w:rPr>
          <w:rFonts w:ascii="Times New Roman" w:eastAsia="Times New Roman" w:hAnsi="Times New Roman" w:cs="Times New Roman"/>
        </w:rPr>
        <w:t xml:space="preserve"> is </w:t>
      </w:r>
      <w:r w:rsidR="429E1821" w:rsidRPr="23FCF723">
        <w:rPr>
          <w:rFonts w:ascii="Times New Roman" w:eastAsia="Times New Roman" w:hAnsi="Times New Roman" w:cs="Times New Roman"/>
        </w:rPr>
        <w:t>difficult</w:t>
      </w:r>
      <w:r w:rsidR="759C8A3F" w:rsidRPr="4A19E37F">
        <w:rPr>
          <w:rFonts w:ascii="Times New Roman" w:eastAsia="Times New Roman" w:hAnsi="Times New Roman" w:cs="Times New Roman"/>
        </w:rPr>
        <w:t xml:space="preserve"> to interpret </w:t>
      </w:r>
      <w:r w:rsidR="759C8A3F" w:rsidRPr="50F42908">
        <w:rPr>
          <w:rFonts w:ascii="Times New Roman" w:eastAsia="Times New Roman" w:hAnsi="Times New Roman" w:cs="Times New Roman"/>
        </w:rPr>
        <w:t xml:space="preserve">due to the lack of clinical and </w:t>
      </w:r>
      <w:r w:rsidR="759C8A3F" w:rsidRPr="50AF3219">
        <w:rPr>
          <w:rFonts w:ascii="Times New Roman" w:eastAsia="Times New Roman" w:hAnsi="Times New Roman" w:cs="Times New Roman"/>
        </w:rPr>
        <w:t xml:space="preserve">experimental evidence for individual </w:t>
      </w:r>
      <w:r w:rsidR="759C8A3F" w:rsidRPr="46E9CAA1">
        <w:rPr>
          <w:rFonts w:ascii="Times New Roman" w:eastAsia="Times New Roman" w:hAnsi="Times New Roman" w:cs="Times New Roman"/>
        </w:rPr>
        <w:t>variants</w:t>
      </w:r>
      <w:r w:rsidR="6DED7365" w:rsidRPr="270AFFED">
        <w:rPr>
          <w:rFonts w:ascii="Times New Roman" w:eastAsia="Times New Roman" w:hAnsi="Times New Roman" w:cs="Times New Roman"/>
        </w:rPr>
        <w:t xml:space="preserve"> and limited understanding of their effect on protein function</w:t>
      </w:r>
      <w:r w:rsidR="759C8A3F" w:rsidRPr="270AFFED">
        <w:rPr>
          <w:rFonts w:ascii="Times New Roman" w:eastAsia="Times New Roman" w:hAnsi="Times New Roman" w:cs="Times New Roman"/>
        </w:rPr>
        <w:t>.</w:t>
      </w:r>
      <w:r w:rsidR="759C8A3F" w:rsidRPr="0E1ED4FA">
        <w:rPr>
          <w:rFonts w:ascii="Times New Roman" w:eastAsia="Times New Roman" w:hAnsi="Times New Roman" w:cs="Times New Roman"/>
        </w:rPr>
        <w:t xml:space="preserve"> </w:t>
      </w:r>
      <w:r w:rsidR="759C8A3F" w:rsidRPr="708C3853">
        <w:rPr>
          <w:rFonts w:ascii="Times New Roman" w:eastAsia="Times New Roman" w:hAnsi="Times New Roman" w:cs="Times New Roman"/>
        </w:rPr>
        <w:t xml:space="preserve">An improved ability to </w:t>
      </w:r>
      <w:r w:rsidR="759C8A3F" w:rsidRPr="08DC0017">
        <w:rPr>
          <w:rFonts w:ascii="Times New Roman" w:eastAsia="Times New Roman" w:hAnsi="Times New Roman" w:cs="Times New Roman"/>
        </w:rPr>
        <w:t>distinguish</w:t>
      </w:r>
      <w:r w:rsidR="759C8A3F" w:rsidRPr="708C3853">
        <w:rPr>
          <w:rFonts w:ascii="Times New Roman" w:eastAsia="Times New Roman" w:hAnsi="Times New Roman" w:cs="Times New Roman"/>
        </w:rPr>
        <w:t xml:space="preserve"> pathogenic </w:t>
      </w:r>
      <w:r w:rsidR="759C8A3F" w:rsidRPr="524B027A">
        <w:rPr>
          <w:rFonts w:ascii="Times New Roman" w:eastAsia="Times New Roman" w:hAnsi="Times New Roman" w:cs="Times New Roman"/>
        </w:rPr>
        <w:t>missense variants from</w:t>
      </w:r>
      <w:r w:rsidR="759C8A3F" w:rsidRPr="098A994A">
        <w:rPr>
          <w:rFonts w:ascii="Times New Roman" w:eastAsia="Times New Roman" w:hAnsi="Times New Roman" w:cs="Times New Roman"/>
        </w:rPr>
        <w:t xml:space="preserve"> </w:t>
      </w:r>
      <w:r w:rsidR="759C8A3F" w:rsidRPr="55E74E4D">
        <w:rPr>
          <w:rFonts w:ascii="Times New Roman" w:eastAsia="Times New Roman" w:hAnsi="Times New Roman" w:cs="Times New Roman"/>
        </w:rPr>
        <w:t xml:space="preserve">benign </w:t>
      </w:r>
      <w:r w:rsidR="759C8A3F" w:rsidRPr="524B027A">
        <w:rPr>
          <w:rFonts w:ascii="Times New Roman" w:eastAsia="Times New Roman" w:hAnsi="Times New Roman" w:cs="Times New Roman"/>
        </w:rPr>
        <w:t xml:space="preserve">ones could dramatically </w:t>
      </w:r>
      <w:r w:rsidR="759C8A3F" w:rsidRPr="23F40D7E">
        <w:rPr>
          <w:rFonts w:ascii="Times New Roman" w:eastAsia="Times New Roman" w:hAnsi="Times New Roman" w:cs="Times New Roman"/>
        </w:rPr>
        <w:t xml:space="preserve">aid </w:t>
      </w:r>
      <w:r w:rsidR="759C8A3F" w:rsidRPr="5C37A5F8">
        <w:rPr>
          <w:rFonts w:ascii="Times New Roman" w:eastAsia="Times New Roman" w:hAnsi="Times New Roman" w:cs="Times New Roman"/>
        </w:rPr>
        <w:t xml:space="preserve">in the </w:t>
      </w:r>
      <w:r w:rsidR="27935170" w:rsidRPr="78258898">
        <w:rPr>
          <w:rFonts w:ascii="Times New Roman" w:eastAsia="Times New Roman" w:hAnsi="Times New Roman" w:cs="Times New Roman"/>
        </w:rPr>
        <w:t xml:space="preserve">diagnosis and management of </w:t>
      </w:r>
      <w:r w:rsidR="27935170" w:rsidRPr="5B418525">
        <w:rPr>
          <w:rFonts w:ascii="Times New Roman" w:eastAsia="Times New Roman" w:hAnsi="Times New Roman" w:cs="Times New Roman"/>
        </w:rPr>
        <w:t xml:space="preserve">individuals with </w:t>
      </w:r>
      <w:r w:rsidR="3CD00DEA" w:rsidRPr="7C7E4E76">
        <w:rPr>
          <w:rFonts w:ascii="Times New Roman" w:eastAsia="Times New Roman" w:hAnsi="Times New Roman" w:cs="Times New Roman"/>
        </w:rPr>
        <w:t>CCHS.</w:t>
      </w:r>
    </w:p>
    <w:p w14:paraId="3E059CB1" w14:textId="7B154CA0" w:rsidR="13600082" w:rsidRDefault="13600082" w:rsidP="59E6D493">
      <w:pPr>
        <w:spacing w:after="0" w:line="360" w:lineRule="auto"/>
        <w:contextualSpacing/>
        <w:jc w:val="both"/>
        <w:rPr>
          <w:rFonts w:ascii="Times New Roman" w:eastAsia="Times New Roman" w:hAnsi="Times New Roman" w:cs="Times New Roman"/>
          <w:b/>
          <w:bCs/>
        </w:rPr>
      </w:pPr>
      <w:r w:rsidRPr="4B1E41B6">
        <w:rPr>
          <w:rFonts w:ascii="Times New Roman" w:eastAsia="Times New Roman" w:hAnsi="Times New Roman" w:cs="Times New Roman"/>
          <w:b/>
          <w:bCs/>
        </w:rPr>
        <w:t>Methods</w:t>
      </w:r>
      <w:r w:rsidR="3B5EAA82" w:rsidRPr="25A364A4">
        <w:rPr>
          <w:rFonts w:ascii="Times New Roman" w:eastAsia="Times New Roman" w:hAnsi="Times New Roman" w:cs="Times New Roman"/>
          <w:b/>
          <w:bCs/>
        </w:rPr>
        <w:t xml:space="preserve"> </w:t>
      </w:r>
      <w:r w:rsidR="15BE22C1" w:rsidRPr="270AFFED">
        <w:rPr>
          <w:rFonts w:ascii="Times New Roman" w:eastAsia="Times New Roman" w:hAnsi="Times New Roman" w:cs="Times New Roman"/>
          <w:b/>
          <w:bCs/>
        </w:rPr>
        <w:t>(</w:t>
      </w:r>
      <w:r w:rsidR="15BE22C1" w:rsidRPr="7A433EA7">
        <w:rPr>
          <w:rFonts w:ascii="Times New Roman" w:eastAsia="Times New Roman" w:hAnsi="Times New Roman" w:cs="Times New Roman"/>
          <w:b/>
          <w:bCs/>
        </w:rPr>
        <w:t>1</w:t>
      </w:r>
      <w:r w:rsidR="0309051D" w:rsidRPr="7A433EA7">
        <w:rPr>
          <w:rFonts w:ascii="Times New Roman" w:eastAsia="Times New Roman" w:hAnsi="Times New Roman" w:cs="Times New Roman"/>
          <w:b/>
          <w:bCs/>
        </w:rPr>
        <w:t>0</w:t>
      </w:r>
      <w:r w:rsidR="1F76DD2D" w:rsidRPr="7A433EA7">
        <w:rPr>
          <w:rFonts w:ascii="Times New Roman" w:eastAsia="Times New Roman" w:hAnsi="Times New Roman" w:cs="Times New Roman"/>
          <w:b/>
          <w:bCs/>
        </w:rPr>
        <w:t>5</w:t>
      </w:r>
      <w:r w:rsidR="3B5EAA82" w:rsidRPr="25A364A4">
        <w:rPr>
          <w:rFonts w:ascii="Times New Roman" w:eastAsia="Times New Roman" w:hAnsi="Times New Roman" w:cs="Times New Roman"/>
          <w:b/>
          <w:bCs/>
        </w:rPr>
        <w:t xml:space="preserve"> words)</w:t>
      </w:r>
    </w:p>
    <w:p w14:paraId="1D5DB5E4" w14:textId="054072AA" w:rsidR="4B1E41B6" w:rsidRDefault="32557C7B" w:rsidP="00505558">
      <w:pPr>
        <w:spacing w:after="0" w:line="360" w:lineRule="auto"/>
        <w:ind w:firstLine="720"/>
        <w:contextualSpacing/>
        <w:jc w:val="both"/>
        <w:rPr>
          <w:rFonts w:ascii="Times New Roman" w:eastAsia="Times New Roman" w:hAnsi="Times New Roman" w:cs="Times New Roman"/>
        </w:rPr>
      </w:pPr>
      <w:r w:rsidRPr="032BFB95">
        <w:rPr>
          <w:rFonts w:ascii="Times New Roman" w:eastAsia="Times New Roman" w:hAnsi="Times New Roman" w:cs="Times New Roman"/>
        </w:rPr>
        <w:t xml:space="preserve">All </w:t>
      </w:r>
      <w:r w:rsidRPr="032BFB95">
        <w:rPr>
          <w:rFonts w:ascii="Times New Roman" w:eastAsia="Times New Roman" w:hAnsi="Times New Roman" w:cs="Times New Roman"/>
          <w:i/>
          <w:iCs/>
        </w:rPr>
        <w:t xml:space="preserve">PHOX2B </w:t>
      </w:r>
      <w:r w:rsidRPr="032BFB95">
        <w:rPr>
          <w:rFonts w:ascii="Times New Roman" w:eastAsia="Times New Roman" w:hAnsi="Times New Roman" w:cs="Times New Roman"/>
        </w:rPr>
        <w:t>missense variants in the literature and public and private databases</w:t>
      </w:r>
      <w:r w:rsidR="415ACDAF" w:rsidRPr="032BFB95">
        <w:rPr>
          <w:rFonts w:ascii="Times New Roman" w:eastAsia="Times New Roman" w:hAnsi="Times New Roman" w:cs="Times New Roman"/>
        </w:rPr>
        <w:t xml:space="preserve"> were extracted and given consensus </w:t>
      </w:r>
      <w:r w:rsidR="7DDA6A05" w:rsidRPr="270AFFED">
        <w:rPr>
          <w:rFonts w:ascii="Times New Roman" w:eastAsia="Times New Roman" w:hAnsi="Times New Roman" w:cs="Times New Roman"/>
        </w:rPr>
        <w:t xml:space="preserve">pathogenicity </w:t>
      </w:r>
      <w:r w:rsidR="000918B2" w:rsidRPr="5E3E0283">
        <w:rPr>
          <w:rFonts w:ascii="Times New Roman" w:eastAsia="Times New Roman" w:hAnsi="Times New Roman" w:cs="Times New Roman"/>
        </w:rPr>
        <w:t>classifications</w:t>
      </w:r>
      <w:r w:rsidR="415ACDAF" w:rsidRPr="5E3E0283">
        <w:rPr>
          <w:rFonts w:ascii="Times New Roman" w:eastAsia="Times New Roman" w:hAnsi="Times New Roman" w:cs="Times New Roman"/>
        </w:rPr>
        <w:t>.</w:t>
      </w:r>
      <w:r w:rsidR="415ACDAF" w:rsidRPr="236E4458">
        <w:rPr>
          <w:rFonts w:ascii="Times New Roman" w:eastAsia="Times New Roman" w:hAnsi="Times New Roman" w:cs="Times New Roman"/>
        </w:rPr>
        <w:t xml:space="preserve"> </w:t>
      </w:r>
      <w:r w:rsidR="37D8DE53" w:rsidRPr="6D714D2E">
        <w:rPr>
          <w:rFonts w:ascii="Times New Roman" w:eastAsia="Times New Roman" w:hAnsi="Times New Roman" w:cs="Times New Roman"/>
        </w:rPr>
        <w:t xml:space="preserve">CADD, REVEL, </w:t>
      </w:r>
      <w:proofErr w:type="spellStart"/>
      <w:r w:rsidR="37D8DE53" w:rsidRPr="59E67E3E">
        <w:rPr>
          <w:rFonts w:ascii="Times New Roman" w:eastAsia="Times New Roman" w:hAnsi="Times New Roman" w:cs="Times New Roman"/>
        </w:rPr>
        <w:t>BayesDel</w:t>
      </w:r>
      <w:proofErr w:type="spellEnd"/>
      <w:r w:rsidR="37D8DE53" w:rsidRPr="59E67E3E">
        <w:rPr>
          <w:rFonts w:ascii="Times New Roman" w:eastAsia="Times New Roman" w:hAnsi="Times New Roman" w:cs="Times New Roman"/>
        </w:rPr>
        <w:t xml:space="preserve">, and </w:t>
      </w:r>
      <w:proofErr w:type="spellStart"/>
      <w:r w:rsidR="37D8DE53" w:rsidRPr="6E907911">
        <w:rPr>
          <w:rFonts w:ascii="Times New Roman" w:eastAsia="Times New Roman" w:hAnsi="Times New Roman" w:cs="Times New Roman"/>
        </w:rPr>
        <w:t>AlphaMissense</w:t>
      </w:r>
      <w:proofErr w:type="spellEnd"/>
      <w:r w:rsidR="37D8DE53" w:rsidRPr="6E907911">
        <w:rPr>
          <w:rFonts w:ascii="Times New Roman" w:eastAsia="Times New Roman" w:hAnsi="Times New Roman" w:cs="Times New Roman"/>
        </w:rPr>
        <w:t xml:space="preserve"> scores were </w:t>
      </w:r>
      <w:r w:rsidR="37D8DE53" w:rsidRPr="5E1A98C7">
        <w:rPr>
          <w:rFonts w:ascii="Times New Roman" w:eastAsia="Times New Roman" w:hAnsi="Times New Roman" w:cs="Times New Roman"/>
        </w:rPr>
        <w:t xml:space="preserve">queried </w:t>
      </w:r>
      <w:r w:rsidR="37D8DE53" w:rsidRPr="23C1B397">
        <w:rPr>
          <w:rFonts w:ascii="Times New Roman" w:eastAsia="Times New Roman" w:hAnsi="Times New Roman" w:cs="Times New Roman"/>
        </w:rPr>
        <w:t xml:space="preserve">for all </w:t>
      </w:r>
      <w:r w:rsidR="37D8DE53" w:rsidRPr="7ADE50A0">
        <w:rPr>
          <w:rFonts w:ascii="Times New Roman" w:eastAsia="Times New Roman" w:hAnsi="Times New Roman" w:cs="Times New Roman"/>
        </w:rPr>
        <w:t xml:space="preserve">variants. </w:t>
      </w:r>
      <w:r w:rsidR="476FE4B6" w:rsidRPr="270AFFED">
        <w:rPr>
          <w:rFonts w:ascii="Times New Roman" w:eastAsia="Times New Roman" w:hAnsi="Times New Roman" w:cs="Times New Roman"/>
        </w:rPr>
        <w:t xml:space="preserve">We performed </w:t>
      </w:r>
      <w:r w:rsidR="31322465" w:rsidRPr="270AFFED">
        <w:rPr>
          <w:rFonts w:ascii="Times New Roman" w:eastAsia="Times New Roman" w:hAnsi="Times New Roman" w:cs="Times New Roman"/>
        </w:rPr>
        <w:t xml:space="preserve">a weighted logistic regression in a multiple imputation framework to </w:t>
      </w:r>
      <w:r w:rsidR="3612DEE8" w:rsidRPr="270AFFED">
        <w:rPr>
          <w:rFonts w:ascii="Times New Roman" w:eastAsia="Times New Roman" w:hAnsi="Times New Roman" w:cs="Times New Roman"/>
        </w:rPr>
        <w:t xml:space="preserve">determine </w:t>
      </w:r>
      <w:r w:rsidR="2C2E5CD9" w:rsidRPr="270AFFED">
        <w:rPr>
          <w:rFonts w:ascii="Times New Roman" w:eastAsia="Times New Roman" w:hAnsi="Times New Roman" w:cs="Times New Roman"/>
        </w:rPr>
        <w:t>if and at what score thresholds these</w:t>
      </w:r>
      <w:r w:rsidR="7B2B9FE1" w:rsidRPr="270AFFED">
        <w:rPr>
          <w:rFonts w:ascii="Times New Roman" w:eastAsia="Times New Roman" w:hAnsi="Times New Roman" w:cs="Times New Roman"/>
        </w:rPr>
        <w:t xml:space="preserve"> prediction </w:t>
      </w:r>
      <w:r w:rsidR="2C2E5CD9" w:rsidRPr="270AFFED">
        <w:rPr>
          <w:rFonts w:ascii="Times New Roman" w:eastAsia="Times New Roman" w:hAnsi="Times New Roman" w:cs="Times New Roman"/>
        </w:rPr>
        <w:t xml:space="preserve">tools can be used for application of the </w:t>
      </w:r>
      <w:r w:rsidR="3612DEE8" w:rsidRPr="270AFFED">
        <w:rPr>
          <w:rFonts w:ascii="Times New Roman" w:eastAsia="Times New Roman" w:hAnsi="Times New Roman" w:cs="Times New Roman"/>
        </w:rPr>
        <w:t xml:space="preserve">ACMG-AMP </w:t>
      </w:r>
      <w:r w:rsidR="1E29889E" w:rsidRPr="270AFFED">
        <w:rPr>
          <w:rFonts w:ascii="Times New Roman" w:eastAsia="Times New Roman" w:hAnsi="Times New Roman" w:cs="Times New Roman"/>
        </w:rPr>
        <w:t xml:space="preserve">guidelines’ </w:t>
      </w:r>
      <w:r w:rsidR="3612DEE8" w:rsidRPr="270AFFED">
        <w:rPr>
          <w:rFonts w:ascii="Times New Roman" w:eastAsia="Times New Roman" w:hAnsi="Times New Roman" w:cs="Times New Roman"/>
        </w:rPr>
        <w:t xml:space="preserve">PP3/BP4 criteria at various strength </w:t>
      </w:r>
      <w:r w:rsidR="1D2CC9C7" w:rsidRPr="270AFFED">
        <w:rPr>
          <w:rFonts w:ascii="Times New Roman" w:eastAsia="Times New Roman" w:hAnsi="Times New Roman" w:cs="Times New Roman"/>
        </w:rPr>
        <w:t>levels and</w:t>
      </w:r>
      <w:r w:rsidR="7358AC6F" w:rsidRPr="270AFFED">
        <w:rPr>
          <w:rFonts w:ascii="Times New Roman" w:eastAsia="Times New Roman" w:hAnsi="Times New Roman" w:cs="Times New Roman"/>
        </w:rPr>
        <w:t xml:space="preserve"> calculated the area under the curve for each </w:t>
      </w:r>
      <w:commentRangeStart w:id="7"/>
      <w:commentRangeStart w:id="8"/>
      <w:r w:rsidR="7358AC6F" w:rsidRPr="270AFFED">
        <w:rPr>
          <w:rFonts w:ascii="Times New Roman" w:eastAsia="Times New Roman" w:hAnsi="Times New Roman" w:cs="Times New Roman"/>
        </w:rPr>
        <w:t>tool</w:t>
      </w:r>
      <w:commentRangeEnd w:id="7"/>
      <w:r>
        <w:rPr>
          <w:rStyle w:val="CommentReference"/>
        </w:rPr>
        <w:commentReference w:id="7"/>
      </w:r>
      <w:commentRangeEnd w:id="8"/>
      <w:r>
        <w:rPr>
          <w:rStyle w:val="CommentReference"/>
        </w:rPr>
        <w:commentReference w:id="8"/>
      </w:r>
      <w:r w:rsidR="3612DEE8" w:rsidRPr="270AFFED">
        <w:rPr>
          <w:rFonts w:ascii="Times New Roman" w:eastAsia="Times New Roman" w:hAnsi="Times New Roman" w:cs="Times New Roman"/>
        </w:rPr>
        <w:t xml:space="preserve">. We </w:t>
      </w:r>
      <w:r w:rsidR="200D06DC" w:rsidRPr="270AFFED">
        <w:rPr>
          <w:rFonts w:ascii="Times New Roman" w:eastAsia="Times New Roman" w:hAnsi="Times New Roman" w:cs="Times New Roman"/>
        </w:rPr>
        <w:t>then</w:t>
      </w:r>
      <w:r w:rsidR="3612DEE8" w:rsidRPr="270AFFED">
        <w:rPr>
          <w:rFonts w:ascii="Times New Roman" w:eastAsia="Times New Roman" w:hAnsi="Times New Roman" w:cs="Times New Roman"/>
        </w:rPr>
        <w:t xml:space="preserve"> analyzed the </w:t>
      </w:r>
      <w:r w:rsidR="003A2917">
        <w:rPr>
          <w:rFonts w:ascii="Times New Roman" w:eastAsia="Times New Roman" w:hAnsi="Times New Roman" w:cs="Times New Roman"/>
        </w:rPr>
        <w:t xml:space="preserve">positional </w:t>
      </w:r>
      <w:r w:rsidR="3612DEE8" w:rsidRPr="270AFFED">
        <w:rPr>
          <w:rFonts w:ascii="Times New Roman" w:eastAsia="Times New Roman" w:hAnsi="Times New Roman" w:cs="Times New Roman"/>
        </w:rPr>
        <w:t>distribution of Pathogenic</w:t>
      </w:r>
      <w:r w:rsidR="00F228B7">
        <w:rPr>
          <w:rFonts w:ascii="Times New Roman" w:eastAsia="Times New Roman" w:hAnsi="Times New Roman" w:cs="Times New Roman"/>
        </w:rPr>
        <w:t>/</w:t>
      </w:r>
      <w:r w:rsidR="3612DEE8" w:rsidRPr="270AFFED">
        <w:rPr>
          <w:rFonts w:ascii="Times New Roman" w:eastAsia="Times New Roman" w:hAnsi="Times New Roman" w:cs="Times New Roman"/>
        </w:rPr>
        <w:t xml:space="preserve">Benign variants </w:t>
      </w:r>
      <w:r w:rsidR="79E34AFC" w:rsidRPr="270AFFED">
        <w:rPr>
          <w:rFonts w:ascii="Times New Roman" w:eastAsia="Times New Roman" w:hAnsi="Times New Roman" w:cs="Times New Roman"/>
        </w:rPr>
        <w:t xml:space="preserve">as well as the four tools’ gene-wide pathogenicity predictions to assess </w:t>
      </w:r>
      <w:r w:rsidR="2D7062F4" w:rsidRPr="270AFFED">
        <w:rPr>
          <w:rFonts w:ascii="Times New Roman" w:eastAsia="Times New Roman" w:hAnsi="Times New Roman" w:cs="Times New Roman"/>
        </w:rPr>
        <w:t xml:space="preserve">potential </w:t>
      </w:r>
      <w:r w:rsidR="3315F718" w:rsidRPr="270AFFED">
        <w:rPr>
          <w:rFonts w:ascii="Times New Roman" w:eastAsia="Times New Roman" w:hAnsi="Times New Roman" w:cs="Times New Roman"/>
        </w:rPr>
        <w:t xml:space="preserve">hotspots or critical functional domains in </w:t>
      </w:r>
      <w:r w:rsidR="3315F718" w:rsidRPr="270AFFED">
        <w:rPr>
          <w:rFonts w:ascii="Times New Roman" w:eastAsia="Times New Roman" w:hAnsi="Times New Roman" w:cs="Times New Roman"/>
          <w:i/>
          <w:iCs/>
        </w:rPr>
        <w:t>PHOX2B</w:t>
      </w:r>
      <w:r w:rsidR="29E028EF" w:rsidRPr="270AFFED">
        <w:rPr>
          <w:rFonts w:ascii="Times New Roman" w:eastAsia="Times New Roman" w:hAnsi="Times New Roman" w:cs="Times New Roman"/>
        </w:rPr>
        <w:t xml:space="preserve">. </w:t>
      </w:r>
    </w:p>
    <w:p w14:paraId="4343F295" w14:textId="36F5F9B6" w:rsidR="13600082" w:rsidRDefault="13600082" w:rsidP="59E6D493">
      <w:pPr>
        <w:spacing w:after="0" w:line="360" w:lineRule="auto"/>
        <w:contextualSpacing/>
        <w:jc w:val="both"/>
        <w:rPr>
          <w:rFonts w:ascii="Times New Roman" w:eastAsia="Times New Roman" w:hAnsi="Times New Roman" w:cs="Times New Roman"/>
          <w:b/>
          <w:bCs/>
        </w:rPr>
      </w:pPr>
      <w:r w:rsidRPr="4B1E41B6">
        <w:rPr>
          <w:rFonts w:ascii="Times New Roman" w:eastAsia="Times New Roman" w:hAnsi="Times New Roman" w:cs="Times New Roman"/>
          <w:b/>
          <w:bCs/>
        </w:rPr>
        <w:t>Results</w:t>
      </w:r>
      <w:r w:rsidR="46A18FFA" w:rsidRPr="25A364A4">
        <w:rPr>
          <w:rFonts w:ascii="Times New Roman" w:eastAsia="Times New Roman" w:hAnsi="Times New Roman" w:cs="Times New Roman"/>
          <w:b/>
          <w:bCs/>
        </w:rPr>
        <w:t xml:space="preserve"> (</w:t>
      </w:r>
      <w:r w:rsidR="46A18FFA" w:rsidRPr="7A433EA7">
        <w:rPr>
          <w:rFonts w:ascii="Times New Roman" w:eastAsia="Times New Roman" w:hAnsi="Times New Roman" w:cs="Times New Roman"/>
          <w:b/>
          <w:bCs/>
        </w:rPr>
        <w:t>1</w:t>
      </w:r>
      <w:r w:rsidR="5CE57901" w:rsidRPr="7A433EA7">
        <w:rPr>
          <w:rFonts w:ascii="Times New Roman" w:eastAsia="Times New Roman" w:hAnsi="Times New Roman" w:cs="Times New Roman"/>
          <w:b/>
          <w:bCs/>
        </w:rPr>
        <w:t>0</w:t>
      </w:r>
      <w:r w:rsidR="3D1DDF80" w:rsidRPr="7A433EA7">
        <w:rPr>
          <w:rFonts w:ascii="Times New Roman" w:eastAsia="Times New Roman" w:hAnsi="Times New Roman" w:cs="Times New Roman"/>
          <w:b/>
          <w:bCs/>
        </w:rPr>
        <w:t>2</w:t>
      </w:r>
      <w:r w:rsidR="46A18FFA" w:rsidRPr="25A364A4">
        <w:rPr>
          <w:rFonts w:ascii="Times New Roman" w:eastAsia="Times New Roman" w:hAnsi="Times New Roman" w:cs="Times New Roman"/>
          <w:b/>
          <w:bCs/>
        </w:rPr>
        <w:t xml:space="preserve"> words)</w:t>
      </w:r>
    </w:p>
    <w:p w14:paraId="38D53A10" w14:textId="419F3D83" w:rsidR="4B1E41B6" w:rsidRDefault="28302A11" w:rsidP="00505558">
      <w:pPr>
        <w:spacing w:after="0" w:line="360" w:lineRule="auto"/>
        <w:ind w:firstLine="720"/>
        <w:contextualSpacing/>
        <w:jc w:val="both"/>
        <w:rPr>
          <w:rFonts w:ascii="Times New Roman" w:eastAsia="Times New Roman" w:hAnsi="Times New Roman" w:cs="Times New Roman"/>
        </w:rPr>
      </w:pPr>
      <w:r w:rsidRPr="6B6BF028">
        <w:rPr>
          <w:rFonts w:ascii="Times New Roman" w:eastAsia="Times New Roman" w:hAnsi="Times New Roman" w:cs="Times New Roman"/>
        </w:rPr>
        <w:t xml:space="preserve">All four tools </w:t>
      </w:r>
      <w:r w:rsidR="121C534B" w:rsidRPr="6B6BF028">
        <w:rPr>
          <w:rFonts w:ascii="Times New Roman" w:eastAsia="Times New Roman" w:hAnsi="Times New Roman" w:cs="Times New Roman"/>
        </w:rPr>
        <w:t xml:space="preserve">can reach “strong” level for </w:t>
      </w:r>
      <w:r w:rsidR="4E22E148" w:rsidRPr="6B6BF028">
        <w:rPr>
          <w:rFonts w:ascii="Times New Roman" w:eastAsia="Times New Roman" w:hAnsi="Times New Roman" w:cs="Times New Roman"/>
        </w:rPr>
        <w:t xml:space="preserve">BP4, whereas </w:t>
      </w:r>
      <w:r w:rsidR="5C4DE9E9" w:rsidRPr="6B6BF028">
        <w:rPr>
          <w:rFonts w:ascii="Times New Roman" w:eastAsia="Times New Roman" w:hAnsi="Times New Roman" w:cs="Times New Roman"/>
        </w:rPr>
        <w:t xml:space="preserve">CADD, REVEL, and </w:t>
      </w:r>
      <w:proofErr w:type="spellStart"/>
      <w:r w:rsidR="5C4DE9E9" w:rsidRPr="6B6BF028">
        <w:rPr>
          <w:rFonts w:ascii="Times New Roman" w:eastAsia="Times New Roman" w:hAnsi="Times New Roman" w:cs="Times New Roman"/>
        </w:rPr>
        <w:t>BayesDel</w:t>
      </w:r>
      <w:proofErr w:type="spellEnd"/>
      <w:r w:rsidR="5C4DE9E9" w:rsidRPr="6B6BF028">
        <w:rPr>
          <w:rFonts w:ascii="Times New Roman" w:eastAsia="Times New Roman" w:hAnsi="Times New Roman" w:cs="Times New Roman"/>
        </w:rPr>
        <w:t xml:space="preserve"> can reach “strong” level for PP3, consistent with </w:t>
      </w:r>
      <w:proofErr w:type="spellStart"/>
      <w:r w:rsidR="58119997" w:rsidRPr="6B6BF028">
        <w:rPr>
          <w:rFonts w:ascii="Times New Roman" w:eastAsia="Times New Roman" w:hAnsi="Times New Roman" w:cs="Times New Roman"/>
        </w:rPr>
        <w:t>ClinGen</w:t>
      </w:r>
      <w:proofErr w:type="spellEnd"/>
      <w:r w:rsidR="58119997" w:rsidRPr="6B6BF028">
        <w:rPr>
          <w:rFonts w:ascii="Times New Roman" w:eastAsia="Times New Roman" w:hAnsi="Times New Roman" w:cs="Times New Roman"/>
        </w:rPr>
        <w:t xml:space="preserve"> </w:t>
      </w:r>
      <w:r w:rsidR="5C4DE9E9" w:rsidRPr="6B6BF028">
        <w:rPr>
          <w:rFonts w:ascii="Times New Roman" w:eastAsia="Times New Roman" w:hAnsi="Times New Roman" w:cs="Times New Roman"/>
        </w:rPr>
        <w:t xml:space="preserve">recommendations for </w:t>
      </w:r>
      <w:r w:rsidR="3D3E8E6E" w:rsidRPr="6B6BF028">
        <w:rPr>
          <w:rFonts w:ascii="Times New Roman" w:eastAsia="Times New Roman" w:hAnsi="Times New Roman" w:cs="Times New Roman"/>
        </w:rPr>
        <w:t>r</w:t>
      </w:r>
      <w:r w:rsidR="25AD1DAD" w:rsidRPr="6B6BF028">
        <w:rPr>
          <w:rFonts w:ascii="Times New Roman" w:eastAsia="Times New Roman" w:hAnsi="Times New Roman" w:cs="Times New Roman"/>
        </w:rPr>
        <w:t>egular</w:t>
      </w:r>
      <w:r w:rsidR="5C4DE9E9" w:rsidRPr="6B6BF028">
        <w:rPr>
          <w:rFonts w:ascii="Times New Roman" w:eastAsia="Times New Roman" w:hAnsi="Times New Roman" w:cs="Times New Roman"/>
        </w:rPr>
        <w:t xml:space="preserve"> use. </w:t>
      </w:r>
      <w:r w:rsidR="28B45C33" w:rsidRPr="6B6BF028">
        <w:rPr>
          <w:rFonts w:ascii="Times New Roman" w:eastAsia="Times New Roman" w:hAnsi="Times New Roman" w:cs="Times New Roman"/>
        </w:rPr>
        <w:t xml:space="preserve">By a small margin, </w:t>
      </w:r>
      <w:proofErr w:type="spellStart"/>
      <w:r w:rsidR="5C4DE9E9" w:rsidRPr="6B6BF028">
        <w:rPr>
          <w:rFonts w:ascii="Times New Roman" w:eastAsia="Times New Roman" w:hAnsi="Times New Roman" w:cs="Times New Roman"/>
        </w:rPr>
        <w:t>BayesDel</w:t>
      </w:r>
      <w:proofErr w:type="spellEnd"/>
      <w:r w:rsidR="6677725C" w:rsidRPr="6B6BF028">
        <w:rPr>
          <w:rFonts w:ascii="Times New Roman" w:eastAsia="Times New Roman" w:hAnsi="Times New Roman" w:cs="Times New Roman"/>
        </w:rPr>
        <w:t xml:space="preserve"> was the strongest prediction tool, with the greatest area under the curve (0.992) and second fewest </w:t>
      </w:r>
      <w:r w:rsidR="1E7D891B" w:rsidRPr="270AFFED">
        <w:rPr>
          <w:rFonts w:ascii="Times New Roman" w:eastAsia="Times New Roman" w:hAnsi="Times New Roman" w:cs="Times New Roman"/>
        </w:rPr>
        <w:t xml:space="preserve">“Uncertain” </w:t>
      </w:r>
      <w:r w:rsidR="6677725C" w:rsidRPr="270AFFED">
        <w:rPr>
          <w:rFonts w:ascii="Times New Roman" w:eastAsia="Times New Roman" w:hAnsi="Times New Roman" w:cs="Times New Roman"/>
        </w:rPr>
        <w:t>variants</w:t>
      </w:r>
      <w:r w:rsidR="209E2BB3" w:rsidRPr="270AFFED">
        <w:rPr>
          <w:rFonts w:ascii="Times New Roman" w:eastAsia="Times New Roman" w:hAnsi="Times New Roman" w:cs="Times New Roman"/>
        </w:rPr>
        <w:t xml:space="preserve"> </w:t>
      </w:r>
      <w:r w:rsidR="6677725C" w:rsidRPr="6B6BF028">
        <w:rPr>
          <w:rFonts w:ascii="Times New Roman" w:eastAsia="Times New Roman" w:hAnsi="Times New Roman" w:cs="Times New Roman"/>
        </w:rPr>
        <w:t>with a</w:t>
      </w:r>
      <w:r w:rsidR="545E4EA5" w:rsidRPr="6B6BF028">
        <w:rPr>
          <w:rFonts w:ascii="Times New Roman" w:eastAsia="Times New Roman" w:hAnsi="Times New Roman" w:cs="Times New Roman"/>
        </w:rPr>
        <w:t xml:space="preserve"> </w:t>
      </w:r>
      <w:r w:rsidR="6677725C" w:rsidRPr="6B6BF028">
        <w:rPr>
          <w:rFonts w:ascii="Times New Roman" w:eastAsia="Times New Roman" w:hAnsi="Times New Roman" w:cs="Times New Roman"/>
        </w:rPr>
        <w:t>prediction score</w:t>
      </w:r>
      <w:r w:rsidR="545E4EA5" w:rsidRPr="6B6BF028">
        <w:rPr>
          <w:rFonts w:ascii="Times New Roman" w:eastAsia="Times New Roman" w:hAnsi="Times New Roman" w:cs="Times New Roman"/>
        </w:rPr>
        <w:t xml:space="preserve"> in the </w:t>
      </w:r>
      <w:r w:rsidR="57E41EC3" w:rsidRPr="270AFFED">
        <w:rPr>
          <w:rFonts w:ascii="Times New Roman" w:eastAsia="Times New Roman" w:hAnsi="Times New Roman" w:cs="Times New Roman"/>
        </w:rPr>
        <w:t>i</w:t>
      </w:r>
      <w:r w:rsidR="545E4EA5" w:rsidRPr="270AFFED">
        <w:rPr>
          <w:rFonts w:ascii="Times New Roman" w:eastAsia="Times New Roman" w:hAnsi="Times New Roman" w:cs="Times New Roman"/>
        </w:rPr>
        <w:t>ndeterminate</w:t>
      </w:r>
      <w:r w:rsidR="545E4EA5" w:rsidRPr="6B6BF028">
        <w:rPr>
          <w:rFonts w:ascii="Times New Roman" w:eastAsia="Times New Roman" w:hAnsi="Times New Roman" w:cs="Times New Roman"/>
        </w:rPr>
        <w:t xml:space="preserve"> range. Additionally, there is a clustering of pathogenic</w:t>
      </w:r>
      <w:r w:rsidR="2BF08637" w:rsidRPr="270AFFED">
        <w:rPr>
          <w:rFonts w:ascii="Times New Roman" w:eastAsia="Times New Roman" w:hAnsi="Times New Roman" w:cs="Times New Roman"/>
        </w:rPr>
        <w:t>,</w:t>
      </w:r>
      <w:r w:rsidR="545E4EA5" w:rsidRPr="6B6BF028">
        <w:rPr>
          <w:rFonts w:ascii="Times New Roman" w:eastAsia="Times New Roman" w:hAnsi="Times New Roman" w:cs="Times New Roman"/>
        </w:rPr>
        <w:t xml:space="preserve"> and lack of benign</w:t>
      </w:r>
      <w:r w:rsidR="259C2B04" w:rsidRPr="270AFFED">
        <w:rPr>
          <w:rFonts w:ascii="Times New Roman" w:eastAsia="Times New Roman" w:hAnsi="Times New Roman" w:cs="Times New Roman"/>
        </w:rPr>
        <w:t>,</w:t>
      </w:r>
      <w:r w:rsidR="023C0D56" w:rsidRPr="6B6BF028">
        <w:rPr>
          <w:rFonts w:ascii="Times New Roman" w:eastAsia="Times New Roman" w:hAnsi="Times New Roman" w:cs="Times New Roman"/>
        </w:rPr>
        <w:t xml:space="preserve"> variants</w:t>
      </w:r>
      <w:r w:rsidR="545E4EA5" w:rsidRPr="6B6BF028">
        <w:rPr>
          <w:rFonts w:ascii="Times New Roman" w:eastAsia="Times New Roman" w:hAnsi="Times New Roman" w:cs="Times New Roman"/>
        </w:rPr>
        <w:t xml:space="preserve"> in the region encoding the PHOX2B homeodomain, with </w:t>
      </w:r>
      <w:r w:rsidR="6B34C4B4" w:rsidRPr="270AFFED">
        <w:rPr>
          <w:rFonts w:ascii="Times New Roman" w:eastAsia="Times New Roman" w:hAnsi="Times New Roman" w:cs="Times New Roman"/>
        </w:rPr>
        <w:t>all</w:t>
      </w:r>
      <w:r w:rsidR="545E4EA5" w:rsidRPr="6B6BF028">
        <w:rPr>
          <w:rFonts w:ascii="Times New Roman" w:eastAsia="Times New Roman" w:hAnsi="Times New Roman" w:cs="Times New Roman"/>
        </w:rPr>
        <w:t xml:space="preserve"> </w:t>
      </w:r>
      <w:r w:rsidR="7366F6AC" w:rsidRPr="6B6BF028">
        <w:rPr>
          <w:rFonts w:ascii="Times New Roman" w:eastAsia="Times New Roman" w:hAnsi="Times New Roman" w:cs="Times New Roman"/>
        </w:rPr>
        <w:t>prediction</w:t>
      </w:r>
      <w:r w:rsidR="545E4EA5" w:rsidRPr="6B6BF028">
        <w:rPr>
          <w:rFonts w:ascii="Times New Roman" w:eastAsia="Times New Roman" w:hAnsi="Times New Roman" w:cs="Times New Roman"/>
          <w:i/>
          <w:iCs/>
        </w:rPr>
        <w:t xml:space="preserve"> </w:t>
      </w:r>
      <w:r w:rsidR="118539CA" w:rsidRPr="6B6BF028">
        <w:rPr>
          <w:rFonts w:ascii="Times New Roman" w:eastAsia="Times New Roman" w:hAnsi="Times New Roman" w:cs="Times New Roman"/>
        </w:rPr>
        <w:t>tools supporting</w:t>
      </w:r>
      <w:r w:rsidR="624CE801" w:rsidRPr="6B6BF028">
        <w:rPr>
          <w:rFonts w:ascii="Times New Roman" w:eastAsia="Times New Roman" w:hAnsi="Times New Roman" w:cs="Times New Roman"/>
        </w:rPr>
        <w:t xml:space="preserve"> the putative functional importance of the homeodomain. </w:t>
      </w:r>
      <w:r w:rsidR="5DE6460C" w:rsidRPr="498DCBDA">
        <w:rPr>
          <w:rFonts w:ascii="Times New Roman" w:eastAsia="Times New Roman" w:hAnsi="Times New Roman" w:cs="Times New Roman"/>
        </w:rPr>
        <w:t>T</w:t>
      </w:r>
      <w:r w:rsidR="27A3C69C" w:rsidRPr="498DCBDA">
        <w:rPr>
          <w:rFonts w:ascii="Times New Roman" w:eastAsia="Times New Roman" w:hAnsi="Times New Roman" w:cs="Times New Roman"/>
        </w:rPr>
        <w:t>he</w:t>
      </w:r>
      <w:commentRangeStart w:id="9"/>
      <w:commentRangeStart w:id="10"/>
      <w:r w:rsidR="624CE801" w:rsidRPr="6B6BF028">
        <w:rPr>
          <w:rFonts w:ascii="Times New Roman" w:eastAsia="Times New Roman" w:hAnsi="Times New Roman" w:cs="Times New Roman"/>
        </w:rPr>
        <w:t xml:space="preserve"> PM1 criterion should </w:t>
      </w:r>
      <w:r w:rsidR="24ECF301" w:rsidRPr="4A54ADFC">
        <w:rPr>
          <w:rFonts w:ascii="Times New Roman" w:eastAsia="Times New Roman" w:hAnsi="Times New Roman" w:cs="Times New Roman"/>
        </w:rPr>
        <w:t xml:space="preserve">therefore </w:t>
      </w:r>
      <w:r w:rsidR="624CE801" w:rsidRPr="6B6BF028">
        <w:rPr>
          <w:rFonts w:ascii="Times New Roman" w:eastAsia="Times New Roman" w:hAnsi="Times New Roman" w:cs="Times New Roman"/>
        </w:rPr>
        <w:t xml:space="preserve">be considered for </w:t>
      </w:r>
      <w:r w:rsidR="64CB10CF" w:rsidRPr="314E714A">
        <w:rPr>
          <w:rFonts w:ascii="Times New Roman" w:eastAsia="Times New Roman" w:hAnsi="Times New Roman" w:cs="Times New Roman"/>
        </w:rPr>
        <w:t xml:space="preserve">in-frame </w:t>
      </w:r>
      <w:r w:rsidR="624CE801" w:rsidRPr="6B6BF028">
        <w:rPr>
          <w:rFonts w:ascii="Times New Roman" w:eastAsia="Times New Roman" w:hAnsi="Times New Roman" w:cs="Times New Roman"/>
        </w:rPr>
        <w:t xml:space="preserve">variants altering the homeodomain. </w:t>
      </w:r>
      <w:commentRangeEnd w:id="9"/>
      <w:r w:rsidR="009C1729">
        <w:rPr>
          <w:rStyle w:val="CommentReference"/>
        </w:rPr>
        <w:commentReference w:id="9"/>
      </w:r>
      <w:commentRangeEnd w:id="10"/>
      <w:r>
        <w:rPr>
          <w:rStyle w:val="CommentReference"/>
        </w:rPr>
        <w:commentReference w:id="10"/>
      </w:r>
    </w:p>
    <w:p w14:paraId="30DF77B7" w14:textId="51191465" w:rsidR="13600082" w:rsidRDefault="13600082" w:rsidP="59E6D493">
      <w:pPr>
        <w:spacing w:after="0" w:line="360" w:lineRule="auto"/>
        <w:contextualSpacing/>
        <w:jc w:val="both"/>
        <w:rPr>
          <w:rFonts w:ascii="Times New Roman" w:eastAsia="Times New Roman" w:hAnsi="Times New Roman" w:cs="Times New Roman"/>
          <w:b/>
          <w:bCs/>
        </w:rPr>
      </w:pPr>
      <w:r w:rsidRPr="4B1E41B6">
        <w:rPr>
          <w:rFonts w:ascii="Times New Roman" w:eastAsia="Times New Roman" w:hAnsi="Times New Roman" w:cs="Times New Roman"/>
          <w:b/>
          <w:bCs/>
        </w:rPr>
        <w:t>Conclusions</w:t>
      </w:r>
      <w:r w:rsidR="2EC427B7" w:rsidRPr="247C5D2D">
        <w:rPr>
          <w:rFonts w:ascii="Times New Roman" w:eastAsia="Times New Roman" w:hAnsi="Times New Roman" w:cs="Times New Roman"/>
          <w:b/>
          <w:bCs/>
        </w:rPr>
        <w:t xml:space="preserve"> </w:t>
      </w:r>
      <w:r w:rsidR="2EC427B7" w:rsidRPr="7000AC46">
        <w:rPr>
          <w:rFonts w:ascii="Times New Roman" w:eastAsia="Times New Roman" w:hAnsi="Times New Roman" w:cs="Times New Roman"/>
          <w:b/>
          <w:bCs/>
        </w:rPr>
        <w:t>(</w:t>
      </w:r>
      <w:r w:rsidR="2B9FA4CA" w:rsidRPr="2F19ACB8">
        <w:rPr>
          <w:rFonts w:ascii="Times New Roman" w:eastAsia="Times New Roman" w:hAnsi="Times New Roman" w:cs="Times New Roman"/>
          <w:b/>
          <w:bCs/>
        </w:rPr>
        <w:t>65</w:t>
      </w:r>
      <w:r w:rsidR="2EC427B7" w:rsidRPr="7000AC46">
        <w:rPr>
          <w:rFonts w:ascii="Times New Roman" w:eastAsia="Times New Roman" w:hAnsi="Times New Roman" w:cs="Times New Roman"/>
          <w:b/>
          <w:bCs/>
        </w:rPr>
        <w:t xml:space="preserve"> words)</w:t>
      </w:r>
    </w:p>
    <w:p w14:paraId="76CD2C63" w14:textId="1B40E5F2" w:rsidR="514CCE58" w:rsidRDefault="514CCE58" w:rsidP="00505558">
      <w:pPr>
        <w:spacing w:after="0" w:line="360" w:lineRule="auto"/>
        <w:ind w:firstLine="720"/>
        <w:contextualSpacing/>
        <w:jc w:val="both"/>
        <w:rPr>
          <w:rFonts w:ascii="Times New Roman" w:eastAsia="Times New Roman" w:hAnsi="Times New Roman" w:cs="Times New Roman"/>
        </w:rPr>
      </w:pPr>
      <w:proofErr w:type="spellStart"/>
      <w:r w:rsidRPr="2C3FB59C">
        <w:rPr>
          <w:rFonts w:ascii="Times New Roman" w:eastAsia="Times New Roman" w:hAnsi="Times New Roman" w:cs="Times New Roman"/>
        </w:rPr>
        <w:t>BayesDel</w:t>
      </w:r>
      <w:proofErr w:type="spellEnd"/>
      <w:r w:rsidRPr="2C3FB59C">
        <w:rPr>
          <w:rFonts w:ascii="Times New Roman" w:eastAsia="Times New Roman" w:hAnsi="Times New Roman" w:cs="Times New Roman"/>
        </w:rPr>
        <w:t xml:space="preserve">, with CADD and </w:t>
      </w:r>
      <w:r w:rsidRPr="3A36A6EC">
        <w:rPr>
          <w:rFonts w:ascii="Times New Roman" w:eastAsia="Times New Roman" w:hAnsi="Times New Roman" w:cs="Times New Roman"/>
        </w:rPr>
        <w:t xml:space="preserve">REVEL only slightly </w:t>
      </w:r>
      <w:r w:rsidRPr="38F72F6F">
        <w:rPr>
          <w:rFonts w:ascii="Times New Roman" w:eastAsia="Times New Roman" w:hAnsi="Times New Roman" w:cs="Times New Roman"/>
        </w:rPr>
        <w:t xml:space="preserve">behind, is the highest </w:t>
      </w:r>
      <w:r w:rsidRPr="107D6EBD">
        <w:rPr>
          <w:rFonts w:ascii="Times New Roman" w:eastAsia="Times New Roman" w:hAnsi="Times New Roman" w:cs="Times New Roman"/>
        </w:rPr>
        <w:t>performing pathogenicity prediction tool</w:t>
      </w:r>
      <w:r w:rsidRPr="686FE0FF">
        <w:rPr>
          <w:rFonts w:ascii="Times New Roman" w:eastAsia="Times New Roman" w:hAnsi="Times New Roman" w:cs="Times New Roman"/>
        </w:rPr>
        <w:t xml:space="preserve"> for </w:t>
      </w:r>
      <w:r w:rsidRPr="686FE0FF">
        <w:rPr>
          <w:rFonts w:ascii="Times New Roman" w:eastAsia="Times New Roman" w:hAnsi="Times New Roman" w:cs="Times New Roman"/>
          <w:i/>
          <w:iCs/>
        </w:rPr>
        <w:t xml:space="preserve">PHOX2B </w:t>
      </w:r>
      <w:r w:rsidRPr="61EB03EE">
        <w:rPr>
          <w:rFonts w:ascii="Times New Roman" w:eastAsia="Times New Roman" w:hAnsi="Times New Roman" w:cs="Times New Roman"/>
        </w:rPr>
        <w:t xml:space="preserve">missense variants and </w:t>
      </w:r>
      <w:r w:rsidR="4DE51C59" w:rsidRPr="270AFFED">
        <w:rPr>
          <w:rFonts w:ascii="Times New Roman" w:eastAsia="Times New Roman" w:hAnsi="Times New Roman" w:cs="Times New Roman"/>
        </w:rPr>
        <w:t>may</w:t>
      </w:r>
      <w:r w:rsidRPr="61EB03EE">
        <w:rPr>
          <w:rFonts w:ascii="Times New Roman" w:eastAsia="Times New Roman" w:hAnsi="Times New Roman" w:cs="Times New Roman"/>
        </w:rPr>
        <w:t xml:space="preserve"> be </w:t>
      </w:r>
      <w:r w:rsidR="392FB4EE" w:rsidRPr="270AFFED">
        <w:rPr>
          <w:rFonts w:ascii="Times New Roman" w:eastAsia="Times New Roman" w:hAnsi="Times New Roman" w:cs="Times New Roman"/>
        </w:rPr>
        <w:t xml:space="preserve">preferentially </w:t>
      </w:r>
      <w:r w:rsidRPr="61EB03EE">
        <w:rPr>
          <w:rFonts w:ascii="Times New Roman" w:eastAsia="Times New Roman" w:hAnsi="Times New Roman" w:cs="Times New Roman"/>
        </w:rPr>
        <w:t>utilized for their assessment</w:t>
      </w:r>
      <w:r w:rsidR="410F4194" w:rsidRPr="45177204">
        <w:rPr>
          <w:rFonts w:ascii="Times New Roman" w:eastAsia="Times New Roman" w:hAnsi="Times New Roman" w:cs="Times New Roman"/>
        </w:rPr>
        <w:t>.</w:t>
      </w:r>
      <w:r w:rsidRPr="61EB03EE">
        <w:rPr>
          <w:rFonts w:ascii="Times New Roman" w:eastAsia="Times New Roman" w:hAnsi="Times New Roman" w:cs="Times New Roman"/>
        </w:rPr>
        <w:t xml:space="preserve"> </w:t>
      </w:r>
      <w:r w:rsidR="39F061AF" w:rsidRPr="270AFFED">
        <w:rPr>
          <w:rFonts w:ascii="Times New Roman" w:eastAsia="Times New Roman" w:hAnsi="Times New Roman" w:cs="Times New Roman"/>
        </w:rPr>
        <w:t>I</w:t>
      </w:r>
      <w:r w:rsidRPr="270AFFED">
        <w:rPr>
          <w:rFonts w:ascii="Times New Roman" w:eastAsia="Times New Roman" w:hAnsi="Times New Roman" w:cs="Times New Roman"/>
        </w:rPr>
        <w:t xml:space="preserve">n </w:t>
      </w:r>
      <w:r w:rsidRPr="4597DEC5">
        <w:rPr>
          <w:rFonts w:ascii="Times New Roman" w:eastAsia="Times New Roman" w:hAnsi="Times New Roman" w:cs="Times New Roman"/>
        </w:rPr>
        <w:t>combination with</w:t>
      </w:r>
      <w:r w:rsidRPr="29200E47">
        <w:rPr>
          <w:rFonts w:ascii="Times New Roman" w:eastAsia="Times New Roman" w:hAnsi="Times New Roman" w:cs="Times New Roman"/>
        </w:rPr>
        <w:t xml:space="preserve"> </w:t>
      </w:r>
      <w:r w:rsidR="3D4C4F85" w:rsidRPr="0995DFD4">
        <w:rPr>
          <w:rFonts w:ascii="Times New Roman" w:eastAsia="Times New Roman" w:hAnsi="Times New Roman" w:cs="Times New Roman"/>
        </w:rPr>
        <w:t xml:space="preserve">the </w:t>
      </w:r>
      <w:r w:rsidR="3D4C4F85" w:rsidRPr="1C2A8DF1">
        <w:rPr>
          <w:rFonts w:ascii="Times New Roman" w:eastAsia="Times New Roman" w:hAnsi="Times New Roman" w:cs="Times New Roman"/>
        </w:rPr>
        <w:t xml:space="preserve">support for </w:t>
      </w:r>
      <w:r w:rsidR="75C7C48E" w:rsidRPr="270AFFED">
        <w:rPr>
          <w:rFonts w:ascii="Times New Roman" w:eastAsia="Times New Roman" w:hAnsi="Times New Roman" w:cs="Times New Roman"/>
        </w:rPr>
        <w:t>application of the PM1 criterion for variants in</w:t>
      </w:r>
      <w:r w:rsidR="3D4C4F85" w:rsidRPr="270AFFED">
        <w:rPr>
          <w:rFonts w:ascii="Times New Roman" w:eastAsia="Times New Roman" w:hAnsi="Times New Roman" w:cs="Times New Roman"/>
        </w:rPr>
        <w:t xml:space="preserve"> </w:t>
      </w:r>
      <w:r w:rsidR="3D4C4F85" w:rsidRPr="1C2A8DF1">
        <w:rPr>
          <w:rFonts w:ascii="Times New Roman" w:eastAsia="Times New Roman" w:hAnsi="Times New Roman" w:cs="Times New Roman"/>
        </w:rPr>
        <w:t xml:space="preserve">the </w:t>
      </w:r>
      <w:r w:rsidR="7B25DE93" w:rsidRPr="38DA0BFE">
        <w:rPr>
          <w:rFonts w:ascii="Times New Roman" w:eastAsia="Times New Roman" w:hAnsi="Times New Roman" w:cs="Times New Roman"/>
        </w:rPr>
        <w:t>PHOX2B</w:t>
      </w:r>
      <w:r w:rsidR="3D4C4F85" w:rsidRPr="64CD3C38">
        <w:rPr>
          <w:rFonts w:ascii="Times New Roman" w:eastAsia="Times New Roman" w:hAnsi="Times New Roman" w:cs="Times New Roman"/>
        </w:rPr>
        <w:t xml:space="preserve"> </w:t>
      </w:r>
      <w:r w:rsidR="3D4C4F85" w:rsidRPr="1C2A8DF1">
        <w:rPr>
          <w:rFonts w:ascii="Times New Roman" w:eastAsia="Times New Roman" w:hAnsi="Times New Roman" w:cs="Times New Roman"/>
        </w:rPr>
        <w:t>homeodomain</w:t>
      </w:r>
      <w:r w:rsidR="5711EC96" w:rsidRPr="270AFFED">
        <w:rPr>
          <w:rFonts w:ascii="Times New Roman" w:eastAsia="Times New Roman" w:hAnsi="Times New Roman" w:cs="Times New Roman"/>
        </w:rPr>
        <w:t xml:space="preserve">, </w:t>
      </w:r>
      <w:r w:rsidR="1400D8BF" w:rsidRPr="270AFFED">
        <w:rPr>
          <w:rFonts w:ascii="Times New Roman" w:eastAsia="Times New Roman" w:hAnsi="Times New Roman" w:cs="Times New Roman"/>
        </w:rPr>
        <w:t>our improved ability to differentiate pathogenic from benign variants</w:t>
      </w:r>
      <w:r w:rsidR="5711EC96" w:rsidRPr="661634D2">
        <w:rPr>
          <w:rFonts w:ascii="Times New Roman" w:eastAsia="Times New Roman" w:hAnsi="Times New Roman" w:cs="Times New Roman"/>
        </w:rPr>
        <w:t xml:space="preserve"> </w:t>
      </w:r>
      <w:r w:rsidR="44FFF93D" w:rsidRPr="5A87352E">
        <w:rPr>
          <w:rFonts w:ascii="Times New Roman" w:eastAsia="Times New Roman" w:hAnsi="Times New Roman" w:cs="Times New Roman"/>
        </w:rPr>
        <w:t xml:space="preserve">will allow for </w:t>
      </w:r>
      <w:r w:rsidR="44FFF93D" w:rsidRPr="6C03A7D4">
        <w:rPr>
          <w:rFonts w:ascii="Times New Roman" w:eastAsia="Times New Roman" w:hAnsi="Times New Roman" w:cs="Times New Roman"/>
        </w:rPr>
        <w:t xml:space="preserve">fewer VUS </w:t>
      </w:r>
      <w:r w:rsidR="44FFF93D" w:rsidRPr="1B376276">
        <w:rPr>
          <w:rFonts w:ascii="Times New Roman" w:eastAsia="Times New Roman" w:hAnsi="Times New Roman" w:cs="Times New Roman"/>
        </w:rPr>
        <w:t>classifications in favor of</w:t>
      </w:r>
      <w:r w:rsidR="44FFF93D" w:rsidRPr="0FB86FB4">
        <w:rPr>
          <w:rFonts w:ascii="Times New Roman" w:eastAsia="Times New Roman" w:hAnsi="Times New Roman" w:cs="Times New Roman"/>
        </w:rPr>
        <w:t xml:space="preserve"> </w:t>
      </w:r>
      <w:r w:rsidR="1A71552C" w:rsidRPr="270AFFED">
        <w:rPr>
          <w:rFonts w:ascii="Times New Roman" w:eastAsia="Times New Roman" w:hAnsi="Times New Roman" w:cs="Times New Roman"/>
        </w:rPr>
        <w:t xml:space="preserve">more </w:t>
      </w:r>
      <w:r w:rsidR="44FFF93D" w:rsidRPr="0FB86FB4">
        <w:rPr>
          <w:rFonts w:ascii="Times New Roman" w:eastAsia="Times New Roman" w:hAnsi="Times New Roman" w:cs="Times New Roman"/>
        </w:rPr>
        <w:t xml:space="preserve">conclusive </w:t>
      </w:r>
      <w:r w:rsidR="28D1E8C0" w:rsidRPr="270AFFED">
        <w:rPr>
          <w:rFonts w:ascii="Times New Roman" w:eastAsia="Times New Roman" w:hAnsi="Times New Roman" w:cs="Times New Roman"/>
        </w:rPr>
        <w:t>results</w:t>
      </w:r>
      <w:r w:rsidR="44FFF93D" w:rsidRPr="549CB784">
        <w:rPr>
          <w:rFonts w:ascii="Times New Roman" w:eastAsia="Times New Roman" w:hAnsi="Times New Roman" w:cs="Times New Roman"/>
        </w:rPr>
        <w:t>.</w:t>
      </w:r>
      <w:r w:rsidR="44FFF93D" w:rsidRPr="504AE212">
        <w:rPr>
          <w:rFonts w:ascii="Times New Roman" w:eastAsia="Times New Roman" w:hAnsi="Times New Roman" w:cs="Times New Roman"/>
        </w:rPr>
        <w:t xml:space="preserve"> </w:t>
      </w:r>
    </w:p>
    <w:p w14:paraId="7E46CD5B" w14:textId="45473652" w:rsidR="73EFB0DC" w:rsidRDefault="73EFB0DC" w:rsidP="00505558">
      <w:pPr>
        <w:spacing w:after="0" w:line="240" w:lineRule="auto"/>
        <w:contextualSpacing/>
        <w:jc w:val="both"/>
        <w:rPr>
          <w:rFonts w:ascii="Times New Roman" w:eastAsia="Times New Roman" w:hAnsi="Times New Roman" w:cs="Times New Roman"/>
          <w:b/>
          <w:bCs/>
        </w:rPr>
      </w:pPr>
    </w:p>
    <w:p w14:paraId="6614FFE9" w14:textId="54008E11" w:rsidR="0DA67F47" w:rsidRDefault="0DA67F47" w:rsidP="0DA67F47">
      <w:pPr>
        <w:spacing w:after="0" w:line="240" w:lineRule="auto"/>
        <w:contextualSpacing/>
        <w:jc w:val="both"/>
        <w:rPr>
          <w:rFonts w:ascii="Times New Roman" w:eastAsia="Times New Roman" w:hAnsi="Times New Roman" w:cs="Times New Roman"/>
          <w:b/>
          <w:bCs/>
        </w:rPr>
      </w:pPr>
    </w:p>
    <w:p w14:paraId="7B00A280" w14:textId="0C13F071" w:rsidR="0DA67F47" w:rsidRDefault="0DA67F47" w:rsidP="0DA67F47">
      <w:pPr>
        <w:spacing w:after="0" w:line="240" w:lineRule="auto"/>
        <w:contextualSpacing/>
        <w:jc w:val="both"/>
        <w:rPr>
          <w:rFonts w:ascii="Times New Roman" w:eastAsia="Times New Roman" w:hAnsi="Times New Roman" w:cs="Times New Roman"/>
          <w:b/>
          <w:bCs/>
        </w:rPr>
      </w:pPr>
    </w:p>
    <w:p w14:paraId="2F9BC626" w14:textId="58B0AF0A" w:rsidR="0DA67F47" w:rsidRDefault="0DA67F47" w:rsidP="0DA67F47">
      <w:pPr>
        <w:spacing w:after="0" w:line="240" w:lineRule="auto"/>
        <w:contextualSpacing/>
        <w:jc w:val="both"/>
        <w:rPr>
          <w:rFonts w:ascii="Times New Roman" w:eastAsia="Times New Roman" w:hAnsi="Times New Roman" w:cs="Times New Roman"/>
          <w:b/>
          <w:bCs/>
        </w:rPr>
      </w:pPr>
    </w:p>
    <w:p w14:paraId="09582996" w14:textId="09FBEB4A" w:rsidR="642CFF9D" w:rsidRDefault="642CFF9D" w:rsidP="42D31C69">
      <w:pPr>
        <w:spacing w:after="0" w:line="240" w:lineRule="auto"/>
        <w:contextualSpacing/>
        <w:jc w:val="both"/>
        <w:rPr>
          <w:rFonts w:ascii="Times New Roman" w:eastAsia="Times New Roman" w:hAnsi="Times New Roman" w:cs="Times New Roman"/>
          <w:b/>
        </w:rPr>
      </w:pPr>
      <w:r w:rsidRPr="44BDB870">
        <w:rPr>
          <w:rFonts w:ascii="Times New Roman" w:eastAsia="Times New Roman" w:hAnsi="Times New Roman" w:cs="Times New Roman"/>
          <w:b/>
          <w:bCs/>
        </w:rPr>
        <w:t>BACKGROUND</w:t>
      </w:r>
    </w:p>
    <w:p w14:paraId="23B4C68B" w14:textId="7CC12BC3" w:rsidR="00E81F0E" w:rsidRDefault="002D081D" w:rsidP="00505558">
      <w:pPr>
        <w:spacing w:after="0" w:line="360" w:lineRule="auto"/>
        <w:ind w:firstLine="720"/>
        <w:contextualSpacing/>
        <w:jc w:val="both"/>
        <w:rPr>
          <w:rFonts w:ascii="Times New Roman" w:eastAsia="Times New Roman" w:hAnsi="Times New Roman" w:cs="Times New Roman"/>
        </w:rPr>
      </w:pPr>
      <w:r w:rsidRPr="7062775E">
        <w:rPr>
          <w:rFonts w:ascii="Times New Roman" w:eastAsia="Times New Roman" w:hAnsi="Times New Roman" w:cs="Times New Roman"/>
        </w:rPr>
        <w:lastRenderedPageBreak/>
        <w:t>Congenital central hypoventilation syndrome (CCHS</w:t>
      </w:r>
      <w:r w:rsidR="42884859" w:rsidRPr="2CC3815E">
        <w:rPr>
          <w:rFonts w:ascii="Times New Roman" w:eastAsia="Times New Roman" w:hAnsi="Times New Roman" w:cs="Times New Roman"/>
        </w:rPr>
        <w:t>, MIM</w:t>
      </w:r>
      <w:r w:rsidR="42884859" w:rsidRPr="548C182C">
        <w:rPr>
          <w:rFonts w:ascii="Times New Roman" w:eastAsia="Times New Roman" w:hAnsi="Times New Roman" w:cs="Times New Roman"/>
        </w:rPr>
        <w:t xml:space="preserve"> </w:t>
      </w:r>
      <w:r w:rsidR="42884859" w:rsidRPr="40ED0F70">
        <w:rPr>
          <w:rFonts w:ascii="Times New Roman" w:eastAsia="Times New Roman" w:hAnsi="Times New Roman" w:cs="Times New Roman"/>
        </w:rPr>
        <w:t>#209880</w:t>
      </w:r>
      <w:r w:rsidRPr="40ED0F70">
        <w:rPr>
          <w:rFonts w:ascii="Times New Roman" w:eastAsia="Times New Roman" w:hAnsi="Times New Roman" w:cs="Times New Roman"/>
        </w:rPr>
        <w:t>)</w:t>
      </w:r>
      <w:r w:rsidRPr="7062775E">
        <w:rPr>
          <w:rFonts w:ascii="Times New Roman" w:eastAsia="Times New Roman" w:hAnsi="Times New Roman" w:cs="Times New Roman"/>
        </w:rPr>
        <w:t xml:space="preserve"> is a rare autonomic disorder characterized primarily by </w:t>
      </w:r>
      <w:r w:rsidR="006353F8" w:rsidRPr="7062775E">
        <w:rPr>
          <w:rFonts w:ascii="Times New Roman" w:eastAsia="Times New Roman" w:hAnsi="Times New Roman" w:cs="Times New Roman"/>
        </w:rPr>
        <w:t>alveolar hypoventilation</w:t>
      </w:r>
      <w:r w:rsidR="7C7B63E5" w:rsidRPr="7062775E">
        <w:rPr>
          <w:rFonts w:ascii="Times New Roman" w:eastAsia="Times New Roman" w:hAnsi="Times New Roman" w:cs="Times New Roman"/>
        </w:rPr>
        <w:t>,</w:t>
      </w:r>
      <w:r w:rsidR="721A5C50" w:rsidRPr="7062775E">
        <w:rPr>
          <w:rFonts w:ascii="Times New Roman" w:eastAsia="Times New Roman" w:hAnsi="Times New Roman" w:cs="Times New Roman"/>
        </w:rPr>
        <w:t xml:space="preserve"> abnormal to absent control of breathing,</w:t>
      </w:r>
      <w:r w:rsidRPr="7062775E">
        <w:rPr>
          <w:rFonts w:ascii="Times New Roman" w:eastAsia="Times New Roman" w:hAnsi="Times New Roman" w:cs="Times New Roman"/>
        </w:rPr>
        <w:t xml:space="preserve"> and autonomic nervous system dysregulation</w:t>
      </w:r>
      <w:r w:rsidR="0BB637D5" w:rsidRPr="7062775E">
        <w:rPr>
          <w:rFonts w:ascii="Times New Roman" w:eastAsia="Times New Roman" w:hAnsi="Times New Roman" w:cs="Times New Roman"/>
        </w:rPr>
        <w:t xml:space="preserve"> (Weese-Mayer et </w:t>
      </w:r>
      <w:r w:rsidR="402D7D99" w:rsidRPr="7062775E">
        <w:rPr>
          <w:rFonts w:ascii="Times New Roman" w:eastAsia="Times New Roman" w:hAnsi="Times New Roman" w:cs="Times New Roman"/>
        </w:rPr>
        <w:t>al.</w:t>
      </w:r>
      <w:r w:rsidR="0BB637D5" w:rsidRPr="7062775E">
        <w:rPr>
          <w:rFonts w:ascii="Times New Roman" w:eastAsia="Times New Roman" w:hAnsi="Times New Roman" w:cs="Times New Roman"/>
        </w:rPr>
        <w:t>, 2010)</w:t>
      </w:r>
      <w:r w:rsidR="00F941B6" w:rsidRPr="7062775E">
        <w:rPr>
          <w:rFonts w:ascii="Times New Roman" w:eastAsia="Times New Roman" w:hAnsi="Times New Roman" w:cs="Times New Roman"/>
        </w:rPr>
        <w:t xml:space="preserve">. </w:t>
      </w:r>
      <w:r w:rsidRPr="7062775E">
        <w:rPr>
          <w:rFonts w:ascii="Times New Roman" w:eastAsia="Times New Roman" w:hAnsi="Times New Roman" w:cs="Times New Roman"/>
        </w:rPr>
        <w:t xml:space="preserve">Heterozygous pathogenic </w:t>
      </w:r>
      <w:r w:rsidR="00F941B6" w:rsidRPr="7062775E">
        <w:rPr>
          <w:rFonts w:ascii="Times New Roman" w:eastAsia="Times New Roman" w:hAnsi="Times New Roman" w:cs="Times New Roman"/>
        </w:rPr>
        <w:t>variation involving</w:t>
      </w:r>
      <w:r w:rsidRPr="7062775E">
        <w:rPr>
          <w:rFonts w:ascii="Times New Roman" w:eastAsia="Times New Roman" w:hAnsi="Times New Roman" w:cs="Times New Roman"/>
        </w:rPr>
        <w:t xml:space="preserve"> the</w:t>
      </w:r>
      <w:r w:rsidR="00B23895" w:rsidRPr="7062775E">
        <w:rPr>
          <w:rFonts w:ascii="Times New Roman" w:eastAsia="Times New Roman" w:hAnsi="Times New Roman" w:cs="Times New Roman"/>
        </w:rPr>
        <w:t xml:space="preserve"> highly conserved</w:t>
      </w:r>
      <w:r w:rsidRPr="7062775E">
        <w:rPr>
          <w:rFonts w:ascii="Times New Roman" w:eastAsia="Times New Roman" w:hAnsi="Times New Roman" w:cs="Times New Roman"/>
        </w:rPr>
        <w:t xml:space="preserve"> Paired</w:t>
      </w:r>
      <w:r w:rsidR="006353F8" w:rsidRPr="7062775E">
        <w:rPr>
          <w:rFonts w:ascii="Times New Roman" w:eastAsia="Times New Roman" w:hAnsi="Times New Roman" w:cs="Times New Roman"/>
        </w:rPr>
        <w:t>-</w:t>
      </w:r>
      <w:r w:rsidRPr="7062775E">
        <w:rPr>
          <w:rFonts w:ascii="Times New Roman" w:eastAsia="Times New Roman" w:hAnsi="Times New Roman" w:cs="Times New Roman"/>
        </w:rPr>
        <w:t>Like Homeobox 2B (</w:t>
      </w:r>
      <w:r w:rsidR="00C661C5" w:rsidRPr="7062775E">
        <w:rPr>
          <w:rFonts w:ascii="Times New Roman" w:eastAsia="Times New Roman" w:hAnsi="Times New Roman" w:cs="Times New Roman"/>
          <w:i/>
          <w:iCs/>
        </w:rPr>
        <w:t>PHOX2B</w:t>
      </w:r>
      <w:r w:rsidR="035C0263" w:rsidRPr="7062775E">
        <w:rPr>
          <w:rFonts w:ascii="Times New Roman" w:eastAsia="Times New Roman" w:hAnsi="Times New Roman" w:cs="Times New Roman"/>
          <w:i/>
          <w:iCs/>
        </w:rPr>
        <w:t xml:space="preserve">, </w:t>
      </w:r>
      <w:r w:rsidR="035C0263" w:rsidRPr="7062775E">
        <w:rPr>
          <w:rFonts w:ascii="Times New Roman" w:eastAsia="Times New Roman" w:hAnsi="Times New Roman" w:cs="Times New Roman"/>
        </w:rPr>
        <w:t>MIM #603851</w:t>
      </w:r>
      <w:r w:rsidRPr="7062775E">
        <w:rPr>
          <w:rFonts w:ascii="Times New Roman" w:eastAsia="Times New Roman" w:hAnsi="Times New Roman" w:cs="Times New Roman"/>
        </w:rPr>
        <w:t xml:space="preserve">) gene </w:t>
      </w:r>
      <w:r w:rsidR="00F941B6" w:rsidRPr="7062775E">
        <w:rPr>
          <w:rFonts w:ascii="Times New Roman" w:eastAsia="Times New Roman" w:hAnsi="Times New Roman" w:cs="Times New Roman"/>
        </w:rPr>
        <w:t xml:space="preserve">is </w:t>
      </w:r>
      <w:r w:rsidRPr="7062775E">
        <w:rPr>
          <w:rFonts w:ascii="Times New Roman" w:eastAsia="Times New Roman" w:hAnsi="Times New Roman" w:cs="Times New Roman"/>
        </w:rPr>
        <w:t xml:space="preserve">the </w:t>
      </w:r>
      <w:r w:rsidR="00760DCC" w:rsidRPr="7062775E">
        <w:rPr>
          <w:rFonts w:ascii="Times New Roman" w:eastAsia="Times New Roman" w:hAnsi="Times New Roman" w:cs="Times New Roman"/>
        </w:rPr>
        <w:t>dominant</w:t>
      </w:r>
      <w:r w:rsidR="006353F8" w:rsidRPr="7062775E">
        <w:rPr>
          <w:rFonts w:ascii="Times New Roman" w:eastAsia="Times New Roman" w:hAnsi="Times New Roman" w:cs="Times New Roman"/>
        </w:rPr>
        <w:t xml:space="preserve"> known</w:t>
      </w:r>
      <w:r w:rsidRPr="7062775E">
        <w:rPr>
          <w:rFonts w:ascii="Times New Roman" w:eastAsia="Times New Roman" w:hAnsi="Times New Roman" w:cs="Times New Roman"/>
        </w:rPr>
        <w:t xml:space="preserve"> genetic etiology of CCHS</w:t>
      </w:r>
      <w:r w:rsidR="006353F8" w:rsidRPr="7062775E">
        <w:rPr>
          <w:rFonts w:ascii="Times New Roman" w:eastAsia="Times New Roman" w:hAnsi="Times New Roman" w:cs="Times New Roman"/>
        </w:rPr>
        <w:t xml:space="preserve">. </w:t>
      </w:r>
      <w:r w:rsidR="006353F8" w:rsidRPr="7062775E">
        <w:rPr>
          <w:rFonts w:ascii="Times New Roman" w:eastAsia="Times New Roman" w:hAnsi="Times New Roman" w:cs="Times New Roman"/>
          <w:i/>
          <w:iCs/>
        </w:rPr>
        <w:t>PHOX2B</w:t>
      </w:r>
      <w:r w:rsidR="05449633" w:rsidRPr="7062775E">
        <w:rPr>
          <w:rFonts w:ascii="Times New Roman" w:eastAsia="Times New Roman" w:hAnsi="Times New Roman" w:cs="Times New Roman"/>
          <w:i/>
          <w:iCs/>
        </w:rPr>
        <w:t xml:space="preserve"> </w:t>
      </w:r>
      <w:r w:rsidR="006353F8" w:rsidRPr="7062775E">
        <w:rPr>
          <w:rFonts w:ascii="Times New Roman" w:eastAsia="Times New Roman" w:hAnsi="Times New Roman" w:cs="Times New Roman"/>
        </w:rPr>
        <w:t xml:space="preserve">pathogenic variants </w:t>
      </w:r>
      <w:r w:rsidR="000417B5" w:rsidRPr="7062775E">
        <w:rPr>
          <w:rFonts w:ascii="Times New Roman" w:eastAsia="Times New Roman" w:hAnsi="Times New Roman" w:cs="Times New Roman"/>
        </w:rPr>
        <w:t xml:space="preserve">are </w:t>
      </w:r>
      <w:r w:rsidR="4090C159" w:rsidRPr="7062775E">
        <w:rPr>
          <w:rFonts w:ascii="Times New Roman" w:eastAsia="Times New Roman" w:hAnsi="Times New Roman" w:cs="Times New Roman"/>
        </w:rPr>
        <w:t xml:space="preserve">disease-defining in the CCHS phenotype including </w:t>
      </w:r>
      <w:r w:rsidRPr="7062775E">
        <w:rPr>
          <w:rFonts w:ascii="Times New Roman" w:eastAsia="Times New Roman" w:hAnsi="Times New Roman" w:cs="Times New Roman"/>
        </w:rPr>
        <w:t xml:space="preserve">additional </w:t>
      </w:r>
      <w:r w:rsidR="009067D6" w:rsidRPr="7062775E">
        <w:rPr>
          <w:rFonts w:ascii="Times New Roman" w:eastAsia="Times New Roman" w:hAnsi="Times New Roman" w:cs="Times New Roman"/>
        </w:rPr>
        <w:t>anomalies</w:t>
      </w:r>
      <w:r w:rsidR="000F2BDE" w:rsidRPr="7062775E">
        <w:rPr>
          <w:rFonts w:ascii="Times New Roman" w:eastAsia="Times New Roman" w:hAnsi="Times New Roman" w:cs="Times New Roman"/>
        </w:rPr>
        <w:t xml:space="preserve"> </w:t>
      </w:r>
      <w:r w:rsidR="004B2B4D" w:rsidRPr="7062775E">
        <w:rPr>
          <w:rFonts w:ascii="Times New Roman" w:eastAsia="Times New Roman" w:hAnsi="Times New Roman" w:cs="Times New Roman"/>
        </w:rPr>
        <w:t>such as</w:t>
      </w:r>
      <w:r w:rsidR="000F2BDE" w:rsidRPr="7062775E">
        <w:rPr>
          <w:rFonts w:ascii="Times New Roman" w:eastAsia="Times New Roman" w:hAnsi="Times New Roman" w:cs="Times New Roman"/>
        </w:rPr>
        <w:t xml:space="preserve"> cardiac arrhythmias</w:t>
      </w:r>
      <w:r w:rsidR="006353F8" w:rsidRPr="7062775E">
        <w:rPr>
          <w:rFonts w:ascii="Times New Roman" w:eastAsia="Times New Roman" w:hAnsi="Times New Roman" w:cs="Times New Roman"/>
        </w:rPr>
        <w:t xml:space="preserve">, </w:t>
      </w:r>
      <w:r w:rsidR="009067D6" w:rsidRPr="7062775E">
        <w:rPr>
          <w:rFonts w:ascii="Times New Roman" w:eastAsia="Times New Roman" w:hAnsi="Times New Roman" w:cs="Times New Roman"/>
        </w:rPr>
        <w:t xml:space="preserve">diminished pupillary </w:t>
      </w:r>
      <w:r w:rsidR="009067D6" w:rsidRPr="4ADEA7DC">
        <w:rPr>
          <w:rFonts w:ascii="Times New Roman" w:eastAsia="Times New Roman" w:hAnsi="Times New Roman" w:cs="Times New Roman"/>
        </w:rPr>
        <w:t>response</w:t>
      </w:r>
      <w:r w:rsidR="009067D6" w:rsidRPr="7062775E">
        <w:rPr>
          <w:rFonts w:ascii="Times New Roman" w:eastAsia="Times New Roman" w:hAnsi="Times New Roman" w:cs="Times New Roman"/>
        </w:rPr>
        <w:t xml:space="preserve"> to light,</w:t>
      </w:r>
      <w:r w:rsidR="000F2BDE" w:rsidRPr="7062775E">
        <w:rPr>
          <w:rFonts w:ascii="Times New Roman" w:eastAsia="Times New Roman" w:hAnsi="Times New Roman" w:cs="Times New Roman"/>
        </w:rPr>
        <w:t xml:space="preserve"> </w:t>
      </w:r>
      <w:r w:rsidR="009067D6" w:rsidRPr="7062775E">
        <w:rPr>
          <w:rFonts w:ascii="Times New Roman" w:eastAsia="Times New Roman" w:hAnsi="Times New Roman" w:cs="Times New Roman"/>
        </w:rPr>
        <w:t xml:space="preserve">and </w:t>
      </w:r>
      <w:r w:rsidR="000F2BDE" w:rsidRPr="7062775E">
        <w:rPr>
          <w:rFonts w:ascii="Times New Roman" w:eastAsia="Times New Roman" w:hAnsi="Times New Roman" w:cs="Times New Roman"/>
        </w:rPr>
        <w:t>abnormalities</w:t>
      </w:r>
      <w:r w:rsidRPr="7062775E">
        <w:rPr>
          <w:rFonts w:ascii="Times New Roman" w:eastAsia="Times New Roman" w:hAnsi="Times New Roman" w:cs="Times New Roman"/>
        </w:rPr>
        <w:t xml:space="preserve"> associated with </w:t>
      </w:r>
      <w:r w:rsidR="000F2BDE" w:rsidRPr="7062775E">
        <w:rPr>
          <w:rFonts w:ascii="Times New Roman" w:eastAsia="Times New Roman" w:hAnsi="Times New Roman" w:cs="Times New Roman"/>
        </w:rPr>
        <w:t>maldevelopment of neural crest-derived structures</w:t>
      </w:r>
      <w:r w:rsidRPr="7062775E">
        <w:rPr>
          <w:rFonts w:ascii="Times New Roman" w:eastAsia="Times New Roman" w:hAnsi="Times New Roman" w:cs="Times New Roman"/>
        </w:rPr>
        <w:t xml:space="preserve"> </w:t>
      </w:r>
      <w:r w:rsidR="004B2B4D" w:rsidRPr="7062775E">
        <w:rPr>
          <w:rFonts w:ascii="Times New Roman" w:eastAsia="Times New Roman" w:hAnsi="Times New Roman" w:cs="Times New Roman"/>
        </w:rPr>
        <w:t xml:space="preserve">including </w:t>
      </w:r>
      <w:r w:rsidRPr="7062775E">
        <w:rPr>
          <w:rFonts w:ascii="Times New Roman" w:eastAsia="Times New Roman" w:hAnsi="Times New Roman" w:cs="Times New Roman"/>
        </w:rPr>
        <w:t>Hirschsprung disease</w:t>
      </w:r>
      <w:r w:rsidR="000F2BDE" w:rsidRPr="7062775E">
        <w:rPr>
          <w:rFonts w:ascii="Times New Roman" w:eastAsia="Times New Roman" w:hAnsi="Times New Roman" w:cs="Times New Roman"/>
        </w:rPr>
        <w:t xml:space="preserve"> or severe constipation</w:t>
      </w:r>
      <w:r w:rsidRPr="7062775E">
        <w:rPr>
          <w:rFonts w:ascii="Times New Roman" w:eastAsia="Times New Roman" w:hAnsi="Times New Roman" w:cs="Times New Roman"/>
        </w:rPr>
        <w:t>, neural crest tumors</w:t>
      </w:r>
      <w:r w:rsidR="000F2BDE" w:rsidRPr="7062775E">
        <w:rPr>
          <w:rFonts w:ascii="Times New Roman" w:eastAsia="Times New Roman" w:hAnsi="Times New Roman" w:cs="Times New Roman"/>
        </w:rPr>
        <w:t>, and esophageal dysmotility</w:t>
      </w:r>
      <w:r w:rsidR="00F941B6" w:rsidRPr="7062775E">
        <w:rPr>
          <w:rFonts w:ascii="Times New Roman" w:eastAsia="Times New Roman" w:hAnsi="Times New Roman" w:cs="Times New Roman"/>
        </w:rPr>
        <w:t xml:space="preserve"> </w:t>
      </w:r>
      <w:r w:rsidR="006B6230" w:rsidRPr="7062775E">
        <w:rPr>
          <w:rFonts w:ascii="Times New Roman" w:eastAsia="Times New Roman" w:hAnsi="Times New Roman" w:cs="Times New Roman"/>
        </w:rPr>
        <w:t>(</w:t>
      </w:r>
      <w:r w:rsidR="07224C6B" w:rsidRPr="7062775E">
        <w:rPr>
          <w:rFonts w:ascii="Times New Roman" w:eastAsia="Times New Roman" w:hAnsi="Times New Roman" w:cs="Times New Roman"/>
        </w:rPr>
        <w:t>Weese-Mayer et al., 2010</w:t>
      </w:r>
      <w:r w:rsidR="6E709EE3" w:rsidRPr="7062775E">
        <w:rPr>
          <w:rFonts w:ascii="Times New Roman" w:eastAsia="Times New Roman" w:hAnsi="Times New Roman" w:cs="Times New Roman"/>
        </w:rPr>
        <w:t xml:space="preserve">; Weese-Mayer et al., </w:t>
      </w:r>
      <w:commentRangeStart w:id="11"/>
      <w:r w:rsidR="6E709EE3" w:rsidRPr="7062775E">
        <w:rPr>
          <w:rFonts w:ascii="Times New Roman" w:eastAsia="Times New Roman" w:hAnsi="Times New Roman" w:cs="Times New Roman"/>
        </w:rPr>
        <w:t>2021</w:t>
      </w:r>
      <w:commentRangeEnd w:id="11"/>
      <w:r>
        <w:rPr>
          <w:rStyle w:val="CommentReference"/>
        </w:rPr>
        <w:commentReference w:id="11"/>
      </w:r>
      <w:r w:rsidR="006B6230" w:rsidRPr="7062775E">
        <w:rPr>
          <w:rFonts w:ascii="Times New Roman" w:eastAsia="Times New Roman" w:hAnsi="Times New Roman" w:cs="Times New Roman"/>
        </w:rPr>
        <w:t>)</w:t>
      </w:r>
      <w:r w:rsidR="000F2BDE" w:rsidRPr="7062775E">
        <w:rPr>
          <w:rFonts w:ascii="Times New Roman" w:eastAsia="Times New Roman" w:hAnsi="Times New Roman" w:cs="Times New Roman"/>
        </w:rPr>
        <w:t xml:space="preserve">. </w:t>
      </w:r>
    </w:p>
    <w:p w14:paraId="58C01900" w14:textId="34E162DE" w:rsidR="00E81F0E" w:rsidRDefault="006970EF" w:rsidP="00505558">
      <w:pPr>
        <w:spacing w:after="0" w:line="360" w:lineRule="auto"/>
        <w:ind w:firstLine="720"/>
        <w:contextualSpacing/>
        <w:jc w:val="both"/>
        <w:rPr>
          <w:rFonts w:ascii="Times New Roman" w:eastAsia="Times New Roman" w:hAnsi="Times New Roman" w:cs="Times New Roman"/>
        </w:rPr>
      </w:pPr>
      <w:r w:rsidRPr="7062775E">
        <w:rPr>
          <w:rFonts w:ascii="Times New Roman" w:eastAsia="Times New Roman" w:hAnsi="Times New Roman" w:cs="Times New Roman"/>
        </w:rPr>
        <w:t xml:space="preserve">Identification of a </w:t>
      </w:r>
      <w:r w:rsidRPr="7062775E">
        <w:rPr>
          <w:rFonts w:ascii="Times New Roman" w:eastAsia="Times New Roman" w:hAnsi="Times New Roman" w:cs="Times New Roman"/>
          <w:i/>
          <w:iCs/>
        </w:rPr>
        <w:t>PHOX2B</w:t>
      </w:r>
      <w:r w:rsidRPr="7062775E">
        <w:rPr>
          <w:rFonts w:ascii="Times New Roman" w:eastAsia="Times New Roman" w:hAnsi="Times New Roman" w:cs="Times New Roman"/>
          <w:b/>
          <w:bCs/>
          <w:i/>
          <w:iCs/>
        </w:rPr>
        <w:t xml:space="preserve"> </w:t>
      </w:r>
      <w:r w:rsidRPr="7062775E">
        <w:rPr>
          <w:rFonts w:ascii="Times New Roman" w:eastAsia="Times New Roman" w:hAnsi="Times New Roman" w:cs="Times New Roman"/>
        </w:rPr>
        <w:t xml:space="preserve">pathogenic variant is </w:t>
      </w:r>
      <w:r w:rsidR="10CCBE39" w:rsidRPr="1F5B751F">
        <w:rPr>
          <w:rFonts w:ascii="Times New Roman" w:eastAsia="Times New Roman" w:hAnsi="Times New Roman" w:cs="Times New Roman"/>
        </w:rPr>
        <w:t xml:space="preserve">an </w:t>
      </w:r>
      <w:r w:rsidR="01680D45" w:rsidRPr="1F5B751F">
        <w:rPr>
          <w:rFonts w:ascii="Times New Roman" w:eastAsia="Times New Roman" w:hAnsi="Times New Roman" w:cs="Times New Roman"/>
        </w:rPr>
        <w:t xml:space="preserve">essential </w:t>
      </w:r>
      <w:r w:rsidR="16C15DAC" w:rsidRPr="1F5B751F">
        <w:rPr>
          <w:rFonts w:ascii="Times New Roman" w:eastAsia="Times New Roman" w:hAnsi="Times New Roman" w:cs="Times New Roman"/>
        </w:rPr>
        <w:t>component</w:t>
      </w:r>
      <w:r w:rsidR="01680D45" w:rsidRPr="7062775E">
        <w:rPr>
          <w:rFonts w:ascii="Times New Roman" w:eastAsia="Times New Roman" w:hAnsi="Times New Roman" w:cs="Times New Roman"/>
        </w:rPr>
        <w:t xml:space="preserve"> </w:t>
      </w:r>
      <w:r w:rsidR="16C15DAC" w:rsidRPr="52B9C92C">
        <w:rPr>
          <w:rFonts w:ascii="Times New Roman" w:eastAsia="Times New Roman" w:hAnsi="Times New Roman" w:cs="Times New Roman"/>
        </w:rPr>
        <w:t>of</w:t>
      </w:r>
      <w:r w:rsidRPr="7062775E">
        <w:rPr>
          <w:rFonts w:ascii="Times New Roman" w:eastAsia="Times New Roman" w:hAnsi="Times New Roman" w:cs="Times New Roman"/>
        </w:rPr>
        <w:t xml:space="preserve"> the CCHS diagnostic criteria and therefore </w:t>
      </w:r>
      <w:r w:rsidR="00D031BB" w:rsidRPr="7062775E">
        <w:rPr>
          <w:rFonts w:ascii="Times New Roman" w:eastAsia="Times New Roman" w:hAnsi="Times New Roman" w:cs="Times New Roman"/>
        </w:rPr>
        <w:t xml:space="preserve">the ability </w:t>
      </w:r>
      <w:r w:rsidR="003150FA" w:rsidRPr="7062775E">
        <w:rPr>
          <w:rFonts w:ascii="Times New Roman" w:eastAsia="Times New Roman" w:hAnsi="Times New Roman" w:cs="Times New Roman"/>
        </w:rPr>
        <w:t xml:space="preserve">to </w:t>
      </w:r>
      <w:r w:rsidR="00D031BB" w:rsidRPr="7062775E">
        <w:rPr>
          <w:rFonts w:ascii="Times New Roman" w:eastAsia="Times New Roman" w:hAnsi="Times New Roman" w:cs="Times New Roman"/>
        </w:rPr>
        <w:t xml:space="preserve">adequately </w:t>
      </w:r>
      <w:r w:rsidR="00C336FB" w:rsidRPr="7062775E">
        <w:rPr>
          <w:rFonts w:ascii="Times New Roman" w:eastAsia="Times New Roman" w:hAnsi="Times New Roman" w:cs="Times New Roman"/>
        </w:rPr>
        <w:t>evaluate</w:t>
      </w:r>
      <w:r w:rsidRPr="7062775E">
        <w:rPr>
          <w:rFonts w:ascii="Times New Roman" w:eastAsia="Times New Roman" w:hAnsi="Times New Roman" w:cs="Times New Roman"/>
        </w:rPr>
        <w:t xml:space="preserve"> </w:t>
      </w:r>
      <w:r w:rsidR="003150FA" w:rsidRPr="7062775E">
        <w:rPr>
          <w:rFonts w:ascii="Times New Roman" w:eastAsia="Times New Roman" w:hAnsi="Times New Roman" w:cs="Times New Roman"/>
        </w:rPr>
        <w:t xml:space="preserve">the </w:t>
      </w:r>
      <w:r w:rsidRPr="7062775E">
        <w:rPr>
          <w:rFonts w:ascii="Times New Roman" w:eastAsia="Times New Roman" w:hAnsi="Times New Roman" w:cs="Times New Roman"/>
        </w:rPr>
        <w:t xml:space="preserve">clinical significance </w:t>
      </w:r>
      <w:r w:rsidR="003150FA" w:rsidRPr="7062775E">
        <w:rPr>
          <w:rFonts w:ascii="Times New Roman" w:eastAsia="Times New Roman" w:hAnsi="Times New Roman" w:cs="Times New Roman"/>
        </w:rPr>
        <w:t xml:space="preserve">of </w:t>
      </w:r>
      <w:r w:rsidR="006353F8" w:rsidRPr="7062775E">
        <w:rPr>
          <w:rFonts w:ascii="Times New Roman" w:eastAsia="Times New Roman" w:hAnsi="Times New Roman" w:cs="Times New Roman"/>
        </w:rPr>
        <w:t xml:space="preserve">identified </w:t>
      </w:r>
      <w:r w:rsidRPr="7062775E">
        <w:rPr>
          <w:rFonts w:ascii="Times New Roman" w:eastAsia="Times New Roman" w:hAnsi="Times New Roman" w:cs="Times New Roman"/>
        </w:rPr>
        <w:t>variants</w:t>
      </w:r>
      <w:r w:rsidR="003150FA" w:rsidRPr="7062775E">
        <w:rPr>
          <w:rFonts w:ascii="Times New Roman" w:eastAsia="Times New Roman" w:hAnsi="Times New Roman" w:cs="Times New Roman"/>
        </w:rPr>
        <w:t xml:space="preserve"> </w:t>
      </w:r>
      <w:r w:rsidRPr="7062775E">
        <w:rPr>
          <w:rFonts w:ascii="Times New Roman" w:eastAsia="Times New Roman" w:hAnsi="Times New Roman" w:cs="Times New Roman"/>
        </w:rPr>
        <w:t xml:space="preserve">is </w:t>
      </w:r>
      <w:r w:rsidR="006353F8" w:rsidRPr="7062775E">
        <w:rPr>
          <w:rFonts w:ascii="Times New Roman" w:eastAsia="Times New Roman" w:hAnsi="Times New Roman" w:cs="Times New Roman"/>
        </w:rPr>
        <w:t>critical for</w:t>
      </w:r>
      <w:r w:rsidRPr="7062775E">
        <w:rPr>
          <w:rFonts w:ascii="Times New Roman" w:eastAsia="Times New Roman" w:hAnsi="Times New Roman" w:cs="Times New Roman"/>
        </w:rPr>
        <w:t xml:space="preserve"> the diagnosis and management of this patient population</w:t>
      </w:r>
      <w:r w:rsidR="1481FEE9" w:rsidRPr="7062775E">
        <w:rPr>
          <w:rFonts w:ascii="Times New Roman" w:eastAsia="Times New Roman" w:hAnsi="Times New Roman" w:cs="Times New Roman"/>
        </w:rPr>
        <w:t xml:space="preserve"> (Weese-Mayer et al., 2010)</w:t>
      </w:r>
      <w:r w:rsidRPr="7062775E">
        <w:rPr>
          <w:rFonts w:ascii="Times New Roman" w:eastAsia="Times New Roman" w:hAnsi="Times New Roman" w:cs="Times New Roman"/>
        </w:rPr>
        <w:t xml:space="preserve">. </w:t>
      </w:r>
      <w:r w:rsidR="00906071" w:rsidRPr="7062775E">
        <w:rPr>
          <w:rFonts w:ascii="Times New Roman" w:eastAsia="Times New Roman" w:hAnsi="Times New Roman" w:cs="Times New Roman"/>
        </w:rPr>
        <w:t xml:space="preserve">The predominant and best </w:t>
      </w:r>
      <w:r w:rsidR="16BC343C" w:rsidRPr="7062775E">
        <w:rPr>
          <w:rFonts w:ascii="Times New Roman" w:eastAsia="Times New Roman" w:hAnsi="Times New Roman" w:cs="Times New Roman"/>
        </w:rPr>
        <w:t>cha</w:t>
      </w:r>
      <w:r w:rsidR="369BD8FA" w:rsidRPr="7062775E">
        <w:rPr>
          <w:rFonts w:ascii="Times New Roman" w:eastAsia="Times New Roman" w:hAnsi="Times New Roman" w:cs="Times New Roman"/>
        </w:rPr>
        <w:t>ra</w:t>
      </w:r>
      <w:r w:rsidR="16BC343C" w:rsidRPr="7062775E">
        <w:rPr>
          <w:rFonts w:ascii="Times New Roman" w:eastAsia="Times New Roman" w:hAnsi="Times New Roman" w:cs="Times New Roman"/>
        </w:rPr>
        <w:t>cterized</w:t>
      </w:r>
      <w:r w:rsidR="00906071" w:rsidRPr="7062775E">
        <w:rPr>
          <w:rFonts w:ascii="Times New Roman" w:eastAsia="Times New Roman" w:hAnsi="Times New Roman" w:cs="Times New Roman"/>
        </w:rPr>
        <w:t xml:space="preserve"> type of disease-causing variant</w:t>
      </w:r>
      <w:r w:rsidR="00147A28" w:rsidRPr="7062775E">
        <w:rPr>
          <w:rFonts w:ascii="Times New Roman" w:eastAsia="Times New Roman" w:hAnsi="Times New Roman" w:cs="Times New Roman"/>
        </w:rPr>
        <w:t>s</w:t>
      </w:r>
      <w:r w:rsidR="00906071" w:rsidRPr="7062775E">
        <w:rPr>
          <w:rFonts w:ascii="Times New Roman" w:eastAsia="Times New Roman" w:hAnsi="Times New Roman" w:cs="Times New Roman"/>
        </w:rPr>
        <w:t xml:space="preserve"> are polyalanine repeat mutations (PARMs), expansions of the </w:t>
      </w:r>
      <w:r w:rsidR="00EC7C5F" w:rsidRPr="7062775E">
        <w:rPr>
          <w:rFonts w:ascii="Times New Roman" w:eastAsia="Times New Roman" w:hAnsi="Times New Roman" w:cs="Times New Roman"/>
        </w:rPr>
        <w:t>C-terminal</w:t>
      </w:r>
      <w:r w:rsidR="00906071" w:rsidRPr="7062775E">
        <w:rPr>
          <w:rFonts w:ascii="Times New Roman" w:eastAsia="Times New Roman" w:hAnsi="Times New Roman" w:cs="Times New Roman"/>
        </w:rPr>
        <w:t xml:space="preserve"> polyalanine tract in exon 3 o</w:t>
      </w:r>
      <w:r w:rsidR="009067D6" w:rsidRPr="7062775E">
        <w:rPr>
          <w:rFonts w:ascii="Times New Roman" w:eastAsia="Times New Roman" w:hAnsi="Times New Roman" w:cs="Times New Roman"/>
        </w:rPr>
        <w:t>f</w:t>
      </w:r>
      <w:r w:rsidR="00906071" w:rsidRPr="7062775E">
        <w:rPr>
          <w:rFonts w:ascii="Times New Roman" w:eastAsia="Times New Roman" w:hAnsi="Times New Roman" w:cs="Times New Roman"/>
        </w:rPr>
        <w:t xml:space="preserve"> </w:t>
      </w:r>
      <w:r w:rsidR="00906071" w:rsidRPr="7062775E">
        <w:rPr>
          <w:rFonts w:ascii="Times New Roman" w:eastAsia="Times New Roman" w:hAnsi="Times New Roman" w:cs="Times New Roman"/>
          <w:i/>
          <w:iCs/>
        </w:rPr>
        <w:t>PHOX2B</w:t>
      </w:r>
      <w:r w:rsidR="00906071" w:rsidRPr="7062775E">
        <w:rPr>
          <w:rFonts w:ascii="Times New Roman" w:eastAsia="Times New Roman" w:hAnsi="Times New Roman" w:cs="Times New Roman"/>
        </w:rPr>
        <w:t xml:space="preserve">. </w:t>
      </w:r>
      <w:r w:rsidR="004B2B4D" w:rsidRPr="7062775E">
        <w:rPr>
          <w:rFonts w:ascii="Times New Roman" w:eastAsia="Times New Roman" w:hAnsi="Times New Roman" w:cs="Times New Roman"/>
        </w:rPr>
        <w:t>Less common are the n</w:t>
      </w:r>
      <w:r w:rsidR="00906071" w:rsidRPr="7062775E">
        <w:rPr>
          <w:rFonts w:ascii="Times New Roman" w:eastAsia="Times New Roman" w:hAnsi="Times New Roman" w:cs="Times New Roman"/>
        </w:rPr>
        <w:t>on</w:t>
      </w:r>
      <w:r w:rsidR="44C4B12C" w:rsidRPr="7062775E">
        <w:rPr>
          <w:rFonts w:ascii="Times New Roman" w:eastAsia="Times New Roman" w:hAnsi="Times New Roman" w:cs="Times New Roman"/>
        </w:rPr>
        <w:t>-</w:t>
      </w:r>
      <w:r w:rsidR="00906071" w:rsidRPr="7062775E">
        <w:rPr>
          <w:rFonts w:ascii="Times New Roman" w:eastAsia="Times New Roman" w:hAnsi="Times New Roman" w:cs="Times New Roman"/>
        </w:rPr>
        <w:t>polyalanine repeat mutations (NPARMs)</w:t>
      </w:r>
      <w:r w:rsidR="004B2B4D" w:rsidRPr="7062775E">
        <w:rPr>
          <w:rFonts w:ascii="Times New Roman" w:eastAsia="Times New Roman" w:hAnsi="Times New Roman" w:cs="Times New Roman"/>
        </w:rPr>
        <w:t xml:space="preserve">, </w:t>
      </w:r>
      <w:r w:rsidR="00EC7C5F" w:rsidRPr="7062775E">
        <w:rPr>
          <w:rFonts w:ascii="Times New Roman" w:eastAsia="Times New Roman" w:hAnsi="Times New Roman" w:cs="Times New Roman"/>
        </w:rPr>
        <w:t xml:space="preserve">estimated to represent approximately </w:t>
      </w:r>
      <w:r w:rsidR="06907BA6" w:rsidRPr="7062775E">
        <w:rPr>
          <w:rFonts w:ascii="Times New Roman" w:eastAsia="Times New Roman" w:hAnsi="Times New Roman" w:cs="Times New Roman"/>
        </w:rPr>
        <w:t>10</w:t>
      </w:r>
      <w:r w:rsidR="00EC7C5F" w:rsidRPr="7062775E">
        <w:rPr>
          <w:rFonts w:ascii="Times New Roman" w:eastAsia="Times New Roman" w:hAnsi="Times New Roman" w:cs="Times New Roman"/>
        </w:rPr>
        <w:t>% of CCHS cases (</w:t>
      </w:r>
      <w:r w:rsidR="09E7D08A" w:rsidRPr="7062775E">
        <w:rPr>
          <w:rFonts w:ascii="Times New Roman" w:eastAsia="Times New Roman" w:hAnsi="Times New Roman" w:cs="Times New Roman"/>
        </w:rPr>
        <w:t>Zhou et al., 2021)</w:t>
      </w:r>
      <w:r w:rsidR="00EF1931" w:rsidRPr="7062775E">
        <w:rPr>
          <w:rFonts w:ascii="Times New Roman" w:eastAsia="Times New Roman" w:hAnsi="Times New Roman" w:cs="Times New Roman"/>
        </w:rPr>
        <w:t>.</w:t>
      </w:r>
      <w:r w:rsidR="00D952E3" w:rsidRPr="7062775E">
        <w:rPr>
          <w:rFonts w:ascii="Times New Roman" w:eastAsia="Times New Roman" w:hAnsi="Times New Roman" w:cs="Times New Roman"/>
          <w:i/>
          <w:iCs/>
        </w:rPr>
        <w:t xml:space="preserve"> </w:t>
      </w:r>
      <w:r w:rsidR="009067D6" w:rsidRPr="7062775E">
        <w:rPr>
          <w:rFonts w:ascii="Times New Roman" w:eastAsia="Times New Roman" w:hAnsi="Times New Roman" w:cs="Times New Roman"/>
        </w:rPr>
        <w:t xml:space="preserve">Pathogenicity and genotype-phenotype correlations </w:t>
      </w:r>
      <w:r w:rsidR="5F26E03D" w:rsidRPr="7062775E">
        <w:rPr>
          <w:rFonts w:ascii="Times New Roman" w:eastAsia="Times New Roman" w:hAnsi="Times New Roman" w:cs="Times New Roman"/>
        </w:rPr>
        <w:t xml:space="preserve">are </w:t>
      </w:r>
      <w:r w:rsidR="009067D6" w:rsidRPr="7062775E">
        <w:rPr>
          <w:rFonts w:ascii="Times New Roman" w:eastAsia="Times New Roman" w:hAnsi="Times New Roman" w:cs="Times New Roman"/>
        </w:rPr>
        <w:t xml:space="preserve">well characterized for both </w:t>
      </w:r>
      <w:r w:rsidR="003B4FC3" w:rsidRPr="7062775E">
        <w:rPr>
          <w:rFonts w:ascii="Times New Roman" w:eastAsia="Times New Roman" w:hAnsi="Times New Roman" w:cs="Times New Roman"/>
        </w:rPr>
        <w:t>PARMs and the</w:t>
      </w:r>
      <w:r w:rsidR="00051FE5" w:rsidRPr="7062775E">
        <w:rPr>
          <w:rFonts w:ascii="Times New Roman" w:eastAsia="Times New Roman" w:hAnsi="Times New Roman" w:cs="Times New Roman"/>
        </w:rPr>
        <w:t xml:space="preserve"> truncating and frameshift</w:t>
      </w:r>
      <w:r w:rsidR="009067D6" w:rsidRPr="7062775E">
        <w:rPr>
          <w:rFonts w:ascii="Times New Roman" w:eastAsia="Times New Roman" w:hAnsi="Times New Roman" w:cs="Times New Roman"/>
        </w:rPr>
        <w:t xml:space="preserve"> </w:t>
      </w:r>
      <w:r w:rsidR="003B4FC3" w:rsidRPr="7062775E">
        <w:rPr>
          <w:rFonts w:ascii="Times New Roman" w:eastAsia="Times New Roman" w:hAnsi="Times New Roman" w:cs="Times New Roman"/>
        </w:rPr>
        <w:t>NPARMs</w:t>
      </w:r>
      <w:r w:rsidR="05E1F8FC" w:rsidRPr="2867568D">
        <w:rPr>
          <w:rFonts w:ascii="Times New Roman" w:eastAsia="Times New Roman" w:hAnsi="Times New Roman" w:cs="Times New Roman"/>
        </w:rPr>
        <w:t xml:space="preserve"> (Weese-Mayer et al., </w:t>
      </w:r>
      <w:commentRangeStart w:id="12"/>
      <w:r w:rsidR="209BA2B6" w:rsidRPr="7062775E">
        <w:rPr>
          <w:rFonts w:ascii="Times New Roman" w:eastAsia="Times New Roman" w:hAnsi="Times New Roman" w:cs="Times New Roman"/>
        </w:rPr>
        <w:t xml:space="preserve">2003; </w:t>
      </w:r>
      <w:r w:rsidR="003B4FC3" w:rsidRPr="7062775E">
        <w:rPr>
          <w:rFonts w:ascii="Times New Roman" w:eastAsia="Times New Roman" w:hAnsi="Times New Roman" w:cs="Times New Roman"/>
        </w:rPr>
        <w:t xml:space="preserve">Matera et al., 2004; Weese-Mayer et al., 2017; </w:t>
      </w:r>
      <w:r w:rsidR="00D952E3" w:rsidRPr="7062775E">
        <w:rPr>
          <w:rFonts w:ascii="Times New Roman" w:eastAsia="Times New Roman" w:hAnsi="Times New Roman" w:cs="Times New Roman"/>
        </w:rPr>
        <w:t>Zhou et al., 2021).</w:t>
      </w:r>
      <w:commentRangeEnd w:id="12"/>
      <w:r>
        <w:rPr>
          <w:rStyle w:val="CommentReference"/>
        </w:rPr>
        <w:commentReference w:id="12"/>
      </w:r>
      <w:r w:rsidR="7CB449B0" w:rsidRPr="7062775E">
        <w:rPr>
          <w:rFonts w:ascii="Times New Roman" w:eastAsia="Times New Roman" w:hAnsi="Times New Roman" w:cs="Times New Roman"/>
        </w:rPr>
        <w:t xml:space="preserve"> </w:t>
      </w:r>
      <w:r w:rsidR="06043FAD" w:rsidRPr="7062775E">
        <w:rPr>
          <w:rFonts w:ascii="Times New Roman" w:eastAsia="Times New Roman" w:hAnsi="Times New Roman" w:cs="Times New Roman"/>
        </w:rPr>
        <w:t>A</w:t>
      </w:r>
      <w:r w:rsidR="003E3651" w:rsidRPr="7062775E">
        <w:rPr>
          <w:rFonts w:ascii="Times New Roman" w:eastAsia="Times New Roman" w:hAnsi="Times New Roman" w:cs="Times New Roman"/>
        </w:rPr>
        <w:t xml:space="preserve">ccurate interpretation of the </w:t>
      </w:r>
      <w:r w:rsidR="00D73DAA" w:rsidRPr="7062775E">
        <w:rPr>
          <w:rFonts w:ascii="Times New Roman" w:eastAsia="Times New Roman" w:hAnsi="Times New Roman" w:cs="Times New Roman"/>
        </w:rPr>
        <w:t xml:space="preserve">well characterized </w:t>
      </w:r>
      <w:r w:rsidR="002D7C71" w:rsidRPr="7062775E">
        <w:rPr>
          <w:rFonts w:ascii="Times New Roman" w:eastAsia="Times New Roman" w:hAnsi="Times New Roman" w:cs="Times New Roman"/>
          <w:i/>
          <w:iCs/>
        </w:rPr>
        <w:t xml:space="preserve">PHOX2B </w:t>
      </w:r>
      <w:r w:rsidR="002D7C71" w:rsidRPr="7062775E">
        <w:rPr>
          <w:rFonts w:ascii="Times New Roman" w:eastAsia="Times New Roman" w:hAnsi="Times New Roman" w:cs="Times New Roman"/>
        </w:rPr>
        <w:t>genotype</w:t>
      </w:r>
      <w:r w:rsidR="00D73DAA" w:rsidRPr="7062775E">
        <w:rPr>
          <w:rFonts w:ascii="Times New Roman" w:eastAsia="Times New Roman" w:hAnsi="Times New Roman" w:cs="Times New Roman"/>
        </w:rPr>
        <w:t>s</w:t>
      </w:r>
      <w:r w:rsidR="003E3651" w:rsidRPr="7062775E">
        <w:rPr>
          <w:rFonts w:ascii="Times New Roman" w:eastAsia="Times New Roman" w:hAnsi="Times New Roman" w:cs="Times New Roman"/>
        </w:rPr>
        <w:t xml:space="preserve"> has enabled </w:t>
      </w:r>
      <w:r w:rsidR="00BC5F0A" w:rsidRPr="7062775E">
        <w:rPr>
          <w:rFonts w:ascii="Times New Roman" w:eastAsia="Times New Roman" w:hAnsi="Times New Roman" w:cs="Times New Roman"/>
        </w:rPr>
        <w:t xml:space="preserve">disease prognostication and </w:t>
      </w:r>
      <w:r w:rsidR="006D2563" w:rsidRPr="7062775E">
        <w:rPr>
          <w:rFonts w:ascii="Times New Roman" w:eastAsia="Times New Roman" w:hAnsi="Times New Roman" w:cs="Times New Roman"/>
        </w:rPr>
        <w:t xml:space="preserve">prediction of </w:t>
      </w:r>
      <w:r w:rsidR="000E3743" w:rsidRPr="7062775E">
        <w:rPr>
          <w:rFonts w:ascii="Times New Roman" w:eastAsia="Times New Roman" w:hAnsi="Times New Roman" w:cs="Times New Roman"/>
        </w:rPr>
        <w:t>the</w:t>
      </w:r>
      <w:r w:rsidR="00F40CCA" w:rsidRPr="7062775E">
        <w:rPr>
          <w:rFonts w:ascii="Times New Roman" w:eastAsia="Times New Roman" w:hAnsi="Times New Roman" w:cs="Times New Roman"/>
        </w:rPr>
        <w:t xml:space="preserve"> </w:t>
      </w:r>
      <w:r w:rsidR="00BC5F0A" w:rsidRPr="7062775E">
        <w:rPr>
          <w:rFonts w:ascii="Times New Roman" w:eastAsia="Times New Roman" w:hAnsi="Times New Roman" w:cs="Times New Roman"/>
        </w:rPr>
        <w:t xml:space="preserve">associated </w:t>
      </w:r>
      <w:r w:rsidR="005B64FE" w:rsidRPr="7062775E">
        <w:rPr>
          <w:rFonts w:ascii="Times New Roman" w:eastAsia="Times New Roman" w:hAnsi="Times New Roman" w:cs="Times New Roman"/>
        </w:rPr>
        <w:t>phenotypic features, which has improve</w:t>
      </w:r>
      <w:r w:rsidR="00BC22C2" w:rsidRPr="7062775E">
        <w:rPr>
          <w:rFonts w:ascii="Times New Roman" w:eastAsia="Times New Roman" w:hAnsi="Times New Roman" w:cs="Times New Roman"/>
        </w:rPr>
        <w:t>d</w:t>
      </w:r>
      <w:r w:rsidR="005B64FE" w:rsidRPr="7062775E">
        <w:rPr>
          <w:rFonts w:ascii="Times New Roman" w:eastAsia="Times New Roman" w:hAnsi="Times New Roman" w:cs="Times New Roman"/>
        </w:rPr>
        <w:t xml:space="preserve"> </w:t>
      </w:r>
      <w:r w:rsidR="393EC3C6" w:rsidRPr="7062775E">
        <w:rPr>
          <w:rFonts w:ascii="Times New Roman" w:eastAsia="Times New Roman" w:hAnsi="Times New Roman" w:cs="Times New Roman"/>
        </w:rPr>
        <w:t xml:space="preserve">and personalized </w:t>
      </w:r>
      <w:r w:rsidR="005B64FE" w:rsidRPr="7062775E">
        <w:rPr>
          <w:rFonts w:ascii="Times New Roman" w:eastAsia="Times New Roman" w:hAnsi="Times New Roman" w:cs="Times New Roman"/>
        </w:rPr>
        <w:t xml:space="preserve">management </w:t>
      </w:r>
      <w:r w:rsidR="00BC5F0A" w:rsidRPr="7062775E">
        <w:rPr>
          <w:rFonts w:ascii="Times New Roman" w:eastAsia="Times New Roman" w:hAnsi="Times New Roman" w:cs="Times New Roman"/>
        </w:rPr>
        <w:t xml:space="preserve">and disease surveillance </w:t>
      </w:r>
      <w:r w:rsidR="005B64FE" w:rsidRPr="7062775E">
        <w:rPr>
          <w:rFonts w:ascii="Times New Roman" w:eastAsia="Times New Roman" w:hAnsi="Times New Roman" w:cs="Times New Roman"/>
        </w:rPr>
        <w:t xml:space="preserve">of CCHS patients. </w:t>
      </w:r>
    </w:p>
    <w:p w14:paraId="2BEBE796" w14:textId="31455D9A" w:rsidR="00E81F0E" w:rsidRDefault="4A63872D" w:rsidP="00505558">
      <w:pPr>
        <w:spacing w:after="0" w:line="360" w:lineRule="auto"/>
        <w:ind w:firstLine="720"/>
        <w:contextualSpacing/>
        <w:jc w:val="both"/>
        <w:rPr>
          <w:rFonts w:ascii="Times New Roman" w:eastAsia="Times New Roman" w:hAnsi="Times New Roman" w:cs="Times New Roman"/>
        </w:rPr>
      </w:pPr>
      <w:r w:rsidRPr="7062775E">
        <w:rPr>
          <w:rFonts w:ascii="Times New Roman" w:eastAsia="Times New Roman" w:hAnsi="Times New Roman" w:cs="Times New Roman"/>
        </w:rPr>
        <w:t>Despite these advances</w:t>
      </w:r>
      <w:r w:rsidR="00B04B47" w:rsidRPr="7062775E">
        <w:rPr>
          <w:rFonts w:ascii="Times New Roman" w:eastAsia="Times New Roman" w:hAnsi="Times New Roman" w:cs="Times New Roman"/>
        </w:rPr>
        <w:t xml:space="preserve">, </w:t>
      </w:r>
      <w:r w:rsidR="000B093B" w:rsidRPr="7062775E">
        <w:rPr>
          <w:rFonts w:ascii="Times New Roman" w:eastAsia="Times New Roman" w:hAnsi="Times New Roman" w:cs="Times New Roman"/>
        </w:rPr>
        <w:t xml:space="preserve">there is </w:t>
      </w:r>
      <w:r w:rsidR="00380E92" w:rsidRPr="7062775E">
        <w:rPr>
          <w:rFonts w:ascii="Times New Roman" w:eastAsia="Times New Roman" w:hAnsi="Times New Roman" w:cs="Times New Roman"/>
        </w:rPr>
        <w:t xml:space="preserve">a </w:t>
      </w:r>
      <w:r w:rsidR="076768A7" w:rsidRPr="7062775E">
        <w:rPr>
          <w:rFonts w:ascii="Times New Roman" w:eastAsia="Times New Roman" w:hAnsi="Times New Roman" w:cs="Times New Roman"/>
        </w:rPr>
        <w:t xml:space="preserve">striking </w:t>
      </w:r>
      <w:r w:rsidR="000B093B" w:rsidRPr="7062775E">
        <w:rPr>
          <w:rFonts w:ascii="Times New Roman" w:eastAsia="Times New Roman" w:hAnsi="Times New Roman" w:cs="Times New Roman"/>
        </w:rPr>
        <w:t xml:space="preserve">lack of information to support interpretation of </w:t>
      </w:r>
      <w:r w:rsidR="000B093B" w:rsidRPr="7062775E">
        <w:rPr>
          <w:rFonts w:ascii="Times New Roman" w:eastAsia="Times New Roman" w:hAnsi="Times New Roman" w:cs="Times New Roman"/>
          <w:i/>
          <w:iCs/>
        </w:rPr>
        <w:t xml:space="preserve">PHOX2B </w:t>
      </w:r>
      <w:r w:rsidR="000B093B" w:rsidRPr="7062775E">
        <w:rPr>
          <w:rFonts w:ascii="Times New Roman" w:eastAsia="Times New Roman" w:hAnsi="Times New Roman" w:cs="Times New Roman"/>
        </w:rPr>
        <w:t xml:space="preserve">missense variants due to the unpredictable impact of </w:t>
      </w:r>
      <w:r w:rsidR="00600A33" w:rsidRPr="7062775E">
        <w:rPr>
          <w:rFonts w:ascii="Times New Roman" w:eastAsia="Times New Roman" w:hAnsi="Times New Roman" w:cs="Times New Roman"/>
        </w:rPr>
        <w:t>missense variants on gene function.</w:t>
      </w:r>
      <w:r w:rsidR="004C48FB" w:rsidRPr="7062775E">
        <w:rPr>
          <w:rFonts w:ascii="Times New Roman" w:eastAsia="Times New Roman" w:hAnsi="Times New Roman" w:cs="Times New Roman"/>
        </w:rPr>
        <w:t xml:space="preserve"> </w:t>
      </w:r>
      <w:r w:rsidR="004C6A8D" w:rsidRPr="7062775E">
        <w:rPr>
          <w:rFonts w:ascii="Times New Roman" w:eastAsia="Times New Roman" w:hAnsi="Times New Roman" w:cs="Times New Roman"/>
        </w:rPr>
        <w:t>T</w:t>
      </w:r>
      <w:r w:rsidR="004C48FB" w:rsidRPr="7062775E">
        <w:rPr>
          <w:rFonts w:ascii="Times New Roman" w:eastAsia="Times New Roman" w:hAnsi="Times New Roman" w:cs="Times New Roman"/>
        </w:rPr>
        <w:t>he</w:t>
      </w:r>
      <w:r w:rsidR="00E92054" w:rsidRPr="7062775E">
        <w:rPr>
          <w:rFonts w:ascii="Times New Roman" w:eastAsia="Times New Roman" w:hAnsi="Times New Roman" w:cs="Times New Roman"/>
        </w:rPr>
        <w:t xml:space="preserve"> assessment of the clinical significance of </w:t>
      </w:r>
      <w:r w:rsidR="00E92054" w:rsidRPr="7062775E">
        <w:rPr>
          <w:rFonts w:ascii="Times New Roman" w:eastAsia="Times New Roman" w:hAnsi="Times New Roman" w:cs="Times New Roman"/>
          <w:i/>
          <w:iCs/>
        </w:rPr>
        <w:t xml:space="preserve">PHOX2B </w:t>
      </w:r>
      <w:r w:rsidR="00E92054" w:rsidRPr="7062775E">
        <w:rPr>
          <w:rFonts w:ascii="Times New Roman" w:eastAsia="Times New Roman" w:hAnsi="Times New Roman" w:cs="Times New Roman"/>
        </w:rPr>
        <w:t>m</w:t>
      </w:r>
      <w:r w:rsidR="00C661C5" w:rsidRPr="7062775E">
        <w:rPr>
          <w:rFonts w:ascii="Times New Roman" w:eastAsia="Times New Roman" w:hAnsi="Times New Roman" w:cs="Times New Roman"/>
        </w:rPr>
        <w:t xml:space="preserve">issense variants </w:t>
      </w:r>
      <w:r w:rsidR="00E92054" w:rsidRPr="7062775E">
        <w:rPr>
          <w:rFonts w:ascii="Times New Roman" w:eastAsia="Times New Roman" w:hAnsi="Times New Roman" w:cs="Times New Roman"/>
        </w:rPr>
        <w:t xml:space="preserve">remains </w:t>
      </w:r>
      <w:r w:rsidR="00C661C5" w:rsidRPr="7062775E">
        <w:rPr>
          <w:rFonts w:ascii="Times New Roman" w:eastAsia="Times New Roman" w:hAnsi="Times New Roman" w:cs="Times New Roman"/>
        </w:rPr>
        <w:t>very challengin</w:t>
      </w:r>
      <w:r w:rsidR="009067D6" w:rsidRPr="7062775E">
        <w:rPr>
          <w:rFonts w:ascii="Times New Roman" w:eastAsia="Times New Roman" w:hAnsi="Times New Roman" w:cs="Times New Roman"/>
        </w:rPr>
        <w:t>g</w:t>
      </w:r>
      <w:r w:rsidR="002D0C91" w:rsidRPr="7062775E">
        <w:rPr>
          <w:rFonts w:ascii="Times New Roman" w:eastAsia="Times New Roman" w:hAnsi="Times New Roman" w:cs="Times New Roman"/>
        </w:rPr>
        <w:t xml:space="preserve"> d</w:t>
      </w:r>
      <w:r w:rsidR="003B4FC3" w:rsidRPr="7062775E">
        <w:rPr>
          <w:rFonts w:ascii="Times New Roman" w:eastAsia="Times New Roman" w:hAnsi="Times New Roman" w:cs="Times New Roman"/>
        </w:rPr>
        <w:t>ue to their rarity</w:t>
      </w:r>
      <w:r w:rsidR="002D0C91" w:rsidRPr="7062775E">
        <w:rPr>
          <w:rFonts w:ascii="Times New Roman" w:eastAsia="Times New Roman" w:hAnsi="Times New Roman" w:cs="Times New Roman"/>
        </w:rPr>
        <w:t xml:space="preserve">, </w:t>
      </w:r>
      <w:r w:rsidR="003B4FC3" w:rsidRPr="7062775E">
        <w:rPr>
          <w:rFonts w:ascii="Times New Roman" w:eastAsia="Times New Roman" w:hAnsi="Times New Roman" w:cs="Times New Roman"/>
        </w:rPr>
        <w:t>the scarcity of relevant clinical and experimental functional data,</w:t>
      </w:r>
      <w:r w:rsidR="009067D6" w:rsidRPr="7062775E">
        <w:rPr>
          <w:rFonts w:ascii="Times New Roman" w:eastAsia="Times New Roman" w:hAnsi="Times New Roman" w:cs="Times New Roman"/>
        </w:rPr>
        <w:t xml:space="preserve"> and that </w:t>
      </w:r>
      <w:r w:rsidR="002D0C91" w:rsidRPr="7062775E">
        <w:rPr>
          <w:rFonts w:ascii="Times New Roman" w:eastAsia="Times New Roman" w:hAnsi="Times New Roman" w:cs="Times New Roman"/>
        </w:rPr>
        <w:t xml:space="preserve">a </w:t>
      </w:r>
      <w:r w:rsidR="003B4FC3" w:rsidRPr="7062775E">
        <w:rPr>
          <w:rFonts w:ascii="Times New Roman" w:eastAsia="Times New Roman" w:hAnsi="Times New Roman" w:cs="Times New Roman"/>
        </w:rPr>
        <w:t>significant proportion of variants are unique to a single individual or family</w:t>
      </w:r>
      <w:r w:rsidR="67790FEF" w:rsidRPr="7062775E">
        <w:rPr>
          <w:rFonts w:ascii="Times New Roman" w:eastAsia="Times New Roman" w:hAnsi="Times New Roman" w:cs="Times New Roman"/>
        </w:rPr>
        <w:t xml:space="preserve"> (Zhou et al., 2021)</w:t>
      </w:r>
      <w:r w:rsidR="00862ABA" w:rsidRPr="7062775E">
        <w:rPr>
          <w:rFonts w:ascii="Times New Roman" w:eastAsia="Times New Roman" w:hAnsi="Times New Roman" w:cs="Times New Roman"/>
        </w:rPr>
        <w:t>.</w:t>
      </w:r>
      <w:r w:rsidR="0018489F" w:rsidRPr="7062775E">
        <w:rPr>
          <w:rFonts w:ascii="Times New Roman" w:eastAsia="Times New Roman" w:hAnsi="Times New Roman" w:cs="Times New Roman"/>
        </w:rPr>
        <w:t xml:space="preserve"> </w:t>
      </w:r>
      <w:r w:rsidR="178204FC" w:rsidRPr="7062775E">
        <w:rPr>
          <w:rFonts w:ascii="Times New Roman" w:eastAsia="Times New Roman" w:hAnsi="Times New Roman" w:cs="Times New Roman"/>
        </w:rPr>
        <w:t>Consequently</w:t>
      </w:r>
      <w:r w:rsidR="0018489F" w:rsidRPr="7062775E">
        <w:rPr>
          <w:rFonts w:ascii="Times New Roman" w:eastAsia="Times New Roman" w:hAnsi="Times New Roman" w:cs="Times New Roman"/>
        </w:rPr>
        <w:t>,</w:t>
      </w:r>
      <w:r w:rsidR="009067D6" w:rsidRPr="7062775E">
        <w:rPr>
          <w:rFonts w:ascii="Times New Roman" w:eastAsia="Times New Roman" w:hAnsi="Times New Roman" w:cs="Times New Roman"/>
        </w:rPr>
        <w:t xml:space="preserve"> </w:t>
      </w:r>
      <w:r w:rsidR="1E133FD5" w:rsidRPr="7062775E">
        <w:rPr>
          <w:rFonts w:ascii="Times New Roman" w:eastAsia="Times New Roman" w:hAnsi="Times New Roman" w:cs="Times New Roman"/>
        </w:rPr>
        <w:t xml:space="preserve">the vast majority of </w:t>
      </w:r>
      <w:r w:rsidR="009B407F" w:rsidRPr="7062775E">
        <w:rPr>
          <w:rFonts w:ascii="Times New Roman" w:eastAsia="Times New Roman" w:hAnsi="Times New Roman" w:cs="Times New Roman"/>
        </w:rPr>
        <w:t xml:space="preserve">detected </w:t>
      </w:r>
      <w:r w:rsidR="1E133FD5" w:rsidRPr="7062775E">
        <w:rPr>
          <w:rFonts w:ascii="Times New Roman" w:eastAsia="Times New Roman" w:hAnsi="Times New Roman" w:cs="Times New Roman"/>
          <w:i/>
          <w:iCs/>
        </w:rPr>
        <w:t>PHOX2B</w:t>
      </w:r>
      <w:r w:rsidR="009067D6" w:rsidRPr="7062775E">
        <w:rPr>
          <w:rFonts w:ascii="Times New Roman" w:eastAsia="Times New Roman" w:hAnsi="Times New Roman" w:cs="Times New Roman"/>
          <w:i/>
          <w:iCs/>
        </w:rPr>
        <w:t xml:space="preserve"> </w:t>
      </w:r>
      <w:r w:rsidR="009067D6" w:rsidRPr="7062775E">
        <w:rPr>
          <w:rFonts w:ascii="Times New Roman" w:eastAsia="Times New Roman" w:hAnsi="Times New Roman" w:cs="Times New Roman"/>
        </w:rPr>
        <w:t xml:space="preserve">missense variants </w:t>
      </w:r>
      <w:r w:rsidR="00227A5D" w:rsidRPr="7062775E">
        <w:rPr>
          <w:rFonts w:ascii="Times New Roman" w:eastAsia="Times New Roman" w:hAnsi="Times New Roman" w:cs="Times New Roman"/>
        </w:rPr>
        <w:t xml:space="preserve">are </w:t>
      </w:r>
      <w:r w:rsidR="009067D6" w:rsidRPr="7062775E">
        <w:rPr>
          <w:rFonts w:ascii="Times New Roman" w:eastAsia="Times New Roman" w:hAnsi="Times New Roman" w:cs="Times New Roman"/>
        </w:rPr>
        <w:t>classified as</w:t>
      </w:r>
      <w:r w:rsidRPr="7062775E" w:rsidDel="009067D6">
        <w:rPr>
          <w:rFonts w:ascii="Times New Roman" w:eastAsia="Times New Roman" w:hAnsi="Times New Roman" w:cs="Times New Roman"/>
        </w:rPr>
        <w:t xml:space="preserve"> </w:t>
      </w:r>
      <w:r w:rsidR="4E9EB8C0" w:rsidRPr="7062775E">
        <w:rPr>
          <w:rFonts w:ascii="Times New Roman" w:eastAsia="Times New Roman" w:hAnsi="Times New Roman" w:cs="Times New Roman"/>
        </w:rPr>
        <w:t>variant</w:t>
      </w:r>
      <w:r w:rsidR="68329043" w:rsidRPr="7062775E">
        <w:rPr>
          <w:rFonts w:ascii="Times New Roman" w:eastAsia="Times New Roman" w:hAnsi="Times New Roman" w:cs="Times New Roman"/>
        </w:rPr>
        <w:t>s</w:t>
      </w:r>
      <w:r w:rsidR="4E9EB8C0" w:rsidRPr="7062775E">
        <w:rPr>
          <w:rFonts w:ascii="Times New Roman" w:eastAsia="Times New Roman" w:hAnsi="Times New Roman" w:cs="Times New Roman"/>
        </w:rPr>
        <w:t xml:space="preserve"> </w:t>
      </w:r>
      <w:r w:rsidR="009067D6" w:rsidRPr="7062775E">
        <w:rPr>
          <w:rFonts w:ascii="Times New Roman" w:eastAsia="Times New Roman" w:hAnsi="Times New Roman" w:cs="Times New Roman"/>
        </w:rPr>
        <w:t xml:space="preserve">of uncertain significance (VUS) </w:t>
      </w:r>
      <w:r w:rsidR="00227A5D" w:rsidRPr="7062775E">
        <w:rPr>
          <w:rFonts w:ascii="Times New Roman" w:eastAsia="Times New Roman" w:hAnsi="Times New Roman" w:cs="Times New Roman"/>
        </w:rPr>
        <w:t xml:space="preserve">due to insufficient evidence for or against pathogenicity </w:t>
      </w:r>
      <w:r w:rsidR="009067D6" w:rsidRPr="7062775E">
        <w:rPr>
          <w:rFonts w:ascii="Times New Roman" w:eastAsia="Times New Roman" w:hAnsi="Times New Roman" w:cs="Times New Roman"/>
        </w:rPr>
        <w:t>(Richards et al., 2015</w:t>
      </w:r>
      <w:r w:rsidR="70CF1FCA" w:rsidRPr="7062775E">
        <w:rPr>
          <w:rFonts w:ascii="Times New Roman" w:eastAsia="Times New Roman" w:hAnsi="Times New Roman" w:cs="Times New Roman"/>
        </w:rPr>
        <w:t>; Landrum et al., 2018</w:t>
      </w:r>
      <w:r w:rsidR="009067D6" w:rsidRPr="7062775E">
        <w:rPr>
          <w:rFonts w:ascii="Times New Roman" w:eastAsia="Times New Roman" w:hAnsi="Times New Roman" w:cs="Times New Roman"/>
        </w:rPr>
        <w:t>)</w:t>
      </w:r>
      <w:r w:rsidR="004B1A1E" w:rsidRPr="7062775E">
        <w:rPr>
          <w:rFonts w:ascii="Times New Roman" w:eastAsia="Times New Roman" w:hAnsi="Times New Roman" w:cs="Times New Roman"/>
        </w:rPr>
        <w:t xml:space="preserve">, </w:t>
      </w:r>
      <w:r w:rsidR="1B4A3031" w:rsidRPr="7062775E">
        <w:rPr>
          <w:rFonts w:ascii="Times New Roman" w:eastAsia="Times New Roman" w:hAnsi="Times New Roman" w:cs="Times New Roman"/>
        </w:rPr>
        <w:t xml:space="preserve">leading clinical providers to delay diagnosing CCHS and introducing </w:t>
      </w:r>
      <w:r w:rsidR="733D53E7" w:rsidRPr="7062775E">
        <w:rPr>
          <w:rFonts w:ascii="Times New Roman" w:eastAsia="Times New Roman" w:hAnsi="Times New Roman" w:cs="Times New Roman"/>
        </w:rPr>
        <w:t xml:space="preserve">appropriate management, </w:t>
      </w:r>
      <w:r w:rsidR="1B4A3031" w:rsidRPr="7062775E">
        <w:rPr>
          <w:rFonts w:ascii="Times New Roman" w:eastAsia="Times New Roman" w:hAnsi="Times New Roman" w:cs="Times New Roman"/>
        </w:rPr>
        <w:t>despite the clinical phenotype</w:t>
      </w:r>
      <w:r w:rsidR="5933DB96" w:rsidRPr="7062775E">
        <w:rPr>
          <w:rFonts w:ascii="Times New Roman" w:eastAsia="Times New Roman" w:hAnsi="Times New Roman" w:cs="Times New Roman"/>
        </w:rPr>
        <w:t xml:space="preserve"> of CCHS</w:t>
      </w:r>
      <w:r w:rsidR="5E6CE0B6" w:rsidRPr="7062775E">
        <w:rPr>
          <w:rFonts w:ascii="Times New Roman" w:eastAsia="Times New Roman" w:hAnsi="Times New Roman" w:cs="Times New Roman"/>
        </w:rPr>
        <w:t>.</w:t>
      </w:r>
    </w:p>
    <w:p w14:paraId="7CF1E528" w14:textId="6913A5DD" w:rsidR="00E87FF6" w:rsidRDefault="003B4FC3" w:rsidP="00505558">
      <w:pPr>
        <w:spacing w:after="0" w:line="360" w:lineRule="auto"/>
        <w:ind w:firstLine="720"/>
        <w:contextualSpacing/>
        <w:jc w:val="both"/>
        <w:rPr>
          <w:rFonts w:ascii="Times New Roman" w:eastAsia="Times New Roman" w:hAnsi="Times New Roman" w:cs="Times New Roman"/>
        </w:rPr>
      </w:pPr>
      <w:r w:rsidRPr="056AF0FC">
        <w:rPr>
          <w:rFonts w:ascii="Times New Roman" w:eastAsia="Times New Roman" w:hAnsi="Times New Roman" w:cs="Times New Roman"/>
        </w:rPr>
        <w:t>N</w:t>
      </w:r>
      <w:r w:rsidR="00E92054" w:rsidRPr="056AF0FC">
        <w:rPr>
          <w:rFonts w:ascii="Times New Roman" w:eastAsia="Times New Roman" w:hAnsi="Times New Roman" w:cs="Times New Roman"/>
        </w:rPr>
        <w:t>umerous computational pathogenicity prediction algorithms</w:t>
      </w:r>
      <w:r w:rsidR="004B2B4D" w:rsidRPr="056AF0FC">
        <w:rPr>
          <w:rFonts w:ascii="Times New Roman" w:eastAsia="Times New Roman" w:hAnsi="Times New Roman" w:cs="Times New Roman"/>
        </w:rPr>
        <w:t xml:space="preserve">, </w:t>
      </w:r>
      <w:r w:rsidR="694F5D41" w:rsidRPr="056AF0FC">
        <w:rPr>
          <w:rFonts w:ascii="Times New Roman" w:eastAsia="Times New Roman" w:hAnsi="Times New Roman" w:cs="Times New Roman"/>
        </w:rPr>
        <w:t xml:space="preserve">typically </w:t>
      </w:r>
      <w:r w:rsidR="004B2B4D" w:rsidRPr="056AF0FC">
        <w:rPr>
          <w:rFonts w:ascii="Times New Roman" w:eastAsia="Times New Roman" w:hAnsi="Times New Roman" w:cs="Times New Roman"/>
        </w:rPr>
        <w:t xml:space="preserve">focusing on structural </w:t>
      </w:r>
      <w:r w:rsidR="39EAE57D" w:rsidRPr="056AF0FC">
        <w:rPr>
          <w:rFonts w:ascii="Times New Roman" w:eastAsia="Times New Roman" w:hAnsi="Times New Roman" w:cs="Times New Roman"/>
        </w:rPr>
        <w:t>and/</w:t>
      </w:r>
      <w:r w:rsidR="004B2B4D" w:rsidRPr="056AF0FC">
        <w:rPr>
          <w:rFonts w:ascii="Times New Roman" w:eastAsia="Times New Roman" w:hAnsi="Times New Roman" w:cs="Times New Roman"/>
        </w:rPr>
        <w:t xml:space="preserve">or biochemical properties of the </w:t>
      </w:r>
      <w:r w:rsidR="00C02743" w:rsidRPr="7A433EA7">
        <w:rPr>
          <w:rFonts w:ascii="Times New Roman" w:eastAsia="Times New Roman" w:hAnsi="Times New Roman" w:cs="Times New Roman"/>
        </w:rPr>
        <w:t>reference</w:t>
      </w:r>
      <w:r w:rsidR="004B2B4D" w:rsidRPr="056AF0FC">
        <w:rPr>
          <w:rFonts w:ascii="Times New Roman" w:eastAsia="Times New Roman" w:hAnsi="Times New Roman" w:cs="Times New Roman"/>
        </w:rPr>
        <w:t xml:space="preserve"> and </w:t>
      </w:r>
      <w:r w:rsidR="00F039F9">
        <w:rPr>
          <w:rFonts w:ascii="Times New Roman" w:eastAsia="Times New Roman" w:hAnsi="Times New Roman" w:cs="Times New Roman"/>
        </w:rPr>
        <w:t>alternative</w:t>
      </w:r>
      <w:r w:rsidR="004B2B4D" w:rsidRPr="056AF0FC">
        <w:rPr>
          <w:rFonts w:ascii="Times New Roman" w:eastAsia="Times New Roman" w:hAnsi="Times New Roman" w:cs="Times New Roman"/>
        </w:rPr>
        <w:t xml:space="preserve"> amino acids</w:t>
      </w:r>
      <w:r w:rsidR="00627A87">
        <w:rPr>
          <w:rFonts w:ascii="Times New Roman" w:eastAsia="Times New Roman" w:hAnsi="Times New Roman" w:cs="Times New Roman"/>
        </w:rPr>
        <w:t>,</w:t>
      </w:r>
      <w:r w:rsidR="004B2B4D" w:rsidRPr="056AF0FC">
        <w:rPr>
          <w:rFonts w:ascii="Times New Roman" w:eastAsia="Times New Roman" w:hAnsi="Times New Roman" w:cs="Times New Roman"/>
        </w:rPr>
        <w:t xml:space="preserve"> the degree of evolutionary conservation </w:t>
      </w:r>
      <w:r w:rsidR="0C68256F" w:rsidRPr="58D85BB5">
        <w:rPr>
          <w:rFonts w:ascii="Times New Roman" w:eastAsia="Times New Roman" w:hAnsi="Times New Roman" w:cs="Times New Roman"/>
        </w:rPr>
        <w:t xml:space="preserve">at </w:t>
      </w:r>
      <w:r w:rsidR="0C68256F" w:rsidRPr="6DE68F15">
        <w:rPr>
          <w:rFonts w:ascii="Times New Roman" w:eastAsia="Times New Roman" w:hAnsi="Times New Roman" w:cs="Times New Roman"/>
        </w:rPr>
        <w:t xml:space="preserve">the </w:t>
      </w:r>
      <w:r w:rsidR="006C7DE3">
        <w:rPr>
          <w:rFonts w:ascii="Times New Roman" w:eastAsia="Times New Roman" w:hAnsi="Times New Roman" w:cs="Times New Roman"/>
        </w:rPr>
        <w:t>nucleotide</w:t>
      </w:r>
      <w:r w:rsidR="05254675" w:rsidRPr="056AF0FC" w:rsidDel="006C7DE3">
        <w:rPr>
          <w:rFonts w:ascii="Times New Roman" w:eastAsia="Times New Roman" w:hAnsi="Times New Roman" w:cs="Times New Roman"/>
        </w:rPr>
        <w:t xml:space="preserve"> </w:t>
      </w:r>
      <w:r w:rsidR="2B49E938" w:rsidRPr="6DE68F15">
        <w:rPr>
          <w:rFonts w:ascii="Times New Roman" w:eastAsia="Times New Roman" w:hAnsi="Times New Roman" w:cs="Times New Roman"/>
        </w:rPr>
        <w:t xml:space="preserve">and </w:t>
      </w:r>
      <w:r w:rsidR="004B2B4D" w:rsidRPr="056AF0FC">
        <w:rPr>
          <w:rFonts w:ascii="Times New Roman" w:eastAsia="Times New Roman" w:hAnsi="Times New Roman" w:cs="Times New Roman"/>
        </w:rPr>
        <w:t xml:space="preserve">amino acid </w:t>
      </w:r>
      <w:r w:rsidR="65C37C03" w:rsidRPr="523AA7E1">
        <w:rPr>
          <w:rFonts w:ascii="Times New Roman" w:eastAsia="Times New Roman" w:hAnsi="Times New Roman" w:cs="Times New Roman"/>
        </w:rPr>
        <w:t>level</w:t>
      </w:r>
      <w:r w:rsidR="724BA168" w:rsidRPr="056AF0FC">
        <w:rPr>
          <w:rFonts w:ascii="Times New Roman" w:eastAsia="Times New Roman" w:hAnsi="Times New Roman" w:cs="Times New Roman"/>
        </w:rPr>
        <w:t>, among</w:t>
      </w:r>
      <w:r w:rsidR="25FFF566" w:rsidRPr="056AF0FC">
        <w:rPr>
          <w:rFonts w:ascii="Times New Roman" w:eastAsia="Times New Roman" w:hAnsi="Times New Roman" w:cs="Times New Roman"/>
        </w:rPr>
        <w:t xml:space="preserve"> other </w:t>
      </w:r>
      <w:r w:rsidR="2908093F" w:rsidRPr="45C77C03">
        <w:rPr>
          <w:rFonts w:ascii="Times New Roman" w:eastAsia="Times New Roman" w:hAnsi="Times New Roman" w:cs="Times New Roman"/>
        </w:rPr>
        <w:t>components</w:t>
      </w:r>
      <w:r w:rsidR="004B2B4D" w:rsidRPr="056AF0FC">
        <w:rPr>
          <w:rFonts w:ascii="Times New Roman" w:eastAsia="Times New Roman" w:hAnsi="Times New Roman" w:cs="Times New Roman"/>
        </w:rPr>
        <w:t>,</w:t>
      </w:r>
      <w:r w:rsidR="00227A5D" w:rsidRPr="056AF0FC">
        <w:rPr>
          <w:rFonts w:ascii="Times New Roman" w:eastAsia="Times New Roman" w:hAnsi="Times New Roman" w:cs="Times New Roman"/>
        </w:rPr>
        <w:t xml:space="preserve"> have been developed to aid in the interpretation of missense variants</w:t>
      </w:r>
      <w:r w:rsidR="00E92054" w:rsidRPr="056AF0FC">
        <w:rPr>
          <w:rFonts w:ascii="Times New Roman" w:eastAsia="Times New Roman" w:hAnsi="Times New Roman" w:cs="Times New Roman"/>
        </w:rPr>
        <w:t xml:space="preserve">. </w:t>
      </w:r>
      <w:r w:rsidR="4065EA65" w:rsidRPr="6C7CA37B">
        <w:rPr>
          <w:rFonts w:ascii="Times New Roman" w:eastAsia="Times New Roman" w:hAnsi="Times New Roman" w:cs="Times New Roman"/>
        </w:rPr>
        <w:t>E</w:t>
      </w:r>
      <w:r w:rsidR="17643B14" w:rsidRPr="6C7CA37B">
        <w:rPr>
          <w:rFonts w:ascii="Times New Roman" w:eastAsia="Times New Roman" w:hAnsi="Times New Roman" w:cs="Times New Roman"/>
        </w:rPr>
        <w:t>nsemble</w:t>
      </w:r>
      <w:r w:rsidR="7A0789E5" w:rsidRPr="056AF0FC">
        <w:rPr>
          <w:rFonts w:ascii="Times New Roman" w:eastAsia="Times New Roman" w:hAnsi="Times New Roman" w:cs="Times New Roman"/>
        </w:rPr>
        <w:t xml:space="preserve"> </w:t>
      </w:r>
      <w:commentRangeStart w:id="13"/>
      <w:commentRangeStart w:id="14"/>
      <w:r w:rsidR="7A0789E5" w:rsidRPr="056AF0FC">
        <w:rPr>
          <w:rFonts w:ascii="Times New Roman" w:eastAsia="Times New Roman" w:hAnsi="Times New Roman" w:cs="Times New Roman"/>
        </w:rPr>
        <w:t xml:space="preserve">or </w:t>
      </w:r>
      <w:r w:rsidR="00E87FF6" w:rsidRPr="056AF0FC">
        <w:rPr>
          <w:rFonts w:ascii="Times New Roman" w:eastAsia="Times New Roman" w:hAnsi="Times New Roman" w:cs="Times New Roman"/>
        </w:rPr>
        <w:t>meta-</w:t>
      </w:r>
      <w:r w:rsidR="2D6CECF4" w:rsidRPr="056AF0FC">
        <w:rPr>
          <w:rFonts w:ascii="Times New Roman" w:eastAsia="Times New Roman" w:hAnsi="Times New Roman" w:cs="Times New Roman"/>
        </w:rPr>
        <w:t>prediction</w:t>
      </w:r>
      <w:r w:rsidR="271CF9B5" w:rsidRPr="056AF0FC">
        <w:rPr>
          <w:rFonts w:ascii="Times New Roman" w:eastAsia="Times New Roman" w:hAnsi="Times New Roman" w:cs="Times New Roman"/>
        </w:rPr>
        <w:t xml:space="preserve"> </w:t>
      </w:r>
      <w:commentRangeEnd w:id="13"/>
      <w:r w:rsidR="003017D1">
        <w:rPr>
          <w:rStyle w:val="CommentReference"/>
        </w:rPr>
        <w:commentReference w:id="13"/>
      </w:r>
      <w:commentRangeEnd w:id="14"/>
      <w:r>
        <w:rPr>
          <w:rStyle w:val="CommentReference"/>
        </w:rPr>
        <w:commentReference w:id="14"/>
      </w:r>
      <w:r w:rsidR="271CF9B5" w:rsidRPr="056AF0FC">
        <w:rPr>
          <w:rFonts w:ascii="Times New Roman" w:eastAsia="Times New Roman" w:hAnsi="Times New Roman" w:cs="Times New Roman"/>
        </w:rPr>
        <w:t>tools</w:t>
      </w:r>
      <w:r w:rsidR="000345E2">
        <w:rPr>
          <w:rFonts w:ascii="Times New Roman" w:eastAsia="Times New Roman" w:hAnsi="Times New Roman" w:cs="Times New Roman"/>
        </w:rPr>
        <w:t xml:space="preserve"> </w:t>
      </w:r>
      <w:r w:rsidR="005438ED">
        <w:rPr>
          <w:rFonts w:ascii="Times New Roman" w:eastAsia="Times New Roman" w:hAnsi="Times New Roman" w:cs="Times New Roman"/>
        </w:rPr>
        <w:t>that</w:t>
      </w:r>
      <w:r w:rsidR="11AE30D5" w:rsidRPr="343EEE81">
        <w:rPr>
          <w:rFonts w:ascii="Times New Roman" w:eastAsia="Times New Roman" w:hAnsi="Times New Roman" w:cs="Times New Roman"/>
        </w:rPr>
        <w:t xml:space="preserve"> </w:t>
      </w:r>
      <w:r w:rsidR="0902B0E8" w:rsidRPr="5902724D">
        <w:rPr>
          <w:rFonts w:ascii="Times New Roman" w:eastAsia="Times New Roman" w:hAnsi="Times New Roman" w:cs="Times New Roman"/>
        </w:rPr>
        <w:t>c</w:t>
      </w:r>
      <w:r w:rsidR="44A8EFC7" w:rsidRPr="5902724D">
        <w:rPr>
          <w:rFonts w:ascii="Times New Roman" w:eastAsia="Times New Roman" w:hAnsi="Times New Roman" w:cs="Times New Roman"/>
        </w:rPr>
        <w:t>ombin</w:t>
      </w:r>
      <w:r w:rsidR="01B29DBD" w:rsidRPr="5902724D">
        <w:rPr>
          <w:rFonts w:ascii="Times New Roman" w:eastAsia="Times New Roman" w:hAnsi="Times New Roman" w:cs="Times New Roman"/>
        </w:rPr>
        <w:t>e</w:t>
      </w:r>
      <w:r w:rsidR="150D0EF6" w:rsidRPr="50990416">
        <w:rPr>
          <w:rFonts w:ascii="Times New Roman" w:eastAsia="Times New Roman" w:hAnsi="Times New Roman" w:cs="Times New Roman"/>
        </w:rPr>
        <w:t xml:space="preserve"> </w:t>
      </w:r>
      <w:r w:rsidR="618CEEEF" w:rsidRPr="50990416">
        <w:rPr>
          <w:rFonts w:ascii="Times New Roman" w:eastAsia="Times New Roman" w:hAnsi="Times New Roman" w:cs="Times New Roman"/>
        </w:rPr>
        <w:t>several</w:t>
      </w:r>
      <w:r w:rsidR="004E4CBD" w:rsidRPr="056AF0FC">
        <w:rPr>
          <w:rFonts w:ascii="Times New Roman" w:eastAsia="Times New Roman" w:hAnsi="Times New Roman" w:cs="Times New Roman"/>
        </w:rPr>
        <w:t xml:space="preserve"> algorithms to produce a single numerical </w:t>
      </w:r>
      <w:r w:rsidR="33F6BEBD" w:rsidRPr="5902724D">
        <w:rPr>
          <w:rFonts w:ascii="Times New Roman" w:eastAsia="Times New Roman" w:hAnsi="Times New Roman" w:cs="Times New Roman"/>
        </w:rPr>
        <w:t>summary</w:t>
      </w:r>
      <w:r w:rsidR="004E4CBD" w:rsidRPr="056AF0FC">
        <w:rPr>
          <w:rFonts w:ascii="Times New Roman" w:eastAsia="Times New Roman" w:hAnsi="Times New Roman" w:cs="Times New Roman"/>
        </w:rPr>
        <w:t xml:space="preserve"> </w:t>
      </w:r>
      <w:r w:rsidR="00E87FF6" w:rsidRPr="056AF0FC">
        <w:rPr>
          <w:rFonts w:ascii="Times New Roman" w:eastAsia="Times New Roman" w:hAnsi="Times New Roman" w:cs="Times New Roman"/>
        </w:rPr>
        <w:t xml:space="preserve">have been </w:t>
      </w:r>
      <w:r w:rsidR="73F01E1E" w:rsidRPr="06E0422B">
        <w:rPr>
          <w:rFonts w:ascii="Times New Roman" w:eastAsia="Times New Roman" w:hAnsi="Times New Roman" w:cs="Times New Roman"/>
        </w:rPr>
        <w:t>shown</w:t>
      </w:r>
      <w:r w:rsidR="5C215C75" w:rsidRPr="6C7CA37B">
        <w:rPr>
          <w:rFonts w:ascii="Times New Roman" w:eastAsia="Times New Roman" w:hAnsi="Times New Roman" w:cs="Times New Roman"/>
        </w:rPr>
        <w:t xml:space="preserve"> </w:t>
      </w:r>
      <w:r w:rsidR="00E87FF6" w:rsidRPr="056AF0FC">
        <w:rPr>
          <w:rFonts w:ascii="Times New Roman" w:eastAsia="Times New Roman" w:hAnsi="Times New Roman" w:cs="Times New Roman"/>
        </w:rPr>
        <w:t xml:space="preserve">to be </w:t>
      </w:r>
      <w:r w:rsidR="1BB8B975" w:rsidRPr="056AF0FC">
        <w:rPr>
          <w:rFonts w:ascii="Times New Roman" w:eastAsia="Times New Roman" w:hAnsi="Times New Roman" w:cs="Times New Roman"/>
        </w:rPr>
        <w:t xml:space="preserve">more </w:t>
      </w:r>
      <w:r w:rsidR="00215F26" w:rsidRPr="056AF0FC">
        <w:rPr>
          <w:rFonts w:ascii="Times New Roman" w:eastAsia="Times New Roman" w:hAnsi="Times New Roman" w:cs="Times New Roman"/>
        </w:rPr>
        <w:t>effective</w:t>
      </w:r>
      <w:r w:rsidR="00E87FF6" w:rsidRPr="056AF0FC">
        <w:rPr>
          <w:rFonts w:ascii="Times New Roman" w:eastAsia="Times New Roman" w:hAnsi="Times New Roman" w:cs="Times New Roman"/>
        </w:rPr>
        <w:t xml:space="preserve"> at predicting </w:t>
      </w:r>
      <w:r w:rsidR="00E87FF6" w:rsidRPr="056AF0FC">
        <w:rPr>
          <w:rFonts w:ascii="Times New Roman" w:eastAsia="Times New Roman" w:hAnsi="Times New Roman" w:cs="Times New Roman"/>
        </w:rPr>
        <w:lastRenderedPageBreak/>
        <w:t>variant pathogenicity</w:t>
      </w:r>
      <w:r w:rsidR="3D0A59D9" w:rsidRPr="056AF0FC">
        <w:rPr>
          <w:rFonts w:ascii="Times New Roman" w:eastAsia="Times New Roman" w:hAnsi="Times New Roman" w:cs="Times New Roman"/>
        </w:rPr>
        <w:t xml:space="preserve"> </w:t>
      </w:r>
      <w:r w:rsidR="004E4CBD" w:rsidRPr="056AF0FC">
        <w:rPr>
          <w:rFonts w:ascii="Times New Roman" w:eastAsia="Times New Roman" w:hAnsi="Times New Roman" w:cs="Times New Roman"/>
        </w:rPr>
        <w:t xml:space="preserve">compared to </w:t>
      </w:r>
      <w:r w:rsidR="22F94270" w:rsidRPr="06E0422B">
        <w:rPr>
          <w:rFonts w:ascii="Times New Roman" w:eastAsia="Times New Roman" w:hAnsi="Times New Roman" w:cs="Times New Roman"/>
        </w:rPr>
        <w:t>a</w:t>
      </w:r>
      <w:r w:rsidR="004E4CBD" w:rsidRPr="056AF0FC">
        <w:rPr>
          <w:rFonts w:ascii="Times New Roman" w:eastAsia="Times New Roman" w:hAnsi="Times New Roman" w:cs="Times New Roman"/>
        </w:rPr>
        <w:t xml:space="preserve"> single </w:t>
      </w:r>
      <w:r w:rsidR="0E1D8486" w:rsidRPr="06E0422B">
        <w:rPr>
          <w:rFonts w:ascii="Times New Roman" w:eastAsia="Times New Roman" w:hAnsi="Times New Roman" w:cs="Times New Roman"/>
        </w:rPr>
        <w:t>algorithm</w:t>
      </w:r>
      <w:r w:rsidR="004E4CBD" w:rsidRPr="056AF0FC">
        <w:rPr>
          <w:rFonts w:ascii="Times New Roman" w:eastAsia="Times New Roman" w:hAnsi="Times New Roman" w:cs="Times New Roman"/>
        </w:rPr>
        <w:t xml:space="preserve"> or </w:t>
      </w:r>
      <w:r w:rsidR="004E4CBD" w:rsidRPr="056AF0FC">
        <w:rPr>
          <w:rFonts w:ascii="Times New Roman" w:eastAsia="Times New Roman" w:hAnsi="Times New Roman" w:cs="Times New Roman"/>
          <w:i/>
          <w:iCs/>
        </w:rPr>
        <w:t>ad hoc</w:t>
      </w:r>
      <w:r w:rsidR="004E4CBD" w:rsidRPr="056AF0FC">
        <w:rPr>
          <w:rFonts w:ascii="Times New Roman" w:eastAsia="Times New Roman" w:hAnsi="Times New Roman" w:cs="Times New Roman"/>
        </w:rPr>
        <w:t xml:space="preserve"> combinations of individual </w:t>
      </w:r>
      <w:r w:rsidR="43AF4046" w:rsidRPr="056AF0FC">
        <w:rPr>
          <w:rFonts w:ascii="Times New Roman" w:eastAsia="Times New Roman" w:hAnsi="Times New Roman" w:cs="Times New Roman"/>
        </w:rPr>
        <w:t xml:space="preserve">algorithms </w:t>
      </w:r>
      <w:r w:rsidR="00E92054" w:rsidRPr="056AF0FC">
        <w:rPr>
          <w:rFonts w:ascii="Times New Roman" w:eastAsia="Times New Roman" w:hAnsi="Times New Roman" w:cs="Times New Roman"/>
        </w:rPr>
        <w:t>(Tian et al., 2019</w:t>
      </w:r>
      <w:r w:rsidR="006970EF" w:rsidRPr="056AF0FC">
        <w:rPr>
          <w:rFonts w:ascii="Times New Roman" w:eastAsia="Times New Roman" w:hAnsi="Times New Roman" w:cs="Times New Roman"/>
        </w:rPr>
        <w:t xml:space="preserve">; </w:t>
      </w:r>
      <w:proofErr w:type="spellStart"/>
      <w:r w:rsidR="006970EF" w:rsidRPr="056AF0FC">
        <w:rPr>
          <w:rFonts w:ascii="Times New Roman" w:eastAsia="Times New Roman" w:hAnsi="Times New Roman" w:cs="Times New Roman"/>
        </w:rPr>
        <w:t>Pejaver</w:t>
      </w:r>
      <w:proofErr w:type="spellEnd"/>
      <w:r w:rsidR="006970EF" w:rsidRPr="056AF0FC">
        <w:rPr>
          <w:rFonts w:ascii="Times New Roman" w:eastAsia="Times New Roman" w:hAnsi="Times New Roman" w:cs="Times New Roman"/>
        </w:rPr>
        <w:t xml:space="preserve"> et al., 2022). </w:t>
      </w:r>
      <w:r w:rsidR="707398C9" w:rsidRPr="6C7CA37B">
        <w:rPr>
          <w:rFonts w:ascii="Times New Roman" w:eastAsia="Times New Roman" w:hAnsi="Times New Roman" w:cs="Times New Roman"/>
        </w:rPr>
        <w:t>Impressively</w:t>
      </w:r>
      <w:r w:rsidR="007F4552">
        <w:rPr>
          <w:rFonts w:ascii="Times New Roman" w:eastAsia="Times New Roman" w:hAnsi="Times New Roman" w:cs="Times New Roman"/>
        </w:rPr>
        <w:t>,</w:t>
      </w:r>
      <w:r w:rsidR="5FD14F28" w:rsidRPr="6C7CA37B">
        <w:rPr>
          <w:rFonts w:ascii="Times New Roman" w:eastAsia="Times New Roman" w:hAnsi="Times New Roman" w:cs="Times New Roman"/>
        </w:rPr>
        <w:t xml:space="preserve"> and </w:t>
      </w:r>
      <w:r w:rsidR="5FD14F28" w:rsidRPr="4A797835">
        <w:rPr>
          <w:rFonts w:ascii="Times New Roman" w:eastAsia="Times New Roman" w:hAnsi="Times New Roman" w:cs="Times New Roman"/>
        </w:rPr>
        <w:t>consequen</w:t>
      </w:r>
      <w:r w:rsidR="00643FD1" w:rsidRPr="4A797835">
        <w:rPr>
          <w:rFonts w:ascii="Times New Roman" w:eastAsia="Times New Roman" w:hAnsi="Times New Roman" w:cs="Times New Roman"/>
        </w:rPr>
        <w:t>tially</w:t>
      </w:r>
      <w:r w:rsidR="707398C9" w:rsidRPr="6C7CA37B">
        <w:rPr>
          <w:rFonts w:ascii="Times New Roman" w:eastAsia="Times New Roman" w:hAnsi="Times New Roman" w:cs="Times New Roman"/>
        </w:rPr>
        <w:t xml:space="preserve">, </w:t>
      </w:r>
      <w:proofErr w:type="spellStart"/>
      <w:r w:rsidR="707398C9" w:rsidRPr="6C7CA37B">
        <w:rPr>
          <w:rFonts w:ascii="Times New Roman" w:eastAsia="Times New Roman" w:hAnsi="Times New Roman" w:cs="Times New Roman"/>
        </w:rPr>
        <w:t>Pejaver</w:t>
      </w:r>
      <w:proofErr w:type="spellEnd"/>
      <w:r w:rsidR="707398C9" w:rsidRPr="6C7CA37B">
        <w:rPr>
          <w:rFonts w:ascii="Times New Roman" w:eastAsia="Times New Roman" w:hAnsi="Times New Roman" w:cs="Times New Roman"/>
        </w:rPr>
        <w:t xml:space="preserve"> et al. (2022)</w:t>
      </w:r>
      <w:r w:rsidR="37772196" w:rsidRPr="6C7CA37B">
        <w:rPr>
          <w:rFonts w:ascii="Times New Roman" w:eastAsia="Times New Roman" w:hAnsi="Times New Roman" w:cs="Times New Roman"/>
        </w:rPr>
        <w:t xml:space="preserve"> </w:t>
      </w:r>
      <w:r w:rsidR="707398C9" w:rsidRPr="6C7CA37B">
        <w:rPr>
          <w:rFonts w:ascii="Times New Roman" w:eastAsia="Times New Roman" w:hAnsi="Times New Roman" w:cs="Times New Roman"/>
        </w:rPr>
        <w:t xml:space="preserve">found that several </w:t>
      </w:r>
      <w:r w:rsidR="00643FD1" w:rsidRPr="6C7CA37B">
        <w:rPr>
          <w:rFonts w:ascii="Times New Roman" w:eastAsia="Times New Roman" w:hAnsi="Times New Roman" w:cs="Times New Roman"/>
        </w:rPr>
        <w:t>predicti</w:t>
      </w:r>
      <w:r w:rsidR="00643FD1">
        <w:rPr>
          <w:rFonts w:ascii="Times New Roman" w:eastAsia="Times New Roman" w:hAnsi="Times New Roman" w:cs="Times New Roman"/>
        </w:rPr>
        <w:t>on</w:t>
      </w:r>
      <w:r w:rsidR="00A20713" w:rsidRPr="6C7CA37B">
        <w:rPr>
          <w:rFonts w:ascii="Times New Roman" w:eastAsia="Times New Roman" w:hAnsi="Times New Roman" w:cs="Times New Roman"/>
        </w:rPr>
        <w:t xml:space="preserve"> </w:t>
      </w:r>
      <w:r w:rsidR="707398C9" w:rsidRPr="6C7CA37B">
        <w:rPr>
          <w:rFonts w:ascii="Times New Roman" w:eastAsia="Times New Roman" w:hAnsi="Times New Roman" w:cs="Times New Roman"/>
        </w:rPr>
        <w:t>tools</w:t>
      </w:r>
      <w:r w:rsidR="1195CA08" w:rsidRPr="6C7CA37B">
        <w:rPr>
          <w:rFonts w:ascii="Times New Roman" w:eastAsia="Times New Roman" w:hAnsi="Times New Roman" w:cs="Times New Roman"/>
        </w:rPr>
        <w:t xml:space="preserve"> </w:t>
      </w:r>
      <w:r w:rsidR="7B5A1CCA" w:rsidRPr="6C7CA37B">
        <w:rPr>
          <w:rFonts w:ascii="Times New Roman" w:eastAsia="Times New Roman" w:hAnsi="Times New Roman" w:cs="Times New Roman"/>
        </w:rPr>
        <w:t>are s</w:t>
      </w:r>
      <w:r w:rsidR="26A3A7A9" w:rsidRPr="6C7CA37B">
        <w:rPr>
          <w:rFonts w:ascii="Times New Roman" w:eastAsia="Times New Roman" w:hAnsi="Times New Roman" w:cs="Times New Roman"/>
        </w:rPr>
        <w:t xml:space="preserve">ufficiently </w:t>
      </w:r>
      <w:r w:rsidR="004E3191" w:rsidRPr="4A797835">
        <w:rPr>
          <w:rFonts w:ascii="Times New Roman" w:eastAsia="Times New Roman" w:hAnsi="Times New Roman" w:cs="Times New Roman"/>
        </w:rPr>
        <w:t>accurate</w:t>
      </w:r>
      <w:r w:rsidR="004E3191">
        <w:rPr>
          <w:rFonts w:ascii="Times New Roman" w:eastAsia="Times New Roman" w:hAnsi="Times New Roman" w:cs="Times New Roman"/>
        </w:rPr>
        <w:t>,</w:t>
      </w:r>
      <w:r w:rsidR="26A3A7A9" w:rsidRPr="6C7CA37B">
        <w:rPr>
          <w:rFonts w:ascii="Times New Roman" w:eastAsia="Times New Roman" w:hAnsi="Times New Roman" w:cs="Times New Roman"/>
        </w:rPr>
        <w:t xml:space="preserve"> that in many instances they </w:t>
      </w:r>
      <w:proofErr w:type="gramStart"/>
      <w:r w:rsidR="26A3A7A9" w:rsidRPr="6C7CA37B">
        <w:rPr>
          <w:rFonts w:ascii="Times New Roman" w:eastAsia="Times New Roman" w:hAnsi="Times New Roman" w:cs="Times New Roman"/>
        </w:rPr>
        <w:t xml:space="preserve">are able </w:t>
      </w:r>
      <w:r w:rsidR="00750537">
        <w:rPr>
          <w:rFonts w:ascii="Times New Roman" w:eastAsia="Times New Roman" w:hAnsi="Times New Roman" w:cs="Times New Roman"/>
        </w:rPr>
        <w:t>to</w:t>
      </w:r>
      <w:proofErr w:type="gramEnd"/>
      <w:r w:rsidR="00750537">
        <w:rPr>
          <w:rFonts w:ascii="Times New Roman" w:eastAsia="Times New Roman" w:hAnsi="Times New Roman" w:cs="Times New Roman"/>
        </w:rPr>
        <w:t xml:space="preserve"> increase the </w:t>
      </w:r>
      <w:r w:rsidR="0354DC0B" w:rsidRPr="6C7CA37B">
        <w:rPr>
          <w:rFonts w:ascii="Times New Roman" w:eastAsia="Times New Roman" w:hAnsi="Times New Roman" w:cs="Times New Roman"/>
        </w:rPr>
        <w:t>strength</w:t>
      </w:r>
      <w:r w:rsidR="3907444A" w:rsidRPr="6C7CA37B">
        <w:rPr>
          <w:rFonts w:ascii="Times New Roman" w:eastAsia="Times New Roman" w:hAnsi="Times New Roman" w:cs="Times New Roman"/>
        </w:rPr>
        <w:t xml:space="preserve"> </w:t>
      </w:r>
      <w:r w:rsidR="00750537">
        <w:rPr>
          <w:rFonts w:ascii="Times New Roman" w:eastAsia="Times New Roman" w:hAnsi="Times New Roman" w:cs="Times New Roman"/>
        </w:rPr>
        <w:t xml:space="preserve">of </w:t>
      </w:r>
      <w:r w:rsidR="00CA2147" w:rsidRPr="086A0574">
        <w:rPr>
          <w:rFonts w:ascii="Times New Roman" w:eastAsia="Times New Roman" w:hAnsi="Times New Roman" w:cs="Times New Roman"/>
        </w:rPr>
        <w:t>evidence</w:t>
      </w:r>
      <w:r w:rsidR="3907444A" w:rsidRPr="6C7CA37B">
        <w:rPr>
          <w:rFonts w:ascii="Times New Roman" w:eastAsia="Times New Roman" w:hAnsi="Times New Roman" w:cs="Times New Roman"/>
        </w:rPr>
        <w:t xml:space="preserve"> </w:t>
      </w:r>
      <w:r w:rsidR="000F14FE" w:rsidRPr="6C7CA37B">
        <w:rPr>
          <w:rFonts w:ascii="Times New Roman" w:eastAsia="Times New Roman" w:hAnsi="Times New Roman" w:cs="Times New Roman"/>
        </w:rPr>
        <w:t xml:space="preserve">for </w:t>
      </w:r>
      <w:r w:rsidR="0C4AB60F" w:rsidRPr="7F938419">
        <w:rPr>
          <w:rFonts w:ascii="Times New Roman" w:eastAsia="Times New Roman" w:hAnsi="Times New Roman" w:cs="Times New Roman"/>
        </w:rPr>
        <w:t xml:space="preserve">the </w:t>
      </w:r>
      <w:r w:rsidR="000F14FE" w:rsidRPr="6C7CA37B">
        <w:rPr>
          <w:rFonts w:ascii="Times New Roman" w:eastAsia="Times New Roman" w:hAnsi="Times New Roman" w:cs="Times New Roman"/>
        </w:rPr>
        <w:t xml:space="preserve">PP3/BP4 </w:t>
      </w:r>
      <w:r w:rsidR="6CD94887" w:rsidRPr="7F938419">
        <w:rPr>
          <w:rFonts w:ascii="Times New Roman" w:eastAsia="Times New Roman" w:hAnsi="Times New Roman" w:cs="Times New Roman"/>
        </w:rPr>
        <w:t>criteria (</w:t>
      </w:r>
      <w:r w:rsidR="6CD94887" w:rsidRPr="199CDC5E">
        <w:rPr>
          <w:rFonts w:ascii="Times New Roman" w:eastAsia="Times New Roman" w:hAnsi="Times New Roman" w:cs="Times New Roman"/>
          <w:i/>
          <w:iCs/>
        </w:rPr>
        <w:t xml:space="preserve">in silico algorithms support a pathogenic or benign impact, </w:t>
      </w:r>
      <w:r w:rsidR="6CD94887" w:rsidRPr="199CDC5E">
        <w:rPr>
          <w:rFonts w:ascii="Times New Roman" w:eastAsia="Times New Roman" w:hAnsi="Times New Roman" w:cs="Times New Roman"/>
        </w:rPr>
        <w:t>respectively</w:t>
      </w:r>
      <w:r w:rsidR="6CD94887" w:rsidRPr="6106986D">
        <w:rPr>
          <w:rFonts w:ascii="Times New Roman" w:eastAsia="Times New Roman" w:hAnsi="Times New Roman" w:cs="Times New Roman"/>
        </w:rPr>
        <w:t>)</w:t>
      </w:r>
      <w:r w:rsidR="6CD94887" w:rsidRPr="199CDC5E">
        <w:rPr>
          <w:rFonts w:ascii="Times New Roman" w:eastAsia="Times New Roman" w:hAnsi="Times New Roman" w:cs="Times New Roman"/>
        </w:rPr>
        <w:t xml:space="preserve"> </w:t>
      </w:r>
      <w:r w:rsidR="00F5091C">
        <w:rPr>
          <w:rFonts w:ascii="Times New Roman" w:eastAsia="Times New Roman" w:hAnsi="Times New Roman" w:cs="Times New Roman"/>
        </w:rPr>
        <w:t xml:space="preserve">from </w:t>
      </w:r>
      <w:r w:rsidR="65C98738" w:rsidRPr="6C7CA37B">
        <w:rPr>
          <w:rFonts w:ascii="Times New Roman" w:eastAsia="Times New Roman" w:hAnsi="Times New Roman" w:cs="Times New Roman"/>
        </w:rPr>
        <w:t>the “supporting” level assigned in the original ACMG</w:t>
      </w:r>
      <w:r w:rsidR="00DB75AE">
        <w:rPr>
          <w:rFonts w:ascii="Times New Roman" w:eastAsia="Times New Roman" w:hAnsi="Times New Roman" w:cs="Times New Roman"/>
        </w:rPr>
        <w:t>/</w:t>
      </w:r>
      <w:r w:rsidR="65C98738" w:rsidRPr="6C7CA37B">
        <w:rPr>
          <w:rFonts w:ascii="Times New Roman" w:eastAsia="Times New Roman" w:hAnsi="Times New Roman" w:cs="Times New Roman"/>
        </w:rPr>
        <w:t xml:space="preserve">AMP guidelines </w:t>
      </w:r>
      <w:r w:rsidR="1195CA08" w:rsidRPr="6C7CA37B">
        <w:rPr>
          <w:rFonts w:ascii="Times New Roman" w:eastAsia="Times New Roman" w:hAnsi="Times New Roman" w:cs="Times New Roman"/>
        </w:rPr>
        <w:t>(</w:t>
      </w:r>
      <w:r w:rsidR="3AD957F3" w:rsidRPr="6C7CA37B">
        <w:rPr>
          <w:rFonts w:ascii="Times New Roman" w:eastAsia="Times New Roman" w:hAnsi="Times New Roman" w:cs="Times New Roman"/>
        </w:rPr>
        <w:t xml:space="preserve">Richards et al., </w:t>
      </w:r>
      <w:r w:rsidR="00F5091C" w:rsidRPr="6C7CA37B">
        <w:rPr>
          <w:rFonts w:ascii="Times New Roman" w:eastAsia="Times New Roman" w:hAnsi="Times New Roman" w:cs="Times New Roman"/>
        </w:rPr>
        <w:t>2015</w:t>
      </w:r>
      <w:r w:rsidR="00215B50">
        <w:rPr>
          <w:rFonts w:ascii="Times New Roman" w:eastAsia="Times New Roman" w:hAnsi="Times New Roman" w:cs="Times New Roman"/>
        </w:rPr>
        <w:t xml:space="preserve">; </w:t>
      </w:r>
      <w:r w:rsidR="3907444A" w:rsidRPr="6C7CA37B">
        <w:rPr>
          <w:rFonts w:ascii="Times New Roman" w:eastAsia="Times New Roman" w:hAnsi="Times New Roman" w:cs="Times New Roman"/>
        </w:rPr>
        <w:t xml:space="preserve">e.g., </w:t>
      </w:r>
      <w:r w:rsidR="00385B04">
        <w:rPr>
          <w:rFonts w:ascii="Times New Roman" w:eastAsia="Times New Roman" w:hAnsi="Times New Roman" w:cs="Times New Roman"/>
        </w:rPr>
        <w:t xml:space="preserve">from “supporting” level to </w:t>
      </w:r>
      <w:r w:rsidR="3907444A" w:rsidRPr="6C7CA37B">
        <w:rPr>
          <w:rFonts w:ascii="Times New Roman" w:eastAsia="Times New Roman" w:hAnsi="Times New Roman" w:cs="Times New Roman"/>
        </w:rPr>
        <w:t>“moderate” or “strong</w:t>
      </w:r>
      <w:r w:rsidR="3907444A" w:rsidRPr="43233D32">
        <w:rPr>
          <w:rFonts w:ascii="Times New Roman" w:eastAsia="Times New Roman" w:hAnsi="Times New Roman" w:cs="Times New Roman"/>
        </w:rPr>
        <w:t>”)</w:t>
      </w:r>
      <w:r w:rsidR="4C5A6901" w:rsidRPr="43233D32">
        <w:rPr>
          <w:rFonts w:ascii="Times New Roman" w:eastAsia="Times New Roman" w:hAnsi="Times New Roman" w:cs="Times New Roman"/>
        </w:rPr>
        <w:t>.</w:t>
      </w:r>
      <w:r w:rsidR="16F0DEBD" w:rsidRPr="6C7CA37B">
        <w:rPr>
          <w:rFonts w:ascii="Times New Roman" w:eastAsia="Times New Roman" w:hAnsi="Times New Roman" w:cs="Times New Roman"/>
        </w:rPr>
        <w:t xml:space="preserve"> </w:t>
      </w:r>
      <w:r w:rsidR="6903D677" w:rsidRPr="6CC20898">
        <w:rPr>
          <w:rFonts w:ascii="Times New Roman" w:eastAsia="Times New Roman" w:hAnsi="Times New Roman" w:cs="Times New Roman"/>
        </w:rPr>
        <w:t>Tian</w:t>
      </w:r>
      <w:r w:rsidR="00215B50">
        <w:rPr>
          <w:rFonts w:ascii="Times New Roman" w:eastAsia="Times New Roman" w:hAnsi="Times New Roman" w:cs="Times New Roman"/>
        </w:rPr>
        <w:t xml:space="preserve"> et al. and </w:t>
      </w:r>
      <w:proofErr w:type="spellStart"/>
      <w:r w:rsidR="00215B50">
        <w:rPr>
          <w:rFonts w:ascii="Times New Roman" w:eastAsia="Times New Roman" w:hAnsi="Times New Roman" w:cs="Times New Roman"/>
        </w:rPr>
        <w:t>P</w:t>
      </w:r>
      <w:r w:rsidR="00590EF3">
        <w:rPr>
          <w:rFonts w:ascii="Times New Roman" w:eastAsia="Times New Roman" w:hAnsi="Times New Roman" w:cs="Times New Roman"/>
        </w:rPr>
        <w:t>ejaver</w:t>
      </w:r>
      <w:proofErr w:type="spellEnd"/>
      <w:r w:rsidR="00590EF3">
        <w:rPr>
          <w:rFonts w:ascii="Times New Roman" w:eastAsia="Times New Roman" w:hAnsi="Times New Roman" w:cs="Times New Roman"/>
        </w:rPr>
        <w:t xml:space="preserve"> et al.</w:t>
      </w:r>
      <w:r w:rsidR="006970EF" w:rsidRPr="056AF0FC">
        <w:rPr>
          <w:rFonts w:ascii="Times New Roman" w:eastAsia="Times New Roman" w:hAnsi="Times New Roman" w:cs="Times New Roman"/>
        </w:rPr>
        <w:t xml:space="preserve"> </w:t>
      </w:r>
      <w:r w:rsidR="470B6011" w:rsidRPr="6C7CA37B">
        <w:rPr>
          <w:rFonts w:ascii="Times New Roman" w:eastAsia="Times New Roman" w:hAnsi="Times New Roman" w:cs="Times New Roman"/>
        </w:rPr>
        <w:t>evaluate</w:t>
      </w:r>
      <w:r w:rsidR="475BB6DB" w:rsidRPr="6C7CA37B">
        <w:rPr>
          <w:rFonts w:ascii="Times New Roman" w:eastAsia="Times New Roman" w:hAnsi="Times New Roman" w:cs="Times New Roman"/>
        </w:rPr>
        <w:t>d</w:t>
      </w:r>
      <w:r w:rsidR="3A2607E8" w:rsidRPr="6C7CA37B">
        <w:rPr>
          <w:rFonts w:ascii="Times New Roman" w:eastAsia="Times New Roman" w:hAnsi="Times New Roman" w:cs="Times New Roman"/>
        </w:rPr>
        <w:t xml:space="preserve"> </w:t>
      </w:r>
      <w:r w:rsidR="3CD475C1" w:rsidRPr="0E92DA72">
        <w:rPr>
          <w:rFonts w:ascii="Times New Roman" w:eastAsia="Times New Roman" w:hAnsi="Times New Roman" w:cs="Times New Roman"/>
        </w:rPr>
        <w:t>numerous</w:t>
      </w:r>
      <w:r w:rsidR="00590EF3">
        <w:rPr>
          <w:rFonts w:ascii="Times New Roman" w:eastAsia="Times New Roman" w:hAnsi="Times New Roman" w:cs="Times New Roman"/>
        </w:rPr>
        <w:t xml:space="preserve"> </w:t>
      </w:r>
      <w:r w:rsidR="40C3DF7C" w:rsidRPr="6C7CA37B">
        <w:rPr>
          <w:rFonts w:ascii="Times New Roman" w:eastAsia="Times New Roman" w:hAnsi="Times New Roman" w:cs="Times New Roman"/>
        </w:rPr>
        <w:t xml:space="preserve">tools’ </w:t>
      </w:r>
      <w:r w:rsidR="3A2607E8" w:rsidRPr="6C7CA37B">
        <w:rPr>
          <w:rFonts w:ascii="Times New Roman" w:eastAsia="Times New Roman" w:hAnsi="Times New Roman" w:cs="Times New Roman"/>
        </w:rPr>
        <w:t>performance</w:t>
      </w:r>
      <w:r w:rsidR="7D54A935" w:rsidRPr="6C7CA37B">
        <w:rPr>
          <w:rFonts w:ascii="Times New Roman" w:eastAsia="Times New Roman" w:hAnsi="Times New Roman" w:cs="Times New Roman"/>
        </w:rPr>
        <w:t>s</w:t>
      </w:r>
      <w:r w:rsidR="006E369C" w:rsidRPr="056AF0FC">
        <w:rPr>
          <w:rFonts w:ascii="Times New Roman" w:eastAsia="Times New Roman" w:hAnsi="Times New Roman" w:cs="Times New Roman"/>
        </w:rPr>
        <w:t xml:space="preserve"> for</w:t>
      </w:r>
      <w:r w:rsidR="006970EF" w:rsidRPr="056AF0FC">
        <w:rPr>
          <w:rFonts w:ascii="Times New Roman" w:eastAsia="Times New Roman" w:hAnsi="Times New Roman" w:cs="Times New Roman"/>
        </w:rPr>
        <w:t xml:space="preserve"> variants </w:t>
      </w:r>
      <w:r w:rsidR="00E87FF6" w:rsidRPr="056AF0FC">
        <w:rPr>
          <w:rFonts w:ascii="Times New Roman" w:eastAsia="Times New Roman" w:hAnsi="Times New Roman" w:cs="Times New Roman"/>
        </w:rPr>
        <w:t>across</w:t>
      </w:r>
      <w:r w:rsidRPr="056AF0FC">
        <w:rPr>
          <w:rFonts w:ascii="Times New Roman" w:eastAsia="Times New Roman" w:hAnsi="Times New Roman" w:cs="Times New Roman"/>
        </w:rPr>
        <w:t xml:space="preserve"> </w:t>
      </w:r>
      <w:r w:rsidR="17474C06" w:rsidRPr="056AF0FC">
        <w:rPr>
          <w:rFonts w:ascii="Times New Roman" w:eastAsia="Times New Roman" w:hAnsi="Times New Roman" w:cs="Times New Roman"/>
        </w:rPr>
        <w:t xml:space="preserve">thousands of </w:t>
      </w:r>
      <w:r w:rsidR="006E369C" w:rsidRPr="056AF0FC">
        <w:rPr>
          <w:rFonts w:ascii="Times New Roman" w:eastAsia="Times New Roman" w:hAnsi="Times New Roman" w:cs="Times New Roman"/>
        </w:rPr>
        <w:t xml:space="preserve">genes </w:t>
      </w:r>
      <w:r w:rsidR="006970EF" w:rsidRPr="056AF0FC">
        <w:rPr>
          <w:rFonts w:ascii="Times New Roman" w:eastAsia="Times New Roman" w:hAnsi="Times New Roman" w:cs="Times New Roman"/>
        </w:rPr>
        <w:t xml:space="preserve">and </w:t>
      </w:r>
      <w:r w:rsidR="00B97331">
        <w:rPr>
          <w:rFonts w:ascii="Times New Roman" w:eastAsia="Times New Roman" w:hAnsi="Times New Roman" w:cs="Times New Roman"/>
        </w:rPr>
        <w:t xml:space="preserve">found that all tools are </w:t>
      </w:r>
      <w:r w:rsidR="007E733E" w:rsidRPr="056AF0FC">
        <w:rPr>
          <w:rFonts w:ascii="Times New Roman" w:eastAsia="Times New Roman" w:hAnsi="Times New Roman" w:cs="Times New Roman"/>
        </w:rPr>
        <w:t xml:space="preserve">not equally efficacious </w:t>
      </w:r>
      <w:r w:rsidR="006970EF" w:rsidRPr="056AF0FC">
        <w:rPr>
          <w:rFonts w:ascii="Times New Roman" w:eastAsia="Times New Roman" w:hAnsi="Times New Roman" w:cs="Times New Roman"/>
        </w:rPr>
        <w:t xml:space="preserve">for </w:t>
      </w:r>
      <w:r w:rsidR="007E733E" w:rsidRPr="056AF0FC">
        <w:rPr>
          <w:rFonts w:ascii="Times New Roman" w:eastAsia="Times New Roman" w:hAnsi="Times New Roman" w:cs="Times New Roman"/>
        </w:rPr>
        <w:t xml:space="preserve">all </w:t>
      </w:r>
      <w:r w:rsidR="006970EF" w:rsidRPr="056AF0FC">
        <w:rPr>
          <w:rFonts w:ascii="Times New Roman" w:eastAsia="Times New Roman" w:hAnsi="Times New Roman" w:cs="Times New Roman"/>
        </w:rPr>
        <w:t>gene</w:t>
      </w:r>
      <w:r w:rsidR="007E733E" w:rsidRPr="056AF0FC">
        <w:rPr>
          <w:rFonts w:ascii="Times New Roman" w:eastAsia="Times New Roman" w:hAnsi="Times New Roman" w:cs="Times New Roman"/>
        </w:rPr>
        <w:t>s</w:t>
      </w:r>
      <w:commentRangeStart w:id="15"/>
      <w:r w:rsidR="006970EF" w:rsidRPr="056AF0FC">
        <w:rPr>
          <w:rFonts w:ascii="Times New Roman" w:eastAsia="Times New Roman" w:hAnsi="Times New Roman" w:cs="Times New Roman"/>
        </w:rPr>
        <w:t xml:space="preserve"> </w:t>
      </w:r>
      <w:r w:rsidR="007E733E" w:rsidRPr="056AF0FC">
        <w:rPr>
          <w:rFonts w:ascii="Times New Roman" w:eastAsia="Times New Roman" w:hAnsi="Times New Roman" w:cs="Times New Roman"/>
        </w:rPr>
        <w:t xml:space="preserve">and </w:t>
      </w:r>
      <w:r w:rsidR="006970EF" w:rsidRPr="056AF0FC">
        <w:rPr>
          <w:rFonts w:ascii="Times New Roman" w:eastAsia="Times New Roman" w:hAnsi="Times New Roman" w:cs="Times New Roman"/>
        </w:rPr>
        <w:t>disease</w:t>
      </w:r>
      <w:r w:rsidR="007E733E" w:rsidRPr="056AF0FC">
        <w:rPr>
          <w:rFonts w:ascii="Times New Roman" w:eastAsia="Times New Roman" w:hAnsi="Times New Roman" w:cs="Times New Roman"/>
        </w:rPr>
        <w:t>s</w:t>
      </w:r>
      <w:r w:rsidR="005347CC" w:rsidRPr="056AF0FC">
        <w:rPr>
          <w:rFonts w:ascii="Times New Roman" w:eastAsia="Times New Roman" w:hAnsi="Times New Roman" w:cs="Times New Roman"/>
        </w:rPr>
        <w:t>. I</w:t>
      </w:r>
      <w:r w:rsidR="002604ED" w:rsidRPr="056AF0FC">
        <w:rPr>
          <w:rFonts w:ascii="Times New Roman" w:eastAsia="Times New Roman" w:hAnsi="Times New Roman" w:cs="Times New Roman"/>
        </w:rPr>
        <w:t>ndeed</w:t>
      </w:r>
      <w:r w:rsidR="00215F26" w:rsidRPr="056AF0FC">
        <w:rPr>
          <w:rFonts w:ascii="Times New Roman" w:eastAsia="Times New Roman" w:hAnsi="Times New Roman" w:cs="Times New Roman"/>
        </w:rPr>
        <w:t xml:space="preserve">, </w:t>
      </w:r>
      <w:proofErr w:type="spellStart"/>
      <w:r w:rsidR="002604ED" w:rsidRPr="056AF0FC">
        <w:rPr>
          <w:rFonts w:ascii="Times New Roman" w:eastAsia="Times New Roman" w:hAnsi="Times New Roman" w:cs="Times New Roman"/>
        </w:rPr>
        <w:t>Pejaver</w:t>
      </w:r>
      <w:proofErr w:type="spellEnd"/>
      <w:r w:rsidR="002604ED" w:rsidRPr="056AF0FC">
        <w:rPr>
          <w:rFonts w:ascii="Times New Roman" w:eastAsia="Times New Roman" w:hAnsi="Times New Roman" w:cs="Times New Roman"/>
        </w:rPr>
        <w:t xml:space="preserve"> et al. (2022</w:t>
      </w:r>
      <w:r w:rsidR="625476E5" w:rsidRPr="6C7CA37B">
        <w:rPr>
          <w:rFonts w:ascii="Times New Roman" w:eastAsia="Times New Roman" w:hAnsi="Times New Roman" w:cs="Times New Roman"/>
        </w:rPr>
        <w:t>)</w:t>
      </w:r>
      <w:r w:rsidR="002604ED" w:rsidRPr="056AF0FC">
        <w:rPr>
          <w:rFonts w:ascii="Times New Roman" w:eastAsia="Times New Roman" w:hAnsi="Times New Roman" w:cs="Times New Roman"/>
        </w:rPr>
        <w:t xml:space="preserve"> endorsed </w:t>
      </w:r>
      <w:r w:rsidR="005347CC" w:rsidRPr="056AF0FC">
        <w:rPr>
          <w:rFonts w:ascii="Times New Roman" w:eastAsia="Times New Roman" w:hAnsi="Times New Roman" w:cs="Times New Roman"/>
        </w:rPr>
        <w:t xml:space="preserve">completion of </w:t>
      </w:r>
      <w:r w:rsidR="172D3F20" w:rsidRPr="6C7CA37B">
        <w:rPr>
          <w:rFonts w:ascii="Times New Roman" w:eastAsia="Times New Roman" w:hAnsi="Times New Roman" w:cs="Times New Roman"/>
        </w:rPr>
        <w:t>similar</w:t>
      </w:r>
      <w:r w:rsidR="002604ED" w:rsidRPr="056AF0FC">
        <w:rPr>
          <w:rFonts w:ascii="Times New Roman" w:eastAsia="Times New Roman" w:hAnsi="Times New Roman" w:cs="Times New Roman"/>
        </w:rPr>
        <w:t xml:space="preserve"> evaluations to </w:t>
      </w:r>
      <w:r w:rsidR="5493DE15" w:rsidRPr="056AF0FC">
        <w:rPr>
          <w:rFonts w:ascii="Times New Roman" w:eastAsia="Times New Roman" w:hAnsi="Times New Roman" w:cs="Times New Roman"/>
        </w:rPr>
        <w:t xml:space="preserve">assess </w:t>
      </w:r>
      <w:r w:rsidR="7840534E" w:rsidRPr="6C7CA37B">
        <w:rPr>
          <w:rFonts w:ascii="Times New Roman" w:eastAsia="Times New Roman" w:hAnsi="Times New Roman" w:cs="Times New Roman"/>
        </w:rPr>
        <w:t xml:space="preserve">and </w:t>
      </w:r>
      <w:r w:rsidR="03191C49" w:rsidRPr="6C7CA37B">
        <w:rPr>
          <w:rFonts w:ascii="Times New Roman" w:eastAsia="Times New Roman" w:hAnsi="Times New Roman" w:cs="Times New Roman"/>
        </w:rPr>
        <w:t>calibrate</w:t>
      </w:r>
      <w:r w:rsidR="7840534E" w:rsidRPr="6C7CA37B">
        <w:rPr>
          <w:rFonts w:ascii="Times New Roman" w:eastAsia="Times New Roman" w:hAnsi="Times New Roman" w:cs="Times New Roman"/>
        </w:rPr>
        <w:t xml:space="preserve"> </w:t>
      </w:r>
      <w:r w:rsidR="002604ED" w:rsidRPr="056AF0FC">
        <w:rPr>
          <w:rFonts w:ascii="Times New Roman" w:eastAsia="Times New Roman" w:hAnsi="Times New Roman" w:cs="Times New Roman"/>
        </w:rPr>
        <w:t xml:space="preserve">the different </w:t>
      </w:r>
      <w:r w:rsidR="3C8A6ADD" w:rsidRPr="056AF0FC">
        <w:rPr>
          <w:rFonts w:ascii="Times New Roman" w:eastAsia="Times New Roman" w:hAnsi="Times New Roman" w:cs="Times New Roman"/>
        </w:rPr>
        <w:t xml:space="preserve">prediction </w:t>
      </w:r>
      <w:r w:rsidR="4A12F766" w:rsidRPr="6C7CA37B">
        <w:rPr>
          <w:rFonts w:ascii="Times New Roman" w:eastAsia="Times New Roman" w:hAnsi="Times New Roman" w:cs="Times New Roman"/>
        </w:rPr>
        <w:t>tools</w:t>
      </w:r>
      <w:r w:rsidR="3C8A6ADD" w:rsidRPr="056AF0FC">
        <w:rPr>
          <w:rFonts w:ascii="Times New Roman" w:eastAsia="Times New Roman" w:hAnsi="Times New Roman" w:cs="Times New Roman"/>
        </w:rPr>
        <w:t xml:space="preserve"> </w:t>
      </w:r>
      <w:r w:rsidR="005347CC" w:rsidRPr="056AF0FC">
        <w:rPr>
          <w:rFonts w:ascii="Times New Roman" w:eastAsia="Times New Roman" w:hAnsi="Times New Roman" w:cs="Times New Roman"/>
        </w:rPr>
        <w:t xml:space="preserve">for </w:t>
      </w:r>
      <w:r w:rsidR="726C5639" w:rsidRPr="6C7CA37B">
        <w:rPr>
          <w:rFonts w:ascii="Times New Roman" w:eastAsia="Times New Roman" w:hAnsi="Times New Roman" w:cs="Times New Roman"/>
        </w:rPr>
        <w:t xml:space="preserve">individual </w:t>
      </w:r>
      <w:r w:rsidR="005347CC" w:rsidRPr="056AF0FC">
        <w:rPr>
          <w:rFonts w:ascii="Times New Roman" w:eastAsia="Times New Roman" w:hAnsi="Times New Roman" w:cs="Times New Roman"/>
        </w:rPr>
        <w:t>gene</w:t>
      </w:r>
      <w:r w:rsidR="02EAF3CF" w:rsidRPr="056AF0FC">
        <w:rPr>
          <w:rFonts w:ascii="Times New Roman" w:eastAsia="Times New Roman" w:hAnsi="Times New Roman" w:cs="Times New Roman"/>
        </w:rPr>
        <w:t xml:space="preserve">s </w:t>
      </w:r>
      <w:r w:rsidR="0018660F">
        <w:rPr>
          <w:rFonts w:ascii="Times New Roman" w:eastAsia="Times New Roman" w:hAnsi="Times New Roman" w:cs="Times New Roman"/>
        </w:rPr>
        <w:t xml:space="preserve">(and </w:t>
      </w:r>
      <w:r w:rsidR="0018660F" w:rsidRPr="059A3C2A">
        <w:rPr>
          <w:rFonts w:ascii="Times New Roman" w:eastAsia="Times New Roman" w:hAnsi="Times New Roman" w:cs="Times New Roman"/>
        </w:rPr>
        <w:t>disease</w:t>
      </w:r>
      <w:r w:rsidR="17650925" w:rsidRPr="059A3C2A">
        <w:rPr>
          <w:rFonts w:ascii="Times New Roman" w:eastAsia="Times New Roman" w:hAnsi="Times New Roman" w:cs="Times New Roman"/>
        </w:rPr>
        <w:t>s</w:t>
      </w:r>
      <w:r w:rsidR="0018660F">
        <w:rPr>
          <w:rFonts w:ascii="Times New Roman" w:eastAsia="Times New Roman" w:hAnsi="Times New Roman" w:cs="Times New Roman"/>
        </w:rPr>
        <w:t xml:space="preserve">) </w:t>
      </w:r>
      <w:r w:rsidR="02EAF3CF" w:rsidRPr="056AF0FC">
        <w:rPr>
          <w:rFonts w:ascii="Times New Roman" w:eastAsia="Times New Roman" w:hAnsi="Times New Roman" w:cs="Times New Roman"/>
        </w:rPr>
        <w:t>of interest</w:t>
      </w:r>
      <w:r w:rsidR="002604ED" w:rsidRPr="056AF0FC">
        <w:rPr>
          <w:rFonts w:ascii="Times New Roman" w:eastAsia="Times New Roman" w:hAnsi="Times New Roman" w:cs="Times New Roman"/>
        </w:rPr>
        <w:t xml:space="preserve">. </w:t>
      </w:r>
    </w:p>
    <w:p w14:paraId="5B61E393" w14:textId="50F7C8CA" w:rsidR="00EF1931" w:rsidRPr="0084173C" w:rsidRDefault="002604ED" w:rsidP="00505558">
      <w:pPr>
        <w:spacing w:after="0" w:line="360" w:lineRule="auto"/>
        <w:ind w:firstLine="720"/>
        <w:contextualSpacing/>
        <w:jc w:val="both"/>
        <w:rPr>
          <w:rFonts w:ascii="Times New Roman" w:eastAsia="Times New Roman" w:hAnsi="Times New Roman" w:cs="Times New Roman"/>
        </w:rPr>
      </w:pPr>
      <w:r w:rsidRPr="7062775E">
        <w:rPr>
          <w:rFonts w:ascii="Times New Roman" w:eastAsia="Times New Roman" w:hAnsi="Times New Roman" w:cs="Times New Roman"/>
        </w:rPr>
        <w:t xml:space="preserve">With scant </w:t>
      </w:r>
      <w:r w:rsidR="006970EF" w:rsidRPr="7062775E">
        <w:rPr>
          <w:rFonts w:ascii="Times New Roman" w:eastAsia="Times New Roman" w:hAnsi="Times New Roman" w:cs="Times New Roman"/>
        </w:rPr>
        <w:t xml:space="preserve">clinical and experimental evidence for evaluation of </w:t>
      </w:r>
      <w:r w:rsidRPr="7062775E">
        <w:rPr>
          <w:rFonts w:ascii="Times New Roman" w:eastAsia="Times New Roman" w:hAnsi="Times New Roman" w:cs="Times New Roman"/>
          <w:i/>
          <w:iCs/>
        </w:rPr>
        <w:t xml:space="preserve">PHOX2B </w:t>
      </w:r>
      <w:r w:rsidR="006970EF" w:rsidRPr="7062775E">
        <w:rPr>
          <w:rFonts w:ascii="Times New Roman" w:eastAsia="Times New Roman" w:hAnsi="Times New Roman" w:cs="Times New Roman"/>
        </w:rPr>
        <w:t>missense variants</w:t>
      </w:r>
      <w:r w:rsidRPr="7062775E">
        <w:rPr>
          <w:rFonts w:ascii="Times New Roman" w:eastAsia="Times New Roman" w:hAnsi="Times New Roman" w:cs="Times New Roman"/>
        </w:rPr>
        <w:t xml:space="preserve">, </w:t>
      </w:r>
      <w:r w:rsidR="003F3F60">
        <w:rPr>
          <w:rFonts w:ascii="Times New Roman" w:eastAsia="Times New Roman" w:hAnsi="Times New Roman" w:cs="Times New Roman"/>
        </w:rPr>
        <w:t xml:space="preserve">we sought to </w:t>
      </w:r>
      <w:r w:rsidRPr="37C09D20">
        <w:rPr>
          <w:rFonts w:ascii="Times New Roman" w:eastAsia="Times New Roman" w:hAnsi="Times New Roman" w:cs="Times New Roman"/>
        </w:rPr>
        <w:t>determin</w:t>
      </w:r>
      <w:r w:rsidR="003F3F60" w:rsidRPr="37C09D20">
        <w:rPr>
          <w:rFonts w:ascii="Times New Roman" w:eastAsia="Times New Roman" w:hAnsi="Times New Roman" w:cs="Times New Roman"/>
        </w:rPr>
        <w:t>e</w:t>
      </w:r>
      <w:r w:rsidRPr="7062775E">
        <w:rPr>
          <w:rFonts w:ascii="Times New Roman" w:eastAsia="Times New Roman" w:hAnsi="Times New Roman" w:cs="Times New Roman"/>
        </w:rPr>
        <w:t xml:space="preserve"> the most appropriate </w:t>
      </w:r>
      <w:r w:rsidRPr="7062775E">
        <w:rPr>
          <w:rFonts w:ascii="Times New Roman" w:eastAsia="Times New Roman" w:hAnsi="Times New Roman" w:cs="Times New Roman"/>
          <w:i/>
          <w:iCs/>
        </w:rPr>
        <w:t xml:space="preserve">in silico </w:t>
      </w:r>
      <w:r w:rsidRPr="7062775E">
        <w:rPr>
          <w:rFonts w:ascii="Times New Roman" w:eastAsia="Times New Roman" w:hAnsi="Times New Roman" w:cs="Times New Roman"/>
        </w:rPr>
        <w:t xml:space="preserve">pathogenicity prediction </w:t>
      </w:r>
      <w:r w:rsidR="6F91CD01" w:rsidRPr="37C09D20">
        <w:rPr>
          <w:rFonts w:ascii="Times New Roman" w:eastAsia="Times New Roman" w:hAnsi="Times New Roman" w:cs="Times New Roman"/>
        </w:rPr>
        <w:t>tool</w:t>
      </w:r>
      <w:r w:rsidRPr="37C09D20">
        <w:rPr>
          <w:rFonts w:ascii="Times New Roman" w:eastAsia="Times New Roman" w:hAnsi="Times New Roman" w:cs="Times New Roman"/>
        </w:rPr>
        <w:t>.</w:t>
      </w:r>
      <w:r w:rsidRPr="7062775E">
        <w:rPr>
          <w:rFonts w:ascii="Times New Roman" w:eastAsia="Times New Roman" w:hAnsi="Times New Roman" w:cs="Times New Roman"/>
        </w:rPr>
        <w:t xml:space="preserve"> We therefore </w:t>
      </w:r>
      <w:r w:rsidR="50E9829C" w:rsidRPr="5F9B1760">
        <w:rPr>
          <w:rFonts w:ascii="Times New Roman" w:eastAsia="Times New Roman" w:hAnsi="Times New Roman" w:cs="Times New Roman"/>
        </w:rPr>
        <w:t>endeavored</w:t>
      </w:r>
      <w:r w:rsidR="477ED9A4" w:rsidRPr="7062775E">
        <w:rPr>
          <w:rFonts w:ascii="Times New Roman" w:eastAsia="Times New Roman" w:hAnsi="Times New Roman" w:cs="Times New Roman"/>
        </w:rPr>
        <w:t xml:space="preserve"> </w:t>
      </w:r>
      <w:r w:rsidR="19F9CDE6" w:rsidRPr="6C7CA37B">
        <w:rPr>
          <w:rFonts w:ascii="Times New Roman" w:eastAsia="Times New Roman" w:hAnsi="Times New Roman" w:cs="Times New Roman"/>
        </w:rPr>
        <w:t>t</w:t>
      </w:r>
      <w:r w:rsidR="7ECE7260" w:rsidRPr="6C7CA37B">
        <w:rPr>
          <w:rFonts w:ascii="Times New Roman" w:eastAsia="Times New Roman" w:hAnsi="Times New Roman" w:cs="Times New Roman"/>
        </w:rPr>
        <w:t xml:space="preserve">o calibrate </w:t>
      </w:r>
      <w:r w:rsidR="7ECE7260" w:rsidRPr="6C7CA37B">
        <w:rPr>
          <w:rFonts w:ascii="Times New Roman" w:eastAsia="Times New Roman" w:hAnsi="Times New Roman" w:cs="Times New Roman"/>
          <w:i/>
          <w:iCs/>
        </w:rPr>
        <w:t>PHOX2B-</w:t>
      </w:r>
      <w:r w:rsidR="7ECE7260" w:rsidRPr="6C7CA37B">
        <w:rPr>
          <w:rFonts w:ascii="Times New Roman" w:eastAsia="Times New Roman" w:hAnsi="Times New Roman" w:cs="Times New Roman"/>
        </w:rPr>
        <w:t xml:space="preserve">specific score thresholds </w:t>
      </w:r>
      <w:r w:rsidR="0623AA58" w:rsidRPr="6C7CA37B">
        <w:rPr>
          <w:rFonts w:ascii="Times New Roman" w:eastAsia="Times New Roman" w:hAnsi="Times New Roman" w:cs="Times New Roman"/>
        </w:rPr>
        <w:t>for these tools and to identify a</w:t>
      </w:r>
      <w:r w:rsidR="5484AF33" w:rsidRPr="6C7CA37B">
        <w:rPr>
          <w:rFonts w:ascii="Times New Roman" w:eastAsia="Times New Roman" w:hAnsi="Times New Roman" w:cs="Times New Roman"/>
        </w:rPr>
        <w:t xml:space="preserve">nd recommend an individual tool for variants in </w:t>
      </w:r>
      <w:r w:rsidR="00B9411D" w:rsidRPr="6FB4B5FA">
        <w:rPr>
          <w:rFonts w:ascii="Times New Roman" w:eastAsia="Times New Roman" w:hAnsi="Times New Roman" w:cs="Times New Roman"/>
          <w:i/>
        </w:rPr>
        <w:t>PHOX2B</w:t>
      </w:r>
      <w:r w:rsidR="133830A0" w:rsidRPr="1C89118F">
        <w:rPr>
          <w:rFonts w:ascii="Times New Roman" w:eastAsia="Times New Roman" w:hAnsi="Times New Roman" w:cs="Times New Roman"/>
          <w:i/>
          <w:iCs/>
        </w:rPr>
        <w:t>.</w:t>
      </w:r>
      <w:r w:rsidR="69220D7D" w:rsidRPr="7062775E">
        <w:rPr>
          <w:rFonts w:ascii="Times New Roman" w:eastAsia="Times New Roman" w:hAnsi="Times New Roman" w:cs="Times New Roman"/>
        </w:rPr>
        <w:t xml:space="preserve"> </w:t>
      </w:r>
      <w:r w:rsidR="06C8E3F0" w:rsidRPr="7062775E">
        <w:rPr>
          <w:rFonts w:ascii="Times New Roman" w:eastAsia="Times New Roman" w:hAnsi="Times New Roman" w:cs="Times New Roman"/>
        </w:rPr>
        <w:t xml:space="preserve">Our goal is to </w:t>
      </w:r>
      <w:r w:rsidR="00B6058C">
        <w:rPr>
          <w:rFonts w:ascii="Times New Roman" w:eastAsia="Times New Roman" w:hAnsi="Times New Roman" w:cs="Times New Roman"/>
        </w:rPr>
        <w:t>improve</w:t>
      </w:r>
      <w:r w:rsidR="00C93301" w:rsidRPr="7062775E">
        <w:rPr>
          <w:rFonts w:ascii="Times New Roman" w:eastAsia="Times New Roman" w:hAnsi="Times New Roman" w:cs="Times New Roman"/>
        </w:rPr>
        <w:t xml:space="preserve"> </w:t>
      </w:r>
      <w:r w:rsidR="2F8FEDBE" w:rsidRPr="7062775E">
        <w:rPr>
          <w:rFonts w:ascii="Times New Roman" w:eastAsia="Times New Roman" w:hAnsi="Times New Roman" w:cs="Times New Roman"/>
        </w:rPr>
        <w:t>interpret</w:t>
      </w:r>
      <w:r w:rsidR="553555C7" w:rsidRPr="7062775E">
        <w:rPr>
          <w:rFonts w:ascii="Times New Roman" w:eastAsia="Times New Roman" w:hAnsi="Times New Roman" w:cs="Times New Roman"/>
        </w:rPr>
        <w:t>ation of</w:t>
      </w:r>
      <w:r w:rsidR="7BA5B299" w:rsidRPr="7062775E">
        <w:rPr>
          <w:rFonts w:ascii="Times New Roman" w:eastAsia="Times New Roman" w:hAnsi="Times New Roman" w:cs="Times New Roman"/>
        </w:rPr>
        <w:t xml:space="preserve"> </w:t>
      </w:r>
      <w:r w:rsidR="7BA5B299" w:rsidRPr="7062775E">
        <w:rPr>
          <w:rFonts w:ascii="Times New Roman" w:eastAsia="Times New Roman" w:hAnsi="Times New Roman" w:cs="Times New Roman"/>
          <w:i/>
          <w:iCs/>
        </w:rPr>
        <w:t xml:space="preserve">PHOX2B </w:t>
      </w:r>
      <w:r w:rsidR="7BA5B299" w:rsidRPr="7062775E">
        <w:rPr>
          <w:rFonts w:ascii="Times New Roman" w:eastAsia="Times New Roman" w:hAnsi="Times New Roman" w:cs="Times New Roman"/>
        </w:rPr>
        <w:t xml:space="preserve">missense </w:t>
      </w:r>
      <w:r w:rsidR="12D96D8A" w:rsidRPr="7062775E">
        <w:rPr>
          <w:rFonts w:ascii="Times New Roman" w:eastAsia="Times New Roman" w:hAnsi="Times New Roman" w:cs="Times New Roman"/>
        </w:rPr>
        <w:t>variants</w:t>
      </w:r>
      <w:r w:rsidR="00716BF3" w:rsidRPr="7062775E">
        <w:rPr>
          <w:rFonts w:ascii="Times New Roman" w:eastAsia="Times New Roman" w:hAnsi="Times New Roman" w:cs="Times New Roman"/>
        </w:rPr>
        <w:t>’</w:t>
      </w:r>
      <w:r w:rsidRPr="7062775E">
        <w:rPr>
          <w:rFonts w:ascii="Times New Roman" w:eastAsia="Times New Roman" w:hAnsi="Times New Roman" w:cs="Times New Roman"/>
        </w:rPr>
        <w:t xml:space="preserve"> pathogenicity potential</w:t>
      </w:r>
      <w:r w:rsidR="570C9D31" w:rsidRPr="7062775E">
        <w:rPr>
          <w:rFonts w:ascii="Times New Roman" w:eastAsia="Times New Roman" w:hAnsi="Times New Roman" w:cs="Times New Roman"/>
        </w:rPr>
        <w:t xml:space="preserve">, </w:t>
      </w:r>
      <w:r w:rsidR="00B726B1">
        <w:rPr>
          <w:rFonts w:ascii="Times New Roman" w:eastAsia="Times New Roman" w:hAnsi="Times New Roman" w:cs="Times New Roman"/>
        </w:rPr>
        <w:t>and</w:t>
      </w:r>
      <w:r w:rsidR="570C9D31" w:rsidRPr="7062775E">
        <w:rPr>
          <w:rFonts w:ascii="Times New Roman" w:eastAsia="Times New Roman" w:hAnsi="Times New Roman" w:cs="Times New Roman"/>
        </w:rPr>
        <w:t xml:space="preserve"> </w:t>
      </w:r>
      <w:r w:rsidR="5E3E652A" w:rsidRPr="6C7CA37B">
        <w:rPr>
          <w:rFonts w:ascii="Times New Roman" w:eastAsia="Times New Roman" w:hAnsi="Times New Roman" w:cs="Times New Roman"/>
        </w:rPr>
        <w:t>ultimately</w:t>
      </w:r>
      <w:r w:rsidR="00334234" w:rsidRPr="6C7CA37B">
        <w:rPr>
          <w:rFonts w:ascii="Times New Roman" w:eastAsia="Times New Roman" w:hAnsi="Times New Roman" w:cs="Times New Roman"/>
        </w:rPr>
        <w:t xml:space="preserve"> </w:t>
      </w:r>
      <w:r w:rsidR="7CB8423C" w:rsidRPr="7062775E">
        <w:rPr>
          <w:rFonts w:ascii="Times New Roman" w:eastAsia="Times New Roman" w:hAnsi="Times New Roman" w:cs="Times New Roman"/>
        </w:rPr>
        <w:t>aid</w:t>
      </w:r>
      <w:r w:rsidRPr="7062775E">
        <w:rPr>
          <w:rFonts w:ascii="Times New Roman" w:eastAsia="Times New Roman" w:hAnsi="Times New Roman" w:cs="Times New Roman"/>
        </w:rPr>
        <w:t xml:space="preserve"> </w:t>
      </w:r>
      <w:r w:rsidR="1F53A1C8" w:rsidRPr="7062775E">
        <w:rPr>
          <w:rFonts w:ascii="Times New Roman" w:eastAsia="Times New Roman" w:hAnsi="Times New Roman" w:cs="Times New Roman"/>
        </w:rPr>
        <w:t xml:space="preserve">in </w:t>
      </w:r>
      <w:r w:rsidR="6FCC602C" w:rsidRPr="7062775E">
        <w:rPr>
          <w:rFonts w:ascii="Times New Roman" w:eastAsia="Times New Roman" w:hAnsi="Times New Roman" w:cs="Times New Roman"/>
        </w:rPr>
        <w:t xml:space="preserve">the </w:t>
      </w:r>
      <w:r w:rsidR="7BA5B299" w:rsidRPr="7062775E">
        <w:rPr>
          <w:rFonts w:ascii="Times New Roman" w:eastAsia="Times New Roman" w:hAnsi="Times New Roman" w:cs="Times New Roman"/>
        </w:rPr>
        <w:t xml:space="preserve">clinical management of patients potentially affected with CCHS. </w:t>
      </w:r>
      <w:commentRangeEnd w:id="15"/>
      <w:r>
        <w:rPr>
          <w:rStyle w:val="CommentReference"/>
        </w:rPr>
        <w:commentReference w:id="15"/>
      </w:r>
    </w:p>
    <w:p w14:paraId="64BF845C" w14:textId="77777777" w:rsidR="004E4CBD" w:rsidRDefault="004E4CBD" w:rsidP="00505558">
      <w:pPr>
        <w:spacing w:after="0" w:line="360" w:lineRule="auto"/>
        <w:ind w:firstLine="720"/>
        <w:contextualSpacing/>
        <w:jc w:val="center"/>
        <w:rPr>
          <w:rFonts w:ascii="Times New Roman" w:eastAsia="Times New Roman" w:hAnsi="Times New Roman" w:cs="Times New Roman"/>
          <w:b/>
          <w:bCs/>
          <w:i/>
          <w:iCs/>
        </w:rPr>
      </w:pPr>
    </w:p>
    <w:p w14:paraId="2200DA03" w14:textId="129505EB" w:rsidR="000409B7" w:rsidRPr="000409B7" w:rsidRDefault="000409B7" w:rsidP="00505558">
      <w:pPr>
        <w:spacing w:after="0" w:line="360" w:lineRule="auto"/>
        <w:contextualSpacing/>
        <w:rPr>
          <w:rFonts w:ascii="Times New Roman" w:eastAsia="Times New Roman" w:hAnsi="Times New Roman" w:cs="Times New Roman"/>
          <w:b/>
          <w:bCs/>
        </w:rPr>
      </w:pPr>
      <w:r w:rsidRPr="65FB1358">
        <w:rPr>
          <w:rFonts w:ascii="Times New Roman" w:eastAsia="Times New Roman" w:hAnsi="Times New Roman" w:cs="Times New Roman"/>
          <w:b/>
          <w:bCs/>
        </w:rPr>
        <w:t>METHODS</w:t>
      </w:r>
    </w:p>
    <w:p w14:paraId="453DBAEB" w14:textId="6F552762" w:rsidR="000409B7" w:rsidRPr="000409B7" w:rsidRDefault="000409B7" w:rsidP="00505558">
      <w:pPr>
        <w:spacing w:after="0" w:line="360" w:lineRule="auto"/>
        <w:contextualSpacing/>
        <w:jc w:val="both"/>
        <w:rPr>
          <w:rFonts w:ascii="Times New Roman" w:eastAsia="Times New Roman" w:hAnsi="Times New Roman" w:cs="Times New Roman"/>
          <w:b/>
          <w:bCs/>
        </w:rPr>
      </w:pPr>
      <w:r w:rsidRPr="65FB1358">
        <w:rPr>
          <w:rFonts w:ascii="Times New Roman" w:eastAsia="Times New Roman" w:hAnsi="Times New Roman" w:cs="Times New Roman"/>
          <w:b/>
          <w:bCs/>
        </w:rPr>
        <w:t>Variant Search</w:t>
      </w:r>
      <w:r w:rsidR="00214188" w:rsidRPr="65FB1358">
        <w:rPr>
          <w:rFonts w:ascii="Times New Roman" w:eastAsia="Times New Roman" w:hAnsi="Times New Roman" w:cs="Times New Roman"/>
          <w:b/>
          <w:bCs/>
        </w:rPr>
        <w:t xml:space="preserve"> and Curation of the Dataset</w:t>
      </w:r>
    </w:p>
    <w:p w14:paraId="2EFF9990" w14:textId="134F1098" w:rsidR="000409B7" w:rsidRPr="000409B7" w:rsidRDefault="7225ABBE" w:rsidP="00505558">
      <w:pPr>
        <w:spacing w:after="0" w:line="360" w:lineRule="auto"/>
        <w:ind w:firstLine="720"/>
        <w:contextualSpacing/>
        <w:jc w:val="both"/>
        <w:rPr>
          <w:rFonts w:ascii="Times New Roman" w:eastAsia="Times New Roman" w:hAnsi="Times New Roman" w:cs="Times New Roman"/>
        </w:rPr>
      </w:pPr>
      <w:r w:rsidRPr="7B0A48BD">
        <w:rPr>
          <w:rFonts w:ascii="Times New Roman" w:eastAsia="Times New Roman" w:hAnsi="Times New Roman" w:cs="Times New Roman"/>
        </w:rPr>
        <w:t xml:space="preserve">Queries </w:t>
      </w:r>
      <w:r w:rsidR="00716BF3" w:rsidRPr="7B0A48BD">
        <w:rPr>
          <w:rFonts w:ascii="Times New Roman" w:eastAsia="Times New Roman" w:hAnsi="Times New Roman" w:cs="Times New Roman"/>
        </w:rPr>
        <w:t xml:space="preserve">of </w:t>
      </w:r>
      <w:r w:rsidR="00F234B1" w:rsidRPr="7B0A48BD">
        <w:rPr>
          <w:rFonts w:ascii="Times New Roman" w:eastAsia="Times New Roman" w:hAnsi="Times New Roman" w:cs="Times New Roman"/>
        </w:rPr>
        <w:t xml:space="preserve">public databases (2023-07-07) </w:t>
      </w:r>
      <w:r w:rsidR="72B608D7" w:rsidRPr="7B0A48BD">
        <w:rPr>
          <w:rFonts w:ascii="Times New Roman" w:eastAsia="Times New Roman" w:hAnsi="Times New Roman" w:cs="Times New Roman"/>
        </w:rPr>
        <w:t xml:space="preserve">for all reported </w:t>
      </w:r>
      <w:r w:rsidR="72B608D7" w:rsidRPr="7B0A48BD">
        <w:rPr>
          <w:rFonts w:ascii="Times New Roman" w:eastAsia="Times New Roman" w:hAnsi="Times New Roman" w:cs="Times New Roman"/>
          <w:i/>
          <w:iCs/>
        </w:rPr>
        <w:t xml:space="preserve">PHOX2B </w:t>
      </w:r>
      <w:r w:rsidR="72B608D7" w:rsidRPr="7B0A48BD">
        <w:rPr>
          <w:rFonts w:ascii="Times New Roman" w:eastAsia="Times New Roman" w:hAnsi="Times New Roman" w:cs="Times New Roman"/>
        </w:rPr>
        <w:t xml:space="preserve">missense variants </w:t>
      </w:r>
      <w:r w:rsidR="6D2F4CFF" w:rsidRPr="7B0A48BD">
        <w:rPr>
          <w:rFonts w:ascii="Times New Roman" w:eastAsia="Times New Roman" w:hAnsi="Times New Roman" w:cs="Times New Roman"/>
        </w:rPr>
        <w:t xml:space="preserve">were </w:t>
      </w:r>
      <w:r w:rsidR="72B608D7" w:rsidRPr="7B0A48BD">
        <w:rPr>
          <w:rFonts w:ascii="Times New Roman" w:eastAsia="Times New Roman" w:hAnsi="Times New Roman" w:cs="Times New Roman"/>
        </w:rPr>
        <w:t>performed</w:t>
      </w:r>
      <w:r w:rsidRPr="7B0A48BD">
        <w:rPr>
          <w:rFonts w:ascii="Times New Roman" w:eastAsia="Times New Roman" w:hAnsi="Times New Roman" w:cs="Times New Roman"/>
        </w:rPr>
        <w:t xml:space="preserve"> </w:t>
      </w:r>
      <w:r w:rsidR="72B608D7" w:rsidRPr="7B0A48BD">
        <w:rPr>
          <w:rFonts w:ascii="Times New Roman" w:eastAsia="Times New Roman" w:hAnsi="Times New Roman" w:cs="Times New Roman"/>
        </w:rPr>
        <w:t xml:space="preserve">including </w:t>
      </w:r>
      <w:proofErr w:type="spellStart"/>
      <w:r w:rsidR="72B608D7" w:rsidRPr="7B0A48BD">
        <w:rPr>
          <w:rFonts w:ascii="Times New Roman" w:eastAsia="Times New Roman" w:hAnsi="Times New Roman" w:cs="Times New Roman"/>
        </w:rPr>
        <w:t>ClinVar</w:t>
      </w:r>
      <w:proofErr w:type="spellEnd"/>
      <w:r w:rsidRPr="7B0A48BD">
        <w:rPr>
          <w:rFonts w:ascii="Times New Roman" w:eastAsia="Times New Roman" w:hAnsi="Times New Roman" w:cs="Times New Roman"/>
        </w:rPr>
        <w:t xml:space="preserve">, </w:t>
      </w:r>
      <w:r w:rsidR="72B608D7" w:rsidRPr="7B0A48BD">
        <w:rPr>
          <w:rFonts w:ascii="Times New Roman" w:eastAsia="Times New Roman" w:hAnsi="Times New Roman" w:cs="Times New Roman"/>
          <w:i/>
          <w:iCs/>
        </w:rPr>
        <w:t xml:space="preserve">PHOX2B </w:t>
      </w:r>
      <w:r w:rsidR="72B608D7" w:rsidRPr="7B0A48BD">
        <w:rPr>
          <w:rFonts w:ascii="Times New Roman" w:eastAsia="Times New Roman" w:hAnsi="Times New Roman" w:cs="Times New Roman"/>
        </w:rPr>
        <w:t>Leiden Open Variation Database</w:t>
      </w:r>
      <w:r w:rsidR="4354FEE3" w:rsidRPr="7B0A48BD">
        <w:rPr>
          <w:rFonts w:ascii="Times New Roman" w:eastAsia="Times New Roman" w:hAnsi="Times New Roman" w:cs="Times New Roman"/>
        </w:rPr>
        <w:t xml:space="preserve">, </w:t>
      </w:r>
      <w:r w:rsidR="72B608D7" w:rsidRPr="7B0A48BD">
        <w:rPr>
          <w:rFonts w:ascii="Times New Roman" w:eastAsia="Times New Roman" w:hAnsi="Times New Roman" w:cs="Times New Roman"/>
        </w:rPr>
        <w:t xml:space="preserve">DECIPHER, the </w:t>
      </w:r>
      <w:r w:rsidR="72B608D7" w:rsidRPr="2654A481">
        <w:rPr>
          <w:rFonts w:ascii="Times New Roman" w:eastAsia="Times New Roman" w:hAnsi="Times New Roman" w:cs="Times New Roman"/>
        </w:rPr>
        <w:t>biomedical</w:t>
      </w:r>
      <w:r w:rsidR="72B608D7" w:rsidRPr="7B0A48BD">
        <w:rPr>
          <w:rFonts w:ascii="Times New Roman" w:eastAsia="Times New Roman" w:hAnsi="Times New Roman" w:cs="Times New Roman"/>
        </w:rPr>
        <w:t xml:space="preserve"> literature</w:t>
      </w:r>
      <w:r w:rsidR="4EE705C6" w:rsidRPr="7B0A48BD">
        <w:rPr>
          <w:rFonts w:ascii="Times New Roman" w:eastAsia="Times New Roman" w:hAnsi="Times New Roman" w:cs="Times New Roman"/>
        </w:rPr>
        <w:t xml:space="preserve">, and the </w:t>
      </w:r>
      <w:r w:rsidR="4354FEE3" w:rsidRPr="7B0A48BD">
        <w:rPr>
          <w:rFonts w:ascii="Times New Roman" w:eastAsia="Times New Roman" w:hAnsi="Times New Roman" w:cs="Times New Roman"/>
        </w:rPr>
        <w:t xml:space="preserve">large </w:t>
      </w:r>
      <w:r w:rsidR="746626F8" w:rsidRPr="7B0A48BD">
        <w:rPr>
          <w:rFonts w:ascii="Times New Roman" w:eastAsia="Times New Roman" w:hAnsi="Times New Roman" w:cs="Times New Roman"/>
        </w:rPr>
        <w:t>private</w:t>
      </w:r>
      <w:r w:rsidR="4354FEE3" w:rsidRPr="7B0A48BD">
        <w:rPr>
          <w:rFonts w:ascii="Times New Roman" w:eastAsia="Times New Roman" w:hAnsi="Times New Roman" w:cs="Times New Roman"/>
        </w:rPr>
        <w:t xml:space="preserve"> </w:t>
      </w:r>
      <w:r w:rsidR="4EE705C6" w:rsidRPr="7B0A48BD">
        <w:rPr>
          <w:rFonts w:ascii="Times New Roman" w:eastAsia="Times New Roman" w:hAnsi="Times New Roman" w:cs="Times New Roman"/>
        </w:rPr>
        <w:t xml:space="preserve">internal </w:t>
      </w:r>
      <w:r w:rsidRPr="7B0A48BD">
        <w:rPr>
          <w:rFonts w:ascii="Times New Roman" w:eastAsia="Times New Roman" w:hAnsi="Times New Roman" w:cs="Times New Roman"/>
        </w:rPr>
        <w:t xml:space="preserve">patient </w:t>
      </w:r>
      <w:r w:rsidR="4EE705C6" w:rsidRPr="7B0A48BD">
        <w:rPr>
          <w:rFonts w:ascii="Times New Roman" w:eastAsia="Times New Roman" w:hAnsi="Times New Roman" w:cs="Times New Roman"/>
        </w:rPr>
        <w:t xml:space="preserve">database managed by </w:t>
      </w:r>
      <w:r w:rsidR="063B59AA" w:rsidRPr="7B0A48BD">
        <w:rPr>
          <w:rFonts w:ascii="Times New Roman" w:eastAsia="Times New Roman" w:hAnsi="Times New Roman" w:cs="Times New Roman"/>
        </w:rPr>
        <w:t xml:space="preserve">authors </w:t>
      </w:r>
      <w:r w:rsidR="4EE705C6" w:rsidRPr="7B0A48BD">
        <w:rPr>
          <w:rFonts w:ascii="Times New Roman" w:eastAsia="Times New Roman" w:hAnsi="Times New Roman" w:cs="Times New Roman"/>
        </w:rPr>
        <w:t>D.</w:t>
      </w:r>
      <w:r w:rsidR="0E8AB7F7" w:rsidRPr="7B0A48BD">
        <w:rPr>
          <w:rFonts w:ascii="Times New Roman" w:eastAsia="Times New Roman" w:hAnsi="Times New Roman" w:cs="Times New Roman"/>
        </w:rPr>
        <w:t>E.</w:t>
      </w:r>
      <w:r w:rsidR="4EE705C6" w:rsidRPr="7B0A48BD">
        <w:rPr>
          <w:rFonts w:ascii="Times New Roman" w:eastAsia="Times New Roman" w:hAnsi="Times New Roman" w:cs="Times New Roman"/>
        </w:rPr>
        <w:t>W.</w:t>
      </w:r>
      <w:r w:rsidR="15993D89" w:rsidRPr="7B0A48BD">
        <w:rPr>
          <w:rFonts w:ascii="Times New Roman" w:eastAsia="Times New Roman" w:hAnsi="Times New Roman" w:cs="Times New Roman"/>
        </w:rPr>
        <w:t>-</w:t>
      </w:r>
      <w:r w:rsidR="4EE705C6" w:rsidRPr="7B0A48BD">
        <w:rPr>
          <w:rFonts w:ascii="Times New Roman" w:eastAsia="Times New Roman" w:hAnsi="Times New Roman" w:cs="Times New Roman"/>
        </w:rPr>
        <w:t>M</w:t>
      </w:r>
      <w:r w:rsidRPr="7B0A48BD">
        <w:rPr>
          <w:rFonts w:ascii="Times New Roman" w:eastAsia="Times New Roman" w:hAnsi="Times New Roman" w:cs="Times New Roman"/>
        </w:rPr>
        <w:t xml:space="preserve">. </w:t>
      </w:r>
      <w:r w:rsidRPr="4873BE1B">
        <w:rPr>
          <w:rFonts w:ascii="Times New Roman" w:eastAsia="Times New Roman" w:hAnsi="Times New Roman" w:cs="Times New Roman"/>
        </w:rPr>
        <w:t>and C.</w:t>
      </w:r>
      <w:r w:rsidR="29B48D6F" w:rsidRPr="4873BE1B">
        <w:rPr>
          <w:rFonts w:ascii="Times New Roman" w:eastAsia="Times New Roman" w:hAnsi="Times New Roman" w:cs="Times New Roman"/>
        </w:rPr>
        <w:t>M.</w:t>
      </w:r>
      <w:r w:rsidRPr="4873BE1B">
        <w:rPr>
          <w:rFonts w:ascii="Times New Roman" w:eastAsia="Times New Roman" w:hAnsi="Times New Roman" w:cs="Times New Roman"/>
        </w:rPr>
        <w:t>R</w:t>
      </w:r>
      <w:r w:rsidR="5D19D6A7" w:rsidRPr="4873BE1B">
        <w:rPr>
          <w:rFonts w:ascii="Times New Roman" w:eastAsia="Times New Roman" w:hAnsi="Times New Roman" w:cs="Times New Roman"/>
        </w:rPr>
        <w:t>.; These queries also extracted all available clinical information (i.e., phenotype, segregation data) for each variant.</w:t>
      </w:r>
      <w:r w:rsidR="5D19D6A7" w:rsidRPr="604DD1CC">
        <w:rPr>
          <w:rFonts w:ascii="Times New Roman" w:eastAsia="Times New Roman" w:hAnsi="Times New Roman" w:cs="Times New Roman"/>
        </w:rPr>
        <w:t xml:space="preserve"> </w:t>
      </w:r>
      <w:r w:rsidR="5D19D6A7" w:rsidRPr="033741AF">
        <w:rPr>
          <w:rFonts w:ascii="Times New Roman" w:eastAsia="Times New Roman" w:hAnsi="Times New Roman" w:cs="Times New Roman"/>
        </w:rPr>
        <w:t>Variants in</w:t>
      </w:r>
      <w:r w:rsidR="3DD20ECD" w:rsidRPr="75CA3E3C">
        <w:rPr>
          <w:rFonts w:ascii="Times New Roman" w:eastAsia="Times New Roman" w:hAnsi="Times New Roman" w:cs="Times New Roman"/>
        </w:rPr>
        <w:t xml:space="preserve"> </w:t>
      </w:r>
      <w:proofErr w:type="spellStart"/>
      <w:r w:rsidR="5D19D6A7" w:rsidRPr="75CA3E3C">
        <w:rPr>
          <w:rFonts w:ascii="Times New Roman" w:eastAsia="Times New Roman" w:hAnsi="Times New Roman" w:cs="Times New Roman"/>
        </w:rPr>
        <w:t>gnomAD</w:t>
      </w:r>
      <w:proofErr w:type="spellEnd"/>
      <w:r w:rsidR="5D19D6A7" w:rsidRPr="604DD1CC">
        <w:rPr>
          <w:rFonts w:ascii="Times New Roman" w:eastAsia="Times New Roman" w:hAnsi="Times New Roman" w:cs="Times New Roman"/>
        </w:rPr>
        <w:t xml:space="preserve"> v4.1.0 </w:t>
      </w:r>
      <w:r w:rsidR="00EB1D94">
        <w:rPr>
          <w:rFonts w:ascii="Times New Roman" w:eastAsia="Times New Roman" w:hAnsi="Times New Roman" w:cs="Times New Roman"/>
        </w:rPr>
        <w:t>and their</w:t>
      </w:r>
      <w:r w:rsidR="5D19D6A7" w:rsidRPr="604DD1CC">
        <w:rPr>
          <w:rFonts w:ascii="Times New Roman" w:eastAsia="Times New Roman" w:hAnsi="Times New Roman" w:cs="Times New Roman"/>
        </w:rPr>
        <w:t xml:space="preserve"> filtering allele frequency data were obtained following its release.</w:t>
      </w:r>
      <w:r w:rsidR="001774C5" w:rsidRPr="7B0A48BD">
        <w:rPr>
          <w:rFonts w:ascii="Times New Roman" w:eastAsia="Times New Roman" w:hAnsi="Times New Roman" w:cs="Times New Roman"/>
        </w:rPr>
        <w:t xml:space="preserve"> </w:t>
      </w:r>
      <w:r w:rsidR="4756A604" w:rsidRPr="7B0A48BD">
        <w:rPr>
          <w:rFonts w:ascii="Times New Roman" w:eastAsia="Times New Roman" w:hAnsi="Times New Roman" w:cs="Times New Roman"/>
        </w:rPr>
        <w:t>Deletion</w:t>
      </w:r>
      <w:r w:rsidR="4EE705C6" w:rsidRPr="7B0A48BD">
        <w:rPr>
          <w:rFonts w:ascii="Times New Roman" w:eastAsia="Times New Roman" w:hAnsi="Times New Roman" w:cs="Times New Roman"/>
        </w:rPr>
        <w:t>-insertion (</w:t>
      </w:r>
      <w:proofErr w:type="spellStart"/>
      <w:r w:rsidR="4EE705C6" w:rsidRPr="7B0A48BD">
        <w:rPr>
          <w:rFonts w:ascii="Times New Roman" w:eastAsia="Times New Roman" w:hAnsi="Times New Roman" w:cs="Times New Roman"/>
        </w:rPr>
        <w:t>delins</w:t>
      </w:r>
      <w:proofErr w:type="spellEnd"/>
      <w:r w:rsidR="4EE705C6" w:rsidRPr="7B0A48BD">
        <w:rPr>
          <w:rFonts w:ascii="Times New Roman" w:eastAsia="Times New Roman" w:hAnsi="Times New Roman" w:cs="Times New Roman"/>
        </w:rPr>
        <w:t>) variants result</w:t>
      </w:r>
      <w:r w:rsidR="5183157A" w:rsidRPr="7B0A48BD">
        <w:rPr>
          <w:rFonts w:ascii="Times New Roman" w:eastAsia="Times New Roman" w:hAnsi="Times New Roman" w:cs="Times New Roman"/>
        </w:rPr>
        <w:t xml:space="preserve">ing </w:t>
      </w:r>
      <w:r w:rsidR="4EE705C6" w:rsidRPr="7B0A48BD">
        <w:rPr>
          <w:rFonts w:ascii="Times New Roman" w:eastAsia="Times New Roman" w:hAnsi="Times New Roman" w:cs="Times New Roman"/>
        </w:rPr>
        <w:t xml:space="preserve">in amino acid substitutions that are </w:t>
      </w:r>
      <w:r w:rsidR="5183157A" w:rsidRPr="7B0A48BD">
        <w:rPr>
          <w:rFonts w:ascii="Times New Roman" w:eastAsia="Times New Roman" w:hAnsi="Times New Roman" w:cs="Times New Roman"/>
        </w:rPr>
        <w:t>im</w:t>
      </w:r>
      <w:r w:rsidR="4EE705C6" w:rsidRPr="7B0A48BD">
        <w:rPr>
          <w:rFonts w:ascii="Times New Roman" w:eastAsia="Times New Roman" w:hAnsi="Times New Roman" w:cs="Times New Roman"/>
        </w:rPr>
        <w:t>possible via a single nucleotide variant (SNV)</w:t>
      </w:r>
      <w:r w:rsidR="5183157A" w:rsidRPr="7B0A48BD">
        <w:rPr>
          <w:rFonts w:ascii="Times New Roman" w:eastAsia="Times New Roman" w:hAnsi="Times New Roman" w:cs="Times New Roman"/>
        </w:rPr>
        <w:t xml:space="preserve">, </w:t>
      </w:r>
      <w:r w:rsidR="4EE705C6" w:rsidRPr="7B0A48BD">
        <w:rPr>
          <w:rFonts w:ascii="Times New Roman" w:eastAsia="Times New Roman" w:hAnsi="Times New Roman" w:cs="Times New Roman"/>
        </w:rPr>
        <w:t xml:space="preserve">and thus </w:t>
      </w:r>
      <w:r w:rsidR="2F766C68" w:rsidRPr="7B0A48BD">
        <w:rPr>
          <w:rFonts w:ascii="Times New Roman" w:eastAsia="Times New Roman" w:hAnsi="Times New Roman" w:cs="Times New Roman"/>
        </w:rPr>
        <w:t>do not have pre-calculated prediction scores</w:t>
      </w:r>
      <w:r w:rsidR="5183157A" w:rsidRPr="7B0A48BD">
        <w:rPr>
          <w:rFonts w:ascii="Times New Roman" w:eastAsia="Times New Roman" w:hAnsi="Times New Roman" w:cs="Times New Roman"/>
        </w:rPr>
        <w:t>,</w:t>
      </w:r>
      <w:r w:rsidR="5EF69D30" w:rsidRPr="7B0A48BD">
        <w:rPr>
          <w:rFonts w:ascii="Times New Roman" w:eastAsia="Times New Roman" w:hAnsi="Times New Roman" w:cs="Times New Roman"/>
        </w:rPr>
        <w:t xml:space="preserve"> </w:t>
      </w:r>
      <w:r w:rsidR="4EE705C6" w:rsidRPr="7B0A48BD">
        <w:rPr>
          <w:rFonts w:ascii="Times New Roman" w:eastAsia="Times New Roman" w:hAnsi="Times New Roman" w:cs="Times New Roman"/>
        </w:rPr>
        <w:t xml:space="preserve">were </w:t>
      </w:r>
      <w:r w:rsidR="59643503" w:rsidRPr="7B0A48BD">
        <w:rPr>
          <w:rFonts w:ascii="Times New Roman" w:eastAsia="Times New Roman" w:hAnsi="Times New Roman" w:cs="Times New Roman"/>
        </w:rPr>
        <w:t>excluded from our assessment</w:t>
      </w:r>
      <w:r w:rsidR="4EE705C6" w:rsidRPr="7B0A48BD">
        <w:rPr>
          <w:rFonts w:ascii="Times New Roman" w:eastAsia="Times New Roman" w:hAnsi="Times New Roman" w:cs="Times New Roman"/>
        </w:rPr>
        <w:t xml:space="preserve"> (</w:t>
      </w:r>
      <w:r w:rsidR="4756A604" w:rsidRPr="7B0A48BD">
        <w:rPr>
          <w:rFonts w:ascii="Times New Roman" w:eastAsia="Times New Roman" w:hAnsi="Times New Roman" w:cs="Times New Roman"/>
        </w:rPr>
        <w:t xml:space="preserve">e.g., </w:t>
      </w:r>
      <w:r w:rsidR="4EE705C6" w:rsidRPr="7B0A48BD">
        <w:rPr>
          <w:rFonts w:ascii="Times New Roman" w:eastAsia="Times New Roman" w:hAnsi="Times New Roman" w:cs="Times New Roman"/>
        </w:rPr>
        <w:t>c.679_680delinsTT:p.Ala227Leu)</w:t>
      </w:r>
      <w:r w:rsidR="3E7CBC49" w:rsidRPr="7B0A48BD">
        <w:rPr>
          <w:rFonts w:ascii="Times New Roman" w:eastAsia="Times New Roman" w:hAnsi="Times New Roman" w:cs="Times New Roman"/>
        </w:rPr>
        <w:t xml:space="preserve">; </w:t>
      </w:r>
      <w:proofErr w:type="spellStart"/>
      <w:r w:rsidR="3E7CBC49" w:rsidRPr="7B0A48BD">
        <w:rPr>
          <w:rFonts w:ascii="Times New Roman" w:eastAsia="Times New Roman" w:hAnsi="Times New Roman" w:cs="Times New Roman"/>
        </w:rPr>
        <w:t>delins</w:t>
      </w:r>
      <w:proofErr w:type="spellEnd"/>
      <w:r w:rsidR="3E7CBC49" w:rsidRPr="7B0A48BD">
        <w:rPr>
          <w:rFonts w:ascii="Times New Roman" w:eastAsia="Times New Roman" w:hAnsi="Times New Roman" w:cs="Times New Roman"/>
        </w:rPr>
        <w:t xml:space="preserve"> variants </w:t>
      </w:r>
      <w:r w:rsidR="47C9AA83" w:rsidRPr="7B0A48BD">
        <w:rPr>
          <w:rFonts w:ascii="Times New Roman" w:eastAsia="Times New Roman" w:hAnsi="Times New Roman" w:cs="Times New Roman"/>
        </w:rPr>
        <w:t xml:space="preserve">resulting in amino acid substitutions </w:t>
      </w:r>
      <w:r w:rsidR="30BEF7C2" w:rsidRPr="7B0A48BD">
        <w:rPr>
          <w:rFonts w:ascii="Times New Roman" w:eastAsia="Times New Roman" w:hAnsi="Times New Roman" w:cs="Times New Roman"/>
        </w:rPr>
        <w:t xml:space="preserve">also </w:t>
      </w:r>
      <w:r w:rsidR="3E7CBC49" w:rsidRPr="7B0A48BD">
        <w:rPr>
          <w:rFonts w:ascii="Times New Roman" w:eastAsia="Times New Roman" w:hAnsi="Times New Roman" w:cs="Times New Roman"/>
        </w:rPr>
        <w:t>possible via SNV</w:t>
      </w:r>
      <w:r w:rsidR="47C9AA83" w:rsidRPr="7B0A48BD">
        <w:rPr>
          <w:rFonts w:ascii="Times New Roman" w:eastAsia="Times New Roman" w:hAnsi="Times New Roman" w:cs="Times New Roman"/>
        </w:rPr>
        <w:t xml:space="preserve"> (e.g., c.432_433delinsTC:p.Trp145Arg</w:t>
      </w:r>
      <w:r w:rsidR="5E217650" w:rsidRPr="7215FBB9">
        <w:rPr>
          <w:rFonts w:ascii="Times New Roman" w:eastAsia="Times New Roman" w:hAnsi="Times New Roman" w:cs="Times New Roman"/>
        </w:rPr>
        <w:t xml:space="preserve"> </w:t>
      </w:r>
      <w:r w:rsidR="52D4C5AE" w:rsidRPr="66BC18F3">
        <w:rPr>
          <w:rFonts w:ascii="Times New Roman" w:eastAsia="Times New Roman" w:hAnsi="Times New Roman" w:cs="Times New Roman"/>
        </w:rPr>
        <w:t xml:space="preserve">compared to </w:t>
      </w:r>
      <w:r w:rsidR="4D0760D2" w:rsidRPr="66BC18F3">
        <w:rPr>
          <w:rFonts w:ascii="Times New Roman" w:eastAsia="Times New Roman" w:hAnsi="Times New Roman" w:cs="Times New Roman"/>
        </w:rPr>
        <w:t>c</w:t>
      </w:r>
      <w:r w:rsidR="4D0760D2" w:rsidRPr="7B0A48BD">
        <w:rPr>
          <w:rFonts w:ascii="Times New Roman" w:eastAsia="Times New Roman" w:hAnsi="Times New Roman" w:cs="Times New Roman"/>
        </w:rPr>
        <w:t>.433T&gt;A:p.Trp145Arg</w:t>
      </w:r>
      <w:r w:rsidR="42FD3B66" w:rsidRPr="7B0A48BD">
        <w:rPr>
          <w:rFonts w:ascii="Times New Roman" w:eastAsia="Times New Roman" w:hAnsi="Times New Roman" w:cs="Times New Roman"/>
        </w:rPr>
        <w:t>)</w:t>
      </w:r>
      <w:r w:rsidRPr="7B0A48BD" w:rsidDel="7225ABBE">
        <w:rPr>
          <w:rFonts w:ascii="Times New Roman" w:eastAsia="Times New Roman" w:hAnsi="Times New Roman" w:cs="Times New Roman"/>
        </w:rPr>
        <w:t xml:space="preserve"> and </w:t>
      </w:r>
      <w:r w:rsidR="47C9AA83" w:rsidRPr="7B0A48BD">
        <w:rPr>
          <w:rFonts w:ascii="Times New Roman" w:eastAsia="Times New Roman" w:hAnsi="Times New Roman" w:cs="Times New Roman"/>
        </w:rPr>
        <w:t>thus</w:t>
      </w:r>
      <w:r w:rsidR="3E7CBC49" w:rsidRPr="7B0A48BD">
        <w:rPr>
          <w:rFonts w:ascii="Times New Roman" w:eastAsia="Times New Roman" w:hAnsi="Times New Roman" w:cs="Times New Roman"/>
        </w:rPr>
        <w:t xml:space="preserve"> </w:t>
      </w:r>
      <w:r w:rsidR="47C9AA83" w:rsidRPr="7B0A48BD">
        <w:rPr>
          <w:rFonts w:ascii="Times New Roman" w:eastAsia="Times New Roman" w:hAnsi="Times New Roman" w:cs="Times New Roman"/>
        </w:rPr>
        <w:t>possessing</w:t>
      </w:r>
      <w:r w:rsidR="3E7CBC49" w:rsidRPr="7B0A48BD">
        <w:rPr>
          <w:rFonts w:ascii="Times New Roman" w:eastAsia="Times New Roman" w:hAnsi="Times New Roman" w:cs="Times New Roman"/>
        </w:rPr>
        <w:t xml:space="preserve"> </w:t>
      </w:r>
      <w:r w:rsidR="09CBEF9B" w:rsidRPr="7B0A48BD">
        <w:rPr>
          <w:rFonts w:ascii="Times New Roman" w:eastAsia="Times New Roman" w:hAnsi="Times New Roman" w:cs="Times New Roman"/>
        </w:rPr>
        <w:t xml:space="preserve">pre-calculated </w:t>
      </w:r>
      <w:r w:rsidR="3E7CBC49" w:rsidRPr="7B0A48BD">
        <w:rPr>
          <w:rFonts w:ascii="Times New Roman" w:eastAsia="Times New Roman" w:hAnsi="Times New Roman" w:cs="Times New Roman"/>
        </w:rPr>
        <w:t>score</w:t>
      </w:r>
      <w:r w:rsidR="06906B2E" w:rsidRPr="7B0A48BD">
        <w:rPr>
          <w:rFonts w:ascii="Times New Roman" w:eastAsia="Times New Roman" w:hAnsi="Times New Roman" w:cs="Times New Roman"/>
        </w:rPr>
        <w:t>s</w:t>
      </w:r>
      <w:r w:rsidR="3E7CBC49" w:rsidRPr="7B0A48BD">
        <w:rPr>
          <w:rFonts w:ascii="Times New Roman" w:eastAsia="Times New Roman" w:hAnsi="Times New Roman" w:cs="Times New Roman"/>
        </w:rPr>
        <w:t xml:space="preserve"> were retained</w:t>
      </w:r>
      <w:r w:rsidR="4EE705C6" w:rsidRPr="7B0A48BD">
        <w:rPr>
          <w:rFonts w:ascii="Times New Roman" w:eastAsia="Times New Roman" w:hAnsi="Times New Roman" w:cs="Times New Roman"/>
        </w:rPr>
        <w:t>.</w:t>
      </w:r>
      <w:r w:rsidR="4A2ACF03" w:rsidRPr="7B0A48BD">
        <w:rPr>
          <w:rFonts w:ascii="Times New Roman" w:eastAsia="Times New Roman" w:hAnsi="Times New Roman" w:cs="Times New Roman"/>
        </w:rPr>
        <w:t xml:space="preserve"> </w:t>
      </w:r>
      <w:r w:rsidR="210F9874" w:rsidRPr="7B0A48BD">
        <w:rPr>
          <w:rFonts w:ascii="Times New Roman" w:eastAsia="Times New Roman" w:hAnsi="Times New Roman" w:cs="Times New Roman"/>
        </w:rPr>
        <w:t>Different SNVs resulting in identical amino acid substitutions (e.g., c.564G&gt;</w:t>
      </w:r>
      <w:proofErr w:type="gramStart"/>
      <w:r w:rsidR="210F9874" w:rsidRPr="7B0A48BD">
        <w:rPr>
          <w:rFonts w:ascii="Times New Roman" w:eastAsia="Times New Roman" w:hAnsi="Times New Roman" w:cs="Times New Roman"/>
        </w:rPr>
        <w:t>T</w:t>
      </w:r>
      <w:r w:rsidR="3A0E93C0" w:rsidRPr="24C5B694">
        <w:rPr>
          <w:rFonts w:ascii="Times New Roman" w:eastAsia="Times New Roman" w:hAnsi="Times New Roman" w:cs="Times New Roman"/>
        </w:rPr>
        <w:t>:</w:t>
      </w:r>
      <w:r w:rsidR="3A0E93C0" w:rsidRPr="5E94ADE6">
        <w:rPr>
          <w:rFonts w:ascii="Times New Roman" w:eastAsia="Times New Roman" w:hAnsi="Times New Roman" w:cs="Times New Roman"/>
        </w:rPr>
        <w:t>p</w:t>
      </w:r>
      <w:proofErr w:type="gramEnd"/>
      <w:r w:rsidR="3A0E93C0" w:rsidRPr="5E94ADE6">
        <w:rPr>
          <w:rFonts w:ascii="Times New Roman" w:eastAsia="Times New Roman" w:hAnsi="Times New Roman" w:cs="Times New Roman"/>
        </w:rPr>
        <w:t>.Lys188Asn</w:t>
      </w:r>
      <w:r w:rsidR="4FC7AAE5" w:rsidRPr="5E94ADE6">
        <w:rPr>
          <w:rFonts w:ascii="Times New Roman" w:eastAsia="Times New Roman" w:hAnsi="Times New Roman" w:cs="Times New Roman"/>
        </w:rPr>
        <w:t xml:space="preserve"> </w:t>
      </w:r>
      <w:r w:rsidR="4FC7AAE5" w:rsidRPr="7B0A48BD">
        <w:rPr>
          <w:rFonts w:ascii="Times New Roman" w:eastAsia="Times New Roman" w:hAnsi="Times New Roman" w:cs="Times New Roman"/>
        </w:rPr>
        <w:t>and c.564G&gt;C</w:t>
      </w:r>
      <w:r w:rsidR="08FAAB05" w:rsidRPr="579A1CC3">
        <w:rPr>
          <w:rFonts w:ascii="Times New Roman" w:eastAsia="Times New Roman" w:hAnsi="Times New Roman" w:cs="Times New Roman"/>
        </w:rPr>
        <w:t>:</w:t>
      </w:r>
      <w:r w:rsidR="210F9874" w:rsidRPr="7B0A48BD">
        <w:rPr>
          <w:rFonts w:ascii="Times New Roman" w:eastAsia="Times New Roman" w:hAnsi="Times New Roman" w:cs="Times New Roman"/>
        </w:rPr>
        <w:t>p.Lys188Asn)</w:t>
      </w:r>
      <w:r w:rsidR="3EDD9F9C" w:rsidRPr="7B0A48BD">
        <w:rPr>
          <w:rFonts w:ascii="Times New Roman" w:eastAsia="Times New Roman" w:hAnsi="Times New Roman" w:cs="Times New Roman"/>
        </w:rPr>
        <w:t xml:space="preserve"> </w:t>
      </w:r>
      <w:r w:rsidR="6265777F" w:rsidRPr="6CF8023F">
        <w:rPr>
          <w:rFonts w:ascii="Times New Roman" w:eastAsia="Times New Roman" w:hAnsi="Times New Roman" w:cs="Times New Roman"/>
        </w:rPr>
        <w:t xml:space="preserve">and thus identical </w:t>
      </w:r>
      <w:r w:rsidR="6265777F" w:rsidRPr="63329AC7">
        <w:rPr>
          <w:rFonts w:ascii="Times New Roman" w:eastAsia="Times New Roman" w:hAnsi="Times New Roman" w:cs="Times New Roman"/>
        </w:rPr>
        <w:t xml:space="preserve">prediction </w:t>
      </w:r>
      <w:r w:rsidR="6265777F" w:rsidRPr="6FEA149A">
        <w:rPr>
          <w:rFonts w:ascii="Times New Roman" w:eastAsia="Times New Roman" w:hAnsi="Times New Roman" w:cs="Times New Roman"/>
        </w:rPr>
        <w:t xml:space="preserve">scores </w:t>
      </w:r>
      <w:r w:rsidR="3EDD9F9C" w:rsidRPr="6FEA149A">
        <w:rPr>
          <w:rFonts w:ascii="Times New Roman" w:eastAsia="Times New Roman" w:hAnsi="Times New Roman" w:cs="Times New Roman"/>
        </w:rPr>
        <w:t>were</w:t>
      </w:r>
      <w:r w:rsidR="3EDD9F9C" w:rsidRPr="7B0A48BD">
        <w:rPr>
          <w:rFonts w:ascii="Times New Roman" w:eastAsia="Times New Roman" w:hAnsi="Times New Roman" w:cs="Times New Roman"/>
        </w:rPr>
        <w:t xml:space="preserve"> considered </w:t>
      </w:r>
      <w:r w:rsidR="4D2D0BC1" w:rsidRPr="7B0A48BD">
        <w:rPr>
          <w:rFonts w:ascii="Times New Roman" w:eastAsia="Times New Roman" w:hAnsi="Times New Roman" w:cs="Times New Roman"/>
        </w:rPr>
        <w:t>equivalent</w:t>
      </w:r>
      <w:r w:rsidR="2EA5548D" w:rsidRPr="458F8C98">
        <w:rPr>
          <w:rFonts w:ascii="Times New Roman" w:eastAsia="Times New Roman" w:hAnsi="Times New Roman" w:cs="Times New Roman"/>
        </w:rPr>
        <w:t xml:space="preserve">, with only one </w:t>
      </w:r>
      <w:r w:rsidR="2EA5548D" w:rsidRPr="50BBA793">
        <w:rPr>
          <w:rFonts w:ascii="Times New Roman" w:eastAsia="Times New Roman" w:hAnsi="Times New Roman" w:cs="Times New Roman"/>
        </w:rPr>
        <w:t>retained</w:t>
      </w:r>
      <w:r w:rsidR="3EDD9F9C" w:rsidRPr="50BBA793">
        <w:rPr>
          <w:rFonts w:ascii="Times New Roman" w:eastAsia="Times New Roman" w:hAnsi="Times New Roman" w:cs="Times New Roman"/>
        </w:rPr>
        <w:t>.</w:t>
      </w:r>
      <w:r w:rsidR="210F9874" w:rsidRPr="7B0A48BD">
        <w:rPr>
          <w:rFonts w:ascii="Times New Roman" w:eastAsia="Times New Roman" w:hAnsi="Times New Roman" w:cs="Times New Roman"/>
        </w:rPr>
        <w:t xml:space="preserve"> </w:t>
      </w:r>
      <w:r w:rsidR="4EE705C6" w:rsidRPr="7B0A48BD">
        <w:rPr>
          <w:rFonts w:ascii="Times New Roman" w:eastAsia="Times New Roman" w:hAnsi="Times New Roman" w:cs="Times New Roman"/>
        </w:rPr>
        <w:t xml:space="preserve">Variants in </w:t>
      </w:r>
      <w:proofErr w:type="spellStart"/>
      <w:r w:rsidR="4EE705C6" w:rsidRPr="7B0A48BD">
        <w:rPr>
          <w:rFonts w:ascii="Times New Roman" w:eastAsia="Times New Roman" w:hAnsi="Times New Roman" w:cs="Times New Roman"/>
        </w:rPr>
        <w:t>gnomAD</w:t>
      </w:r>
      <w:proofErr w:type="spellEnd"/>
      <w:r w:rsidR="4EE705C6" w:rsidRPr="7B0A48BD">
        <w:rPr>
          <w:rFonts w:ascii="Times New Roman" w:eastAsia="Times New Roman" w:hAnsi="Times New Roman" w:cs="Times New Roman"/>
        </w:rPr>
        <w:t xml:space="preserve"> annotated</w:t>
      </w:r>
      <w:r w:rsidR="7CA02D1E" w:rsidRPr="7B0A48BD">
        <w:rPr>
          <w:rFonts w:ascii="Times New Roman" w:eastAsia="Times New Roman" w:hAnsi="Times New Roman" w:cs="Times New Roman"/>
        </w:rPr>
        <w:t xml:space="preserve"> as</w:t>
      </w:r>
      <w:r w:rsidR="4EE705C6" w:rsidRPr="7B0A48BD">
        <w:rPr>
          <w:rFonts w:ascii="Times New Roman" w:eastAsia="Times New Roman" w:hAnsi="Times New Roman" w:cs="Times New Roman"/>
        </w:rPr>
        <w:t xml:space="preserve"> non-coding </w:t>
      </w:r>
      <w:r w:rsidR="4354FEE3" w:rsidRPr="7B0A48BD">
        <w:rPr>
          <w:rFonts w:ascii="Times New Roman" w:eastAsia="Times New Roman" w:hAnsi="Times New Roman" w:cs="Times New Roman"/>
        </w:rPr>
        <w:t>on</w:t>
      </w:r>
      <w:r w:rsidR="4EE705C6" w:rsidRPr="7B0A48BD">
        <w:rPr>
          <w:rFonts w:ascii="Times New Roman" w:eastAsia="Times New Roman" w:hAnsi="Times New Roman" w:cs="Times New Roman"/>
        </w:rPr>
        <w:t xml:space="preserve"> the MANE Select</w:t>
      </w:r>
      <w:r w:rsidRPr="7B0A48BD">
        <w:rPr>
          <w:rFonts w:ascii="Times New Roman" w:eastAsia="Times New Roman" w:hAnsi="Times New Roman" w:cs="Times New Roman"/>
        </w:rPr>
        <w:t xml:space="preserve"> (Morales et al., 2022)</w:t>
      </w:r>
      <w:r w:rsidR="4EE705C6" w:rsidRPr="7B0A48BD">
        <w:rPr>
          <w:rFonts w:ascii="Times New Roman" w:eastAsia="Times New Roman" w:hAnsi="Times New Roman" w:cs="Times New Roman"/>
        </w:rPr>
        <w:t xml:space="preserve"> transcript (</w:t>
      </w:r>
      <w:r w:rsidR="66868439" w:rsidRPr="7B0A48BD">
        <w:rPr>
          <w:rFonts w:ascii="Times New Roman" w:eastAsia="Times New Roman" w:hAnsi="Times New Roman" w:cs="Times New Roman"/>
        </w:rPr>
        <w:t>NM_003924.4/</w:t>
      </w:r>
      <w:r w:rsidRPr="7B0A48BD">
        <w:rPr>
          <w:rFonts w:ascii="Times New Roman" w:eastAsia="Times New Roman" w:hAnsi="Times New Roman" w:cs="Times New Roman"/>
        </w:rPr>
        <w:t>ENST00000226382.4</w:t>
      </w:r>
      <w:r w:rsidR="4EE705C6" w:rsidRPr="7B0A48BD">
        <w:rPr>
          <w:rFonts w:ascii="Times New Roman" w:eastAsia="Times New Roman" w:hAnsi="Times New Roman" w:cs="Times New Roman"/>
        </w:rPr>
        <w:t xml:space="preserve">) but </w:t>
      </w:r>
      <w:r w:rsidR="4756A604" w:rsidRPr="7B0A48BD">
        <w:rPr>
          <w:rFonts w:ascii="Times New Roman" w:eastAsia="Times New Roman" w:hAnsi="Times New Roman" w:cs="Times New Roman"/>
        </w:rPr>
        <w:t>impact</w:t>
      </w:r>
      <w:r w:rsidR="4354FEE3" w:rsidRPr="7B0A48BD">
        <w:rPr>
          <w:rFonts w:ascii="Times New Roman" w:eastAsia="Times New Roman" w:hAnsi="Times New Roman" w:cs="Times New Roman"/>
        </w:rPr>
        <w:t>ing</w:t>
      </w:r>
      <w:r w:rsidR="4756A604" w:rsidRPr="7B0A48BD">
        <w:rPr>
          <w:rFonts w:ascii="Times New Roman" w:eastAsia="Times New Roman" w:hAnsi="Times New Roman" w:cs="Times New Roman"/>
        </w:rPr>
        <w:t xml:space="preserve"> a minor </w:t>
      </w:r>
      <w:r w:rsidR="4EE705C6" w:rsidRPr="7B0A48BD">
        <w:rPr>
          <w:rFonts w:ascii="Times New Roman" w:eastAsia="Times New Roman" w:hAnsi="Times New Roman" w:cs="Times New Roman"/>
        </w:rPr>
        <w:t xml:space="preserve">transcript were </w:t>
      </w:r>
      <w:r w:rsidR="4756A604" w:rsidRPr="7B0A48BD">
        <w:rPr>
          <w:rFonts w:ascii="Times New Roman" w:eastAsia="Times New Roman" w:hAnsi="Times New Roman" w:cs="Times New Roman"/>
        </w:rPr>
        <w:t xml:space="preserve">also </w:t>
      </w:r>
      <w:r w:rsidR="4EE705C6" w:rsidRPr="7B0A48BD">
        <w:rPr>
          <w:rFonts w:ascii="Times New Roman" w:eastAsia="Times New Roman" w:hAnsi="Times New Roman" w:cs="Times New Roman"/>
        </w:rPr>
        <w:t xml:space="preserve">excluded from analyses. </w:t>
      </w:r>
    </w:p>
    <w:p w14:paraId="4C5D7B7A" w14:textId="3956D368" w:rsidR="00FB1210" w:rsidRDefault="00FB1210" w:rsidP="00505558">
      <w:pPr>
        <w:spacing w:after="0" w:line="360" w:lineRule="auto"/>
        <w:ind w:firstLine="720"/>
        <w:contextualSpacing/>
        <w:jc w:val="both"/>
        <w:rPr>
          <w:rFonts w:ascii="Times New Roman" w:eastAsia="Times New Roman" w:hAnsi="Times New Roman" w:cs="Times New Roman"/>
        </w:rPr>
      </w:pPr>
    </w:p>
    <w:p w14:paraId="52F91FB0" w14:textId="36DDCCF7" w:rsidR="00FB1210" w:rsidRDefault="011C6115" w:rsidP="00505558">
      <w:pPr>
        <w:spacing w:after="0" w:line="360" w:lineRule="auto"/>
        <w:contextualSpacing/>
        <w:jc w:val="both"/>
        <w:rPr>
          <w:rFonts w:ascii="Times New Roman" w:eastAsia="Times New Roman" w:hAnsi="Times New Roman" w:cs="Times New Roman"/>
          <w:b/>
          <w:bCs/>
        </w:rPr>
      </w:pPr>
      <w:r w:rsidRPr="552F937D">
        <w:rPr>
          <w:rFonts w:ascii="Times New Roman" w:eastAsia="Times New Roman" w:hAnsi="Times New Roman" w:cs="Times New Roman"/>
          <w:b/>
          <w:bCs/>
        </w:rPr>
        <w:t>Assigning</w:t>
      </w:r>
      <w:r w:rsidR="00FB1210" w:rsidRPr="65FB1358">
        <w:rPr>
          <w:rFonts w:ascii="Times New Roman" w:eastAsia="Times New Roman" w:hAnsi="Times New Roman" w:cs="Times New Roman"/>
          <w:b/>
          <w:bCs/>
        </w:rPr>
        <w:t xml:space="preserve"> Variant Pathogenicity</w:t>
      </w:r>
    </w:p>
    <w:p w14:paraId="5696F892" w14:textId="70714AB9" w:rsidR="00FB1210" w:rsidRPr="00FB1210" w:rsidRDefault="4E387F25" w:rsidP="00505558">
      <w:pPr>
        <w:spacing w:after="0" w:line="360" w:lineRule="auto"/>
        <w:contextualSpacing/>
        <w:jc w:val="both"/>
        <w:rPr>
          <w:rFonts w:ascii="Times New Roman" w:eastAsia="Times New Roman" w:hAnsi="Times New Roman" w:cs="Times New Roman"/>
        </w:rPr>
      </w:pPr>
      <w:r w:rsidRPr="4ADEA7DC">
        <w:rPr>
          <w:rFonts w:ascii="Times New Roman" w:eastAsia="Times New Roman" w:hAnsi="Times New Roman" w:cs="Times New Roman"/>
          <w:i/>
        </w:rPr>
        <w:lastRenderedPageBreak/>
        <w:t>Predictive value of in silico variant effect prediction tools.</w:t>
      </w:r>
      <w:r w:rsidRPr="7062775E">
        <w:rPr>
          <w:rFonts w:ascii="Times New Roman" w:eastAsia="Times New Roman" w:hAnsi="Times New Roman" w:cs="Times New Roman"/>
        </w:rPr>
        <w:t xml:space="preserve"> </w:t>
      </w:r>
    </w:p>
    <w:p w14:paraId="2C07B3C4" w14:textId="136A6EB8" w:rsidR="00FB1210" w:rsidRPr="00FB1210" w:rsidRDefault="00831E28" w:rsidP="00505558">
      <w:pPr>
        <w:spacing w:after="0" w:line="360" w:lineRule="auto"/>
        <w:ind w:firstLine="720"/>
        <w:contextualSpacing/>
        <w:jc w:val="both"/>
        <w:rPr>
          <w:rFonts w:ascii="Times New Roman" w:eastAsia="Times New Roman" w:hAnsi="Times New Roman" w:cs="Times New Roman"/>
        </w:rPr>
      </w:pPr>
      <w:r w:rsidRPr="0D13A37B">
        <w:rPr>
          <w:rFonts w:ascii="Times New Roman" w:eastAsia="Times New Roman" w:hAnsi="Times New Roman" w:cs="Times New Roman"/>
        </w:rPr>
        <w:t xml:space="preserve">We sought to </w:t>
      </w:r>
      <w:r w:rsidR="00100C8B" w:rsidRPr="0D13A37B">
        <w:rPr>
          <w:rFonts w:ascii="Times New Roman" w:eastAsia="Times New Roman" w:hAnsi="Times New Roman" w:cs="Times New Roman"/>
        </w:rPr>
        <w:t xml:space="preserve">assess </w:t>
      </w:r>
      <w:r w:rsidR="00B84977" w:rsidRPr="0D13A37B">
        <w:rPr>
          <w:rFonts w:ascii="Times New Roman" w:eastAsia="Times New Roman" w:hAnsi="Times New Roman" w:cs="Times New Roman"/>
        </w:rPr>
        <w:t xml:space="preserve">the predictive value of </w:t>
      </w:r>
      <w:r w:rsidR="005C0D88" w:rsidRPr="0D13A37B">
        <w:rPr>
          <w:rFonts w:ascii="Times New Roman" w:eastAsia="Times New Roman" w:hAnsi="Times New Roman" w:cs="Times New Roman"/>
        </w:rPr>
        <w:t xml:space="preserve">four </w:t>
      </w:r>
      <w:r w:rsidR="3C5F6F44" w:rsidRPr="6C7CA37B">
        <w:rPr>
          <w:rFonts w:ascii="Times New Roman" w:eastAsia="Times New Roman" w:hAnsi="Times New Roman" w:cs="Times New Roman"/>
        </w:rPr>
        <w:t>well regarded</w:t>
      </w:r>
      <w:r w:rsidR="001D545E" w:rsidRPr="0D13A37B">
        <w:rPr>
          <w:rFonts w:ascii="Times New Roman" w:eastAsia="Times New Roman" w:hAnsi="Times New Roman" w:cs="Times New Roman"/>
        </w:rPr>
        <w:t xml:space="preserve"> </w:t>
      </w:r>
      <w:r w:rsidR="60E0AF03" w:rsidRPr="0D13A37B">
        <w:rPr>
          <w:rFonts w:ascii="Times New Roman" w:eastAsia="Times New Roman" w:hAnsi="Times New Roman" w:cs="Times New Roman"/>
          <w:i/>
          <w:iCs/>
        </w:rPr>
        <w:t>in silico</w:t>
      </w:r>
      <w:r w:rsidR="60E0AF03" w:rsidRPr="0D13A37B">
        <w:rPr>
          <w:rFonts w:ascii="Times New Roman" w:eastAsia="Times New Roman" w:hAnsi="Times New Roman" w:cs="Times New Roman"/>
        </w:rPr>
        <w:t xml:space="preserve"> </w:t>
      </w:r>
      <w:r w:rsidR="001920C5" w:rsidRPr="0D13A37B">
        <w:rPr>
          <w:rFonts w:ascii="Times New Roman" w:eastAsia="Times New Roman" w:hAnsi="Times New Roman" w:cs="Times New Roman"/>
        </w:rPr>
        <w:t xml:space="preserve">variant effect </w:t>
      </w:r>
      <w:r w:rsidR="60E0AF03" w:rsidRPr="0D13A37B">
        <w:rPr>
          <w:rFonts w:ascii="Times New Roman" w:eastAsia="Times New Roman" w:hAnsi="Times New Roman" w:cs="Times New Roman"/>
        </w:rPr>
        <w:t>prediction tools</w:t>
      </w:r>
      <w:r w:rsidR="6F1B8D36" w:rsidRPr="6C7CA37B">
        <w:rPr>
          <w:rFonts w:ascii="Times New Roman" w:eastAsia="Times New Roman" w:hAnsi="Times New Roman" w:cs="Times New Roman"/>
        </w:rPr>
        <w:t>.</w:t>
      </w:r>
      <w:r w:rsidR="00FB1210" w:rsidRPr="0D13A37B">
        <w:rPr>
          <w:rFonts w:ascii="Times New Roman" w:eastAsia="Times New Roman" w:hAnsi="Times New Roman" w:cs="Times New Roman"/>
        </w:rPr>
        <w:t xml:space="preserve"> </w:t>
      </w:r>
      <w:commentRangeStart w:id="16"/>
      <w:r w:rsidR="4DCF7143" w:rsidRPr="0D13A37B">
        <w:rPr>
          <w:rFonts w:ascii="Times New Roman" w:eastAsia="Times New Roman" w:hAnsi="Times New Roman" w:cs="Times New Roman"/>
        </w:rPr>
        <w:t>N</w:t>
      </w:r>
      <w:r w:rsidR="00FB1210" w:rsidRPr="0D13A37B">
        <w:rPr>
          <w:rFonts w:ascii="Times New Roman" w:eastAsia="Times New Roman" w:hAnsi="Times New Roman" w:cs="Times New Roman"/>
        </w:rPr>
        <w:t xml:space="preserve">early all </w:t>
      </w:r>
      <w:r w:rsidR="00FB1210" w:rsidRPr="0D13A37B">
        <w:rPr>
          <w:rFonts w:ascii="Times New Roman" w:eastAsia="Times New Roman" w:hAnsi="Times New Roman" w:cs="Times New Roman"/>
          <w:i/>
          <w:iCs/>
        </w:rPr>
        <w:t>PHOX2B</w:t>
      </w:r>
      <w:r w:rsidR="00FB1210" w:rsidRPr="0D13A37B">
        <w:rPr>
          <w:rFonts w:ascii="Times New Roman" w:eastAsia="Times New Roman" w:hAnsi="Times New Roman" w:cs="Times New Roman"/>
        </w:rPr>
        <w:t xml:space="preserve"> missense variants have insufficient evidence to reach a </w:t>
      </w:r>
      <w:r w:rsidR="0CD7C95A" w:rsidRPr="286E0B6B">
        <w:rPr>
          <w:rFonts w:ascii="Times New Roman" w:eastAsia="Times New Roman" w:hAnsi="Times New Roman" w:cs="Times New Roman"/>
        </w:rPr>
        <w:t>(</w:t>
      </w:r>
      <w:r w:rsidR="00FB1210" w:rsidRPr="0D13A37B">
        <w:rPr>
          <w:rFonts w:ascii="Times New Roman" w:eastAsia="Times New Roman" w:hAnsi="Times New Roman" w:cs="Times New Roman"/>
        </w:rPr>
        <w:t>likely</w:t>
      </w:r>
      <w:r w:rsidR="6AA83A2E" w:rsidRPr="286E0B6B">
        <w:rPr>
          <w:rFonts w:ascii="Times New Roman" w:eastAsia="Times New Roman" w:hAnsi="Times New Roman" w:cs="Times New Roman"/>
        </w:rPr>
        <w:t>)</w:t>
      </w:r>
      <w:r w:rsidR="00FB1210" w:rsidRPr="0D13A37B">
        <w:rPr>
          <w:rFonts w:ascii="Times New Roman" w:eastAsia="Times New Roman" w:hAnsi="Times New Roman" w:cs="Times New Roman"/>
        </w:rPr>
        <w:t xml:space="preserve"> pathogenic classification according to the ACMG-AMP guidelines</w:t>
      </w:r>
      <w:r w:rsidR="35AD0BB0" w:rsidRPr="0D13A37B">
        <w:rPr>
          <w:rFonts w:ascii="Times New Roman" w:eastAsia="Times New Roman" w:hAnsi="Times New Roman" w:cs="Times New Roman"/>
        </w:rPr>
        <w:t xml:space="preserve"> </w:t>
      </w:r>
      <w:r w:rsidR="137CFC4A" w:rsidRPr="0D13A37B">
        <w:rPr>
          <w:rFonts w:ascii="Times New Roman" w:eastAsia="Times New Roman" w:hAnsi="Times New Roman" w:cs="Times New Roman"/>
        </w:rPr>
        <w:t xml:space="preserve">due to </w:t>
      </w:r>
      <w:r w:rsidR="62705BB9" w:rsidRPr="0D13A37B">
        <w:rPr>
          <w:rFonts w:ascii="Times New Roman" w:eastAsia="Times New Roman" w:hAnsi="Times New Roman" w:cs="Times New Roman"/>
        </w:rPr>
        <w:t xml:space="preserve">insufficient </w:t>
      </w:r>
      <w:r w:rsidR="35AD0BB0" w:rsidRPr="0D13A37B">
        <w:rPr>
          <w:rFonts w:ascii="Times New Roman" w:eastAsia="Times New Roman" w:hAnsi="Times New Roman" w:cs="Times New Roman"/>
        </w:rPr>
        <w:t xml:space="preserve">literature </w:t>
      </w:r>
      <w:r w:rsidR="1C2A6B40" w:rsidRPr="0D13A37B">
        <w:rPr>
          <w:rFonts w:ascii="Times New Roman" w:eastAsia="Times New Roman" w:hAnsi="Times New Roman" w:cs="Times New Roman"/>
        </w:rPr>
        <w:t>specific to a unique</w:t>
      </w:r>
      <w:r w:rsidR="35AD0BB0" w:rsidRPr="0D13A37B">
        <w:rPr>
          <w:rFonts w:ascii="Times New Roman" w:eastAsia="Times New Roman" w:hAnsi="Times New Roman" w:cs="Times New Roman"/>
        </w:rPr>
        <w:t xml:space="preserve"> variant</w:t>
      </w:r>
      <w:r w:rsidR="5D58D8D7" w:rsidRPr="0D13A37B">
        <w:rPr>
          <w:rFonts w:ascii="Times New Roman" w:eastAsia="Times New Roman" w:hAnsi="Times New Roman" w:cs="Times New Roman"/>
        </w:rPr>
        <w:t>.</w:t>
      </w:r>
      <w:commentRangeEnd w:id="16"/>
      <w:r>
        <w:rPr>
          <w:rStyle w:val="CommentReference"/>
        </w:rPr>
        <w:commentReference w:id="16"/>
      </w:r>
      <w:r w:rsidR="00FB1210" w:rsidRPr="0D13A37B">
        <w:rPr>
          <w:rFonts w:ascii="Times New Roman" w:eastAsia="Times New Roman" w:hAnsi="Times New Roman" w:cs="Times New Roman"/>
        </w:rPr>
        <w:t xml:space="preserve"> </w:t>
      </w:r>
      <w:r w:rsidR="66B6AAF3" w:rsidRPr="0D13A37B">
        <w:rPr>
          <w:rFonts w:ascii="Times New Roman" w:eastAsia="Times New Roman" w:hAnsi="Times New Roman" w:cs="Times New Roman"/>
        </w:rPr>
        <w:t>T</w:t>
      </w:r>
      <w:r w:rsidR="00FB1210" w:rsidRPr="0D13A37B">
        <w:rPr>
          <w:rFonts w:ascii="Times New Roman" w:eastAsia="Times New Roman" w:hAnsi="Times New Roman" w:cs="Times New Roman"/>
        </w:rPr>
        <w:t>o</w:t>
      </w:r>
      <w:r w:rsidR="521E7200" w:rsidRPr="0D13A37B">
        <w:rPr>
          <w:rFonts w:ascii="Times New Roman" w:eastAsia="Times New Roman" w:hAnsi="Times New Roman" w:cs="Times New Roman"/>
        </w:rPr>
        <w:t xml:space="preserve"> create truth sets and</w:t>
      </w:r>
      <w:r w:rsidR="00FB1210" w:rsidRPr="0D13A37B">
        <w:rPr>
          <w:rFonts w:ascii="Times New Roman" w:eastAsia="Times New Roman" w:hAnsi="Times New Roman" w:cs="Times New Roman"/>
        </w:rPr>
        <w:t xml:space="preserve"> enable </w:t>
      </w:r>
      <w:r w:rsidR="002749B8" w:rsidRPr="0D13A37B">
        <w:rPr>
          <w:rFonts w:ascii="Times New Roman" w:eastAsia="Times New Roman" w:hAnsi="Times New Roman" w:cs="Times New Roman"/>
        </w:rPr>
        <w:t xml:space="preserve">critical </w:t>
      </w:r>
      <w:r w:rsidR="00FB1210" w:rsidRPr="0D13A37B">
        <w:rPr>
          <w:rFonts w:ascii="Times New Roman" w:eastAsia="Times New Roman" w:hAnsi="Times New Roman" w:cs="Times New Roman"/>
        </w:rPr>
        <w:t xml:space="preserve">evaluation of </w:t>
      </w:r>
      <w:r w:rsidR="475AE03B" w:rsidRPr="0D13A37B">
        <w:rPr>
          <w:rFonts w:ascii="Times New Roman" w:eastAsia="Times New Roman" w:hAnsi="Times New Roman" w:cs="Times New Roman"/>
        </w:rPr>
        <w:t xml:space="preserve">the </w:t>
      </w:r>
      <w:r w:rsidR="002749B8" w:rsidRPr="0D13A37B">
        <w:rPr>
          <w:rFonts w:ascii="Times New Roman" w:eastAsia="Times New Roman" w:hAnsi="Times New Roman" w:cs="Times New Roman"/>
        </w:rPr>
        <w:t xml:space="preserve">performance of </w:t>
      </w:r>
      <w:r w:rsidR="002749B8" w:rsidRPr="0D13A37B">
        <w:rPr>
          <w:rFonts w:ascii="Times New Roman" w:eastAsia="Times New Roman" w:hAnsi="Times New Roman" w:cs="Times New Roman"/>
          <w:i/>
          <w:iCs/>
        </w:rPr>
        <w:t>in silico</w:t>
      </w:r>
      <w:r w:rsidR="002749B8" w:rsidRPr="0D13A37B">
        <w:rPr>
          <w:rFonts w:ascii="Times New Roman" w:eastAsia="Times New Roman" w:hAnsi="Times New Roman" w:cs="Times New Roman"/>
        </w:rPr>
        <w:t xml:space="preserve"> </w:t>
      </w:r>
      <w:r w:rsidR="7F718786" w:rsidRPr="0D13A37B">
        <w:rPr>
          <w:rFonts w:ascii="Times New Roman" w:eastAsia="Times New Roman" w:hAnsi="Times New Roman" w:cs="Times New Roman"/>
        </w:rPr>
        <w:t>predicti</w:t>
      </w:r>
      <w:r w:rsidR="002749B8" w:rsidRPr="0D13A37B">
        <w:rPr>
          <w:rFonts w:ascii="Times New Roman" w:eastAsia="Times New Roman" w:hAnsi="Times New Roman" w:cs="Times New Roman"/>
        </w:rPr>
        <w:t>ve</w:t>
      </w:r>
      <w:r w:rsidR="7F718786" w:rsidRPr="0D13A37B">
        <w:rPr>
          <w:rFonts w:ascii="Times New Roman" w:eastAsia="Times New Roman" w:hAnsi="Times New Roman" w:cs="Times New Roman"/>
        </w:rPr>
        <w:t xml:space="preserve"> </w:t>
      </w:r>
      <w:r w:rsidR="475AE03B" w:rsidRPr="0D13A37B">
        <w:rPr>
          <w:rFonts w:ascii="Times New Roman" w:eastAsia="Times New Roman" w:hAnsi="Times New Roman" w:cs="Times New Roman"/>
        </w:rPr>
        <w:t>algorithms</w:t>
      </w:r>
      <w:r w:rsidR="45E35A5D" w:rsidRPr="0D13A37B">
        <w:rPr>
          <w:rFonts w:ascii="Times New Roman" w:eastAsia="Times New Roman" w:hAnsi="Times New Roman" w:cs="Times New Roman"/>
        </w:rPr>
        <w:t>,</w:t>
      </w:r>
      <w:r w:rsidR="00FB1210" w:rsidRPr="0D13A37B">
        <w:rPr>
          <w:rFonts w:ascii="Times New Roman" w:eastAsia="Times New Roman" w:hAnsi="Times New Roman" w:cs="Times New Roman"/>
        </w:rPr>
        <w:t xml:space="preserve"> we developed a framework</w:t>
      </w:r>
      <w:r w:rsidR="53430CDB" w:rsidRPr="0D13A37B">
        <w:rPr>
          <w:rFonts w:ascii="Times New Roman" w:eastAsia="Times New Roman" w:hAnsi="Times New Roman" w:cs="Times New Roman"/>
        </w:rPr>
        <w:t xml:space="preserve"> </w:t>
      </w:r>
      <w:r w:rsidRPr="0D13A37B">
        <w:rPr>
          <w:rFonts w:ascii="Times New Roman" w:eastAsia="Times New Roman" w:hAnsi="Times New Roman" w:cs="Times New Roman"/>
        </w:rPr>
        <w:t xml:space="preserve">for </w:t>
      </w:r>
      <w:r w:rsidR="00FB1210" w:rsidRPr="0D13A37B">
        <w:rPr>
          <w:rFonts w:ascii="Times New Roman" w:eastAsia="Times New Roman" w:hAnsi="Times New Roman" w:cs="Times New Roman"/>
        </w:rPr>
        <w:t xml:space="preserve">consensus </w:t>
      </w:r>
      <w:r w:rsidR="44C87D11" w:rsidRPr="097937D2">
        <w:rPr>
          <w:rFonts w:ascii="Times New Roman" w:eastAsia="Times New Roman" w:hAnsi="Times New Roman" w:cs="Times New Roman"/>
        </w:rPr>
        <w:t>classifications</w:t>
      </w:r>
      <w:r w:rsidR="00FB1210" w:rsidRPr="0D13A37B">
        <w:rPr>
          <w:rFonts w:ascii="Times New Roman" w:eastAsia="Times New Roman" w:hAnsi="Times New Roman" w:cs="Times New Roman"/>
        </w:rPr>
        <w:t xml:space="preserve"> of variants’ </w:t>
      </w:r>
      <w:r w:rsidR="06C7F0D3" w:rsidRPr="1AFA7483">
        <w:rPr>
          <w:rFonts w:ascii="Times New Roman" w:eastAsia="Times New Roman" w:hAnsi="Times New Roman" w:cs="Times New Roman"/>
        </w:rPr>
        <w:t>presumed</w:t>
      </w:r>
      <w:r w:rsidR="00FB1210" w:rsidRPr="0D13A37B">
        <w:rPr>
          <w:rFonts w:ascii="Times New Roman" w:eastAsia="Times New Roman" w:hAnsi="Times New Roman" w:cs="Times New Roman"/>
        </w:rPr>
        <w:t xml:space="preserve"> clinical significance by a group of clinicians and </w:t>
      </w:r>
      <w:commentRangeStart w:id="17"/>
      <w:commentRangeStart w:id="18"/>
      <w:r w:rsidR="00FB1210" w:rsidRPr="0D13A37B">
        <w:rPr>
          <w:rFonts w:ascii="Times New Roman" w:eastAsia="Times New Roman" w:hAnsi="Times New Roman" w:cs="Times New Roman"/>
        </w:rPr>
        <w:t>laboratorians</w:t>
      </w:r>
      <w:commentRangeEnd w:id="17"/>
      <w:r>
        <w:rPr>
          <w:rStyle w:val="CommentReference"/>
        </w:rPr>
        <w:commentReference w:id="17"/>
      </w:r>
      <w:commentRangeEnd w:id="18"/>
      <w:r>
        <w:rPr>
          <w:rStyle w:val="CommentReference"/>
        </w:rPr>
        <w:commentReference w:id="18"/>
      </w:r>
      <w:r w:rsidR="00FB1210" w:rsidRPr="0D13A37B">
        <w:rPr>
          <w:rFonts w:ascii="Times New Roman" w:eastAsia="Times New Roman" w:hAnsi="Times New Roman" w:cs="Times New Roman"/>
        </w:rPr>
        <w:t xml:space="preserve"> with considerable experience </w:t>
      </w:r>
      <w:r w:rsidR="2EDBDF87" w:rsidRPr="0D13A37B">
        <w:rPr>
          <w:rFonts w:ascii="Times New Roman" w:eastAsia="Times New Roman" w:hAnsi="Times New Roman" w:cs="Times New Roman"/>
        </w:rPr>
        <w:t>in</w:t>
      </w:r>
      <w:r w:rsidR="00FB1210" w:rsidRPr="0D13A37B">
        <w:rPr>
          <w:rFonts w:ascii="Times New Roman" w:eastAsia="Times New Roman" w:hAnsi="Times New Roman" w:cs="Times New Roman"/>
        </w:rPr>
        <w:t xml:space="preserve"> </w:t>
      </w:r>
      <w:r w:rsidR="00FB1210" w:rsidRPr="0D13A37B">
        <w:rPr>
          <w:rFonts w:ascii="Times New Roman" w:eastAsia="Times New Roman" w:hAnsi="Times New Roman" w:cs="Times New Roman"/>
          <w:i/>
          <w:iCs/>
        </w:rPr>
        <w:t xml:space="preserve">PHOX2B </w:t>
      </w:r>
      <w:r w:rsidR="00FB1210" w:rsidRPr="0D13A37B">
        <w:rPr>
          <w:rFonts w:ascii="Times New Roman" w:eastAsia="Times New Roman" w:hAnsi="Times New Roman" w:cs="Times New Roman"/>
        </w:rPr>
        <w:t xml:space="preserve">and </w:t>
      </w:r>
      <w:commentRangeStart w:id="19"/>
      <w:commentRangeStart w:id="20"/>
      <w:r w:rsidR="00FB1210" w:rsidRPr="0D13A37B">
        <w:rPr>
          <w:rFonts w:ascii="Times New Roman" w:eastAsia="Times New Roman" w:hAnsi="Times New Roman" w:cs="Times New Roman"/>
        </w:rPr>
        <w:t>CCHS</w:t>
      </w:r>
      <w:r w:rsidR="537C335F" w:rsidRPr="0D13A37B">
        <w:rPr>
          <w:rFonts w:ascii="Times New Roman" w:eastAsia="Times New Roman" w:hAnsi="Times New Roman" w:cs="Times New Roman"/>
        </w:rPr>
        <w:t>; this framework is heavily influenced by</w:t>
      </w:r>
      <w:r w:rsidR="00A24671" w:rsidRPr="0D13A37B">
        <w:rPr>
          <w:rFonts w:ascii="Times New Roman" w:eastAsia="Times New Roman" w:hAnsi="Times New Roman" w:cs="Times New Roman"/>
        </w:rPr>
        <w:t xml:space="preserve"> </w:t>
      </w:r>
      <w:r w:rsidR="537C335F" w:rsidRPr="0D13A37B">
        <w:rPr>
          <w:rFonts w:ascii="Times New Roman" w:eastAsia="Times New Roman" w:hAnsi="Times New Roman" w:cs="Times New Roman"/>
        </w:rPr>
        <w:t>the ACMG-AMP guidelines</w:t>
      </w:r>
      <w:r w:rsidR="00A24671" w:rsidRPr="0D13A37B">
        <w:rPr>
          <w:rFonts w:ascii="Times New Roman" w:eastAsia="Times New Roman" w:hAnsi="Times New Roman" w:cs="Times New Roman"/>
        </w:rPr>
        <w:t xml:space="preserve"> and </w:t>
      </w:r>
      <w:r w:rsidR="00D058BA" w:rsidRPr="0D13A37B">
        <w:rPr>
          <w:rFonts w:ascii="Times New Roman" w:eastAsia="Times New Roman" w:hAnsi="Times New Roman" w:cs="Times New Roman"/>
        </w:rPr>
        <w:t>considers</w:t>
      </w:r>
      <w:r w:rsidR="537C335F" w:rsidRPr="0D13A37B">
        <w:rPr>
          <w:rFonts w:ascii="Times New Roman" w:eastAsia="Times New Roman" w:hAnsi="Times New Roman" w:cs="Times New Roman"/>
        </w:rPr>
        <w:t xml:space="preserve"> the </w:t>
      </w:r>
      <w:r w:rsidR="005F0A7A" w:rsidRPr="0D13A37B">
        <w:rPr>
          <w:rFonts w:ascii="Times New Roman" w:eastAsia="Times New Roman" w:hAnsi="Times New Roman" w:cs="Times New Roman"/>
        </w:rPr>
        <w:t xml:space="preserve">comprehensive </w:t>
      </w:r>
      <w:r w:rsidR="009B2192" w:rsidRPr="0D13A37B">
        <w:rPr>
          <w:rFonts w:ascii="Times New Roman" w:eastAsia="Times New Roman" w:hAnsi="Times New Roman" w:cs="Times New Roman"/>
        </w:rPr>
        <w:t xml:space="preserve">phenotypic features </w:t>
      </w:r>
      <w:r w:rsidR="5DDBD8FA" w:rsidRPr="0D13A37B">
        <w:rPr>
          <w:rFonts w:ascii="Times New Roman" w:eastAsia="Times New Roman" w:hAnsi="Times New Roman" w:cs="Times New Roman"/>
        </w:rPr>
        <w:t xml:space="preserve">and family testing </w:t>
      </w:r>
      <w:r w:rsidR="009B2192" w:rsidRPr="0D13A37B">
        <w:rPr>
          <w:rFonts w:ascii="Times New Roman" w:eastAsia="Times New Roman" w:hAnsi="Times New Roman" w:cs="Times New Roman"/>
        </w:rPr>
        <w:t>of the patient</w:t>
      </w:r>
      <w:r w:rsidR="00AB4FBF" w:rsidRPr="0D13A37B">
        <w:rPr>
          <w:rFonts w:ascii="Times New Roman" w:eastAsia="Times New Roman" w:hAnsi="Times New Roman" w:cs="Times New Roman"/>
        </w:rPr>
        <w:t xml:space="preserve">s </w:t>
      </w:r>
      <w:r w:rsidR="00020434" w:rsidRPr="0D13A37B">
        <w:rPr>
          <w:rFonts w:ascii="Times New Roman" w:eastAsia="Times New Roman" w:hAnsi="Times New Roman" w:cs="Times New Roman"/>
        </w:rPr>
        <w:t>for</w:t>
      </w:r>
      <w:r w:rsidR="00AB4FBF" w:rsidRPr="0D13A37B">
        <w:rPr>
          <w:rFonts w:ascii="Times New Roman" w:eastAsia="Times New Roman" w:hAnsi="Times New Roman" w:cs="Times New Roman"/>
        </w:rPr>
        <w:t xml:space="preserve"> </w:t>
      </w:r>
      <w:commentRangeEnd w:id="19"/>
      <w:r>
        <w:rPr>
          <w:rStyle w:val="CommentReference"/>
        </w:rPr>
        <w:commentReference w:id="19"/>
      </w:r>
      <w:commentRangeEnd w:id="20"/>
      <w:r>
        <w:rPr>
          <w:rStyle w:val="CommentReference"/>
        </w:rPr>
        <w:commentReference w:id="20"/>
      </w:r>
      <w:r w:rsidR="005F0A7A" w:rsidRPr="0D13A37B">
        <w:rPr>
          <w:rFonts w:ascii="Times New Roman" w:eastAsia="Times New Roman" w:hAnsi="Times New Roman" w:cs="Times New Roman"/>
        </w:rPr>
        <w:t xml:space="preserve">variant </w:t>
      </w:r>
      <w:r w:rsidR="00020434" w:rsidRPr="0D13A37B">
        <w:rPr>
          <w:rFonts w:ascii="Times New Roman" w:eastAsia="Times New Roman" w:hAnsi="Times New Roman" w:cs="Times New Roman"/>
        </w:rPr>
        <w:t>classification</w:t>
      </w:r>
      <w:r w:rsidR="00FB1210" w:rsidRPr="0D13A37B">
        <w:rPr>
          <w:rFonts w:ascii="Times New Roman" w:eastAsia="Times New Roman" w:hAnsi="Times New Roman" w:cs="Times New Roman"/>
        </w:rPr>
        <w:t xml:space="preserve">. </w:t>
      </w:r>
      <w:proofErr w:type="spellStart"/>
      <w:r w:rsidR="4720FD88" w:rsidRPr="0D13A37B">
        <w:rPr>
          <w:rFonts w:ascii="Times New Roman" w:eastAsia="Times New Roman" w:hAnsi="Times New Roman" w:cs="Times New Roman"/>
        </w:rPr>
        <w:t>Tamana</w:t>
      </w:r>
      <w:proofErr w:type="spellEnd"/>
      <w:r w:rsidR="4720FD88" w:rsidRPr="0D13A37B">
        <w:rPr>
          <w:rFonts w:ascii="Times New Roman" w:eastAsia="Times New Roman" w:hAnsi="Times New Roman" w:cs="Times New Roman"/>
        </w:rPr>
        <w:t xml:space="preserve"> et al. (2022) established a similar </w:t>
      </w:r>
      <w:r w:rsidR="6998F61E" w:rsidRPr="0D13A37B">
        <w:rPr>
          <w:rFonts w:ascii="Times New Roman" w:eastAsia="Times New Roman" w:hAnsi="Times New Roman" w:cs="Times New Roman"/>
        </w:rPr>
        <w:t xml:space="preserve">scheme for assessing variants in hemoglobinopathy genes in which, like </w:t>
      </w:r>
      <w:r w:rsidR="6998F61E" w:rsidRPr="0D13A37B">
        <w:rPr>
          <w:rFonts w:ascii="Times New Roman" w:eastAsia="Times New Roman" w:hAnsi="Times New Roman" w:cs="Times New Roman"/>
          <w:i/>
          <w:iCs/>
        </w:rPr>
        <w:t>PHOX2B</w:t>
      </w:r>
      <w:r w:rsidR="6998F61E" w:rsidRPr="0D13A37B">
        <w:rPr>
          <w:rFonts w:ascii="Times New Roman" w:eastAsia="Times New Roman" w:hAnsi="Times New Roman" w:cs="Times New Roman"/>
        </w:rPr>
        <w:t xml:space="preserve">, a huge proportion of variants are unique </w:t>
      </w:r>
      <w:r w:rsidR="58BF946C" w:rsidRPr="0D13A37B">
        <w:rPr>
          <w:rFonts w:ascii="Times New Roman" w:eastAsia="Times New Roman" w:hAnsi="Times New Roman" w:cs="Times New Roman"/>
        </w:rPr>
        <w:t xml:space="preserve">to a single family. </w:t>
      </w:r>
    </w:p>
    <w:p w14:paraId="51DF6D5A" w14:textId="405050D3" w:rsidR="2EB254B7" w:rsidRDefault="2EB254B7" w:rsidP="00505558">
      <w:pPr>
        <w:spacing w:after="0" w:line="360" w:lineRule="auto"/>
        <w:contextualSpacing/>
        <w:jc w:val="both"/>
        <w:rPr>
          <w:rFonts w:ascii="Times New Roman" w:eastAsia="Times New Roman" w:hAnsi="Times New Roman" w:cs="Times New Roman"/>
          <w:i/>
          <w:iCs/>
        </w:rPr>
      </w:pPr>
    </w:p>
    <w:p w14:paraId="5D3B6F39" w14:textId="7C3337A0" w:rsidR="00E80C0A" w:rsidRDefault="71A04440" w:rsidP="00505558">
      <w:pPr>
        <w:spacing w:after="0" w:line="360" w:lineRule="auto"/>
        <w:contextualSpacing/>
        <w:jc w:val="both"/>
        <w:rPr>
          <w:rFonts w:ascii="Times New Roman" w:eastAsia="Times New Roman" w:hAnsi="Times New Roman" w:cs="Times New Roman"/>
        </w:rPr>
      </w:pPr>
      <w:r w:rsidRPr="63678791">
        <w:rPr>
          <w:rFonts w:ascii="Times New Roman" w:eastAsia="Times New Roman" w:hAnsi="Times New Roman" w:cs="Times New Roman"/>
          <w:i/>
        </w:rPr>
        <w:t>Benign variants</w:t>
      </w:r>
      <w:r w:rsidRPr="7062775E">
        <w:rPr>
          <w:rFonts w:ascii="Times New Roman" w:eastAsia="Times New Roman" w:hAnsi="Times New Roman" w:cs="Times New Roman"/>
        </w:rPr>
        <w:t xml:space="preserve"> </w:t>
      </w:r>
    </w:p>
    <w:p w14:paraId="246C3325" w14:textId="401377E5" w:rsidR="00E80C0A" w:rsidRDefault="6B102DAB" w:rsidP="00505558">
      <w:pPr>
        <w:spacing w:after="0" w:line="360" w:lineRule="auto"/>
        <w:ind w:firstLine="720"/>
        <w:contextualSpacing/>
        <w:jc w:val="both"/>
        <w:rPr>
          <w:rFonts w:ascii="Times New Roman" w:eastAsia="Times New Roman" w:hAnsi="Times New Roman" w:cs="Times New Roman"/>
        </w:rPr>
      </w:pPr>
      <w:r w:rsidRPr="1806D587">
        <w:rPr>
          <w:rFonts w:ascii="Times New Roman" w:eastAsia="Times New Roman" w:hAnsi="Times New Roman" w:cs="Times New Roman"/>
        </w:rPr>
        <w:t xml:space="preserve">To define </w:t>
      </w:r>
      <w:r w:rsidR="0853EF09" w:rsidRPr="1806D587">
        <w:rPr>
          <w:rFonts w:ascii="Times New Roman" w:eastAsia="Times New Roman" w:hAnsi="Times New Roman" w:cs="Times New Roman"/>
        </w:rPr>
        <w:t xml:space="preserve">variants </w:t>
      </w:r>
      <w:r w:rsidR="5F1D1B0F" w:rsidRPr="1806D587">
        <w:rPr>
          <w:rFonts w:ascii="Times New Roman" w:eastAsia="Times New Roman" w:hAnsi="Times New Roman" w:cs="Times New Roman"/>
        </w:rPr>
        <w:t xml:space="preserve">as </w:t>
      </w:r>
      <w:r w:rsidR="1B5340E2" w:rsidRPr="1806D587">
        <w:rPr>
          <w:rFonts w:ascii="Times New Roman" w:eastAsia="Times New Roman" w:hAnsi="Times New Roman" w:cs="Times New Roman"/>
        </w:rPr>
        <w:t>B</w:t>
      </w:r>
      <w:r w:rsidR="5F1D1B0F" w:rsidRPr="1806D587">
        <w:rPr>
          <w:rFonts w:ascii="Times New Roman" w:eastAsia="Times New Roman" w:hAnsi="Times New Roman" w:cs="Times New Roman"/>
        </w:rPr>
        <w:t>enign</w:t>
      </w:r>
      <w:r w:rsidR="4DAD245A" w:rsidRPr="1806D587">
        <w:rPr>
          <w:rFonts w:ascii="Times New Roman" w:eastAsia="Times New Roman" w:hAnsi="Times New Roman" w:cs="Times New Roman"/>
        </w:rPr>
        <w:t>, we first sought to determine</w:t>
      </w:r>
      <w:r w:rsidR="2A2D320F" w:rsidRPr="1806D587">
        <w:rPr>
          <w:rFonts w:ascii="Times New Roman" w:eastAsia="Times New Roman" w:hAnsi="Times New Roman" w:cs="Times New Roman"/>
        </w:rPr>
        <w:t xml:space="preserve"> </w:t>
      </w:r>
      <w:r w:rsidR="7F90A0EC" w:rsidRPr="1806D587">
        <w:rPr>
          <w:rFonts w:ascii="Times New Roman" w:eastAsia="Times New Roman" w:hAnsi="Times New Roman" w:cs="Times New Roman"/>
        </w:rPr>
        <w:t>the population maximum tolerated allele frequency for CCHS (</w:t>
      </w:r>
      <w:proofErr w:type="spellStart"/>
      <w:r w:rsidR="7F90A0EC" w:rsidRPr="1806D587">
        <w:rPr>
          <w:rFonts w:ascii="Times New Roman" w:eastAsia="Times New Roman" w:hAnsi="Times New Roman" w:cs="Times New Roman"/>
        </w:rPr>
        <w:t>W</w:t>
      </w:r>
      <w:r w:rsidR="36E56BED" w:rsidRPr="1806D587">
        <w:rPr>
          <w:rFonts w:ascii="Times New Roman" w:eastAsia="Times New Roman" w:hAnsi="Times New Roman" w:cs="Times New Roman"/>
        </w:rPr>
        <w:t>h</w:t>
      </w:r>
      <w:r w:rsidR="7F90A0EC" w:rsidRPr="1806D587">
        <w:rPr>
          <w:rFonts w:ascii="Times New Roman" w:eastAsia="Times New Roman" w:hAnsi="Times New Roman" w:cs="Times New Roman"/>
        </w:rPr>
        <w:t>iffin</w:t>
      </w:r>
      <w:proofErr w:type="spellEnd"/>
      <w:r w:rsidR="7F90A0EC" w:rsidRPr="1806D587">
        <w:rPr>
          <w:rFonts w:ascii="Times New Roman" w:eastAsia="Times New Roman" w:hAnsi="Times New Roman" w:cs="Times New Roman"/>
        </w:rPr>
        <w:t xml:space="preserve"> et al, 2017). </w:t>
      </w:r>
      <w:r w:rsidR="00DC1D0C" w:rsidRPr="1806D587">
        <w:rPr>
          <w:rFonts w:ascii="Times New Roman" w:eastAsia="Times New Roman" w:hAnsi="Times New Roman" w:cs="Times New Roman"/>
        </w:rPr>
        <w:t>The</w:t>
      </w:r>
      <w:r w:rsidR="7F90A0EC" w:rsidRPr="1806D587">
        <w:rPr>
          <w:rFonts w:ascii="Times New Roman" w:eastAsia="Times New Roman" w:hAnsi="Times New Roman" w:cs="Times New Roman"/>
        </w:rPr>
        <w:t xml:space="preserve"> factors used in th</w:t>
      </w:r>
      <w:r w:rsidR="5759AB09" w:rsidRPr="1806D587">
        <w:rPr>
          <w:rFonts w:ascii="Times New Roman" w:eastAsia="Times New Roman" w:hAnsi="Times New Roman" w:cs="Times New Roman"/>
        </w:rPr>
        <w:t>is</w:t>
      </w:r>
      <w:r w:rsidR="7F90A0EC" w:rsidRPr="1806D587">
        <w:rPr>
          <w:rFonts w:ascii="Times New Roman" w:eastAsia="Times New Roman" w:hAnsi="Times New Roman" w:cs="Times New Roman"/>
        </w:rPr>
        <w:t xml:space="preserve"> calculation</w:t>
      </w:r>
      <w:r w:rsidR="009E6519" w:rsidRPr="1806D587">
        <w:rPr>
          <w:rFonts w:ascii="Times New Roman" w:eastAsia="Times New Roman" w:hAnsi="Times New Roman" w:cs="Times New Roman"/>
        </w:rPr>
        <w:t>,</w:t>
      </w:r>
      <w:r w:rsidR="7F90A0EC" w:rsidRPr="1806D587">
        <w:rPr>
          <w:rFonts w:ascii="Times New Roman" w:eastAsia="Times New Roman" w:hAnsi="Times New Roman" w:cs="Times New Roman"/>
        </w:rPr>
        <w:t xml:space="preserve"> </w:t>
      </w:r>
      <w:r w:rsidR="004077FB" w:rsidRPr="1806D587">
        <w:rPr>
          <w:rFonts w:ascii="Times New Roman" w:eastAsia="Times New Roman" w:hAnsi="Times New Roman" w:cs="Times New Roman"/>
        </w:rPr>
        <w:t xml:space="preserve">which </w:t>
      </w:r>
      <w:r w:rsidR="7F90A0EC" w:rsidRPr="1806D587">
        <w:rPr>
          <w:rFonts w:ascii="Times New Roman" w:eastAsia="Times New Roman" w:hAnsi="Times New Roman" w:cs="Times New Roman"/>
        </w:rPr>
        <w:t xml:space="preserve">were </w:t>
      </w:r>
      <w:r w:rsidR="41083272" w:rsidRPr="6C7CA37B">
        <w:rPr>
          <w:rFonts w:ascii="Times New Roman" w:eastAsia="Times New Roman" w:hAnsi="Times New Roman" w:cs="Times New Roman"/>
        </w:rPr>
        <w:t>all</w:t>
      </w:r>
      <w:r w:rsidR="7F90A0EC" w:rsidRPr="6C7CA37B">
        <w:rPr>
          <w:rFonts w:ascii="Times New Roman" w:eastAsia="Times New Roman" w:hAnsi="Times New Roman" w:cs="Times New Roman"/>
        </w:rPr>
        <w:t xml:space="preserve"> </w:t>
      </w:r>
      <w:r w:rsidR="7F90A0EC" w:rsidRPr="1806D587">
        <w:rPr>
          <w:rFonts w:ascii="Times New Roman" w:eastAsia="Times New Roman" w:hAnsi="Times New Roman" w:cs="Times New Roman"/>
        </w:rPr>
        <w:t>conservative</w:t>
      </w:r>
      <w:r w:rsidR="009E6519" w:rsidRPr="1806D587">
        <w:rPr>
          <w:rFonts w:ascii="Times New Roman" w:eastAsia="Times New Roman" w:hAnsi="Times New Roman" w:cs="Times New Roman"/>
        </w:rPr>
        <w:t xml:space="preserve">ly </w:t>
      </w:r>
      <w:r w:rsidR="006712C6" w:rsidRPr="1806D587">
        <w:rPr>
          <w:rFonts w:ascii="Times New Roman" w:eastAsia="Times New Roman" w:hAnsi="Times New Roman" w:cs="Times New Roman"/>
        </w:rPr>
        <w:t>set</w:t>
      </w:r>
      <w:r w:rsidR="7F90A0EC" w:rsidRPr="1806D587">
        <w:rPr>
          <w:rFonts w:ascii="Times New Roman" w:eastAsia="Times New Roman" w:hAnsi="Times New Roman" w:cs="Times New Roman"/>
        </w:rPr>
        <w:t xml:space="preserve"> in order to </w:t>
      </w:r>
      <w:r w:rsidR="2166CB46" w:rsidRPr="1806D587">
        <w:rPr>
          <w:rFonts w:ascii="Times New Roman" w:eastAsia="Times New Roman" w:hAnsi="Times New Roman" w:cs="Times New Roman"/>
        </w:rPr>
        <w:t xml:space="preserve">minimize </w:t>
      </w:r>
      <w:r w:rsidR="7F90A0EC" w:rsidRPr="1806D587">
        <w:rPr>
          <w:rFonts w:ascii="Times New Roman" w:eastAsia="Times New Roman" w:hAnsi="Times New Roman" w:cs="Times New Roman"/>
        </w:rPr>
        <w:t>the risk of inappropriately mis-</w:t>
      </w:r>
      <w:r w:rsidR="28AADBD2" w:rsidRPr="44683ACD">
        <w:rPr>
          <w:rFonts w:ascii="Times New Roman" w:eastAsia="Times New Roman" w:hAnsi="Times New Roman" w:cs="Times New Roman"/>
        </w:rPr>
        <w:t>classifying</w:t>
      </w:r>
      <w:r w:rsidR="7F90A0EC" w:rsidRPr="1806D587">
        <w:rPr>
          <w:rFonts w:ascii="Times New Roman" w:eastAsia="Times New Roman" w:hAnsi="Times New Roman" w:cs="Times New Roman"/>
        </w:rPr>
        <w:t xml:space="preserve"> variants as </w:t>
      </w:r>
      <w:r w:rsidR="5E196306" w:rsidRPr="6C7CA37B">
        <w:rPr>
          <w:rFonts w:ascii="Times New Roman" w:eastAsia="Times New Roman" w:hAnsi="Times New Roman" w:cs="Times New Roman"/>
        </w:rPr>
        <w:t>B</w:t>
      </w:r>
      <w:r w:rsidR="7F90A0EC" w:rsidRPr="6C7CA37B">
        <w:rPr>
          <w:rFonts w:ascii="Times New Roman" w:eastAsia="Times New Roman" w:hAnsi="Times New Roman" w:cs="Times New Roman"/>
        </w:rPr>
        <w:t>enign</w:t>
      </w:r>
      <w:r w:rsidR="009E6519" w:rsidRPr="1806D587">
        <w:rPr>
          <w:rFonts w:ascii="Times New Roman" w:eastAsia="Times New Roman" w:hAnsi="Times New Roman" w:cs="Times New Roman"/>
        </w:rPr>
        <w:t xml:space="preserve">, </w:t>
      </w:r>
      <w:r w:rsidR="004968FF" w:rsidRPr="1806D587">
        <w:rPr>
          <w:rFonts w:ascii="Times New Roman" w:eastAsia="Times New Roman" w:hAnsi="Times New Roman" w:cs="Times New Roman"/>
        </w:rPr>
        <w:t>include the following</w:t>
      </w:r>
      <w:r w:rsidR="7F90A0EC" w:rsidRPr="1806D587">
        <w:rPr>
          <w:rFonts w:ascii="Times New Roman" w:eastAsia="Times New Roman" w:hAnsi="Times New Roman" w:cs="Times New Roman"/>
        </w:rPr>
        <w:t>: a CCHS prevalence of 1/100,000, more common than the highest current estimate of its prevalence (</w:t>
      </w:r>
      <w:proofErr w:type="spellStart"/>
      <w:r w:rsidR="7F90A0EC" w:rsidRPr="1806D587">
        <w:rPr>
          <w:rFonts w:ascii="Times New Roman" w:eastAsia="Times New Roman" w:hAnsi="Times New Roman" w:cs="Times New Roman"/>
        </w:rPr>
        <w:t>Shimokaze</w:t>
      </w:r>
      <w:proofErr w:type="spellEnd"/>
      <w:r w:rsidR="7F90A0EC" w:rsidRPr="1806D587">
        <w:rPr>
          <w:rFonts w:ascii="Times New Roman" w:eastAsia="Times New Roman" w:hAnsi="Times New Roman" w:cs="Times New Roman"/>
        </w:rPr>
        <w:t xml:space="preserve"> et al., 2015); a penetrance of 0.</w:t>
      </w:r>
      <w:r w:rsidR="3749FDDD" w:rsidRPr="1806D587">
        <w:rPr>
          <w:rFonts w:ascii="Times New Roman" w:eastAsia="Times New Roman" w:hAnsi="Times New Roman" w:cs="Times New Roman"/>
        </w:rPr>
        <w:t>4</w:t>
      </w:r>
      <w:r w:rsidR="33C8E309" w:rsidRPr="1806D587">
        <w:rPr>
          <w:rFonts w:ascii="Times New Roman" w:eastAsia="Times New Roman" w:hAnsi="Times New Roman" w:cs="Times New Roman"/>
        </w:rPr>
        <w:t>0</w:t>
      </w:r>
      <w:r w:rsidR="7F90A0EC" w:rsidRPr="1806D587">
        <w:rPr>
          <w:rFonts w:ascii="Times New Roman" w:eastAsia="Times New Roman" w:hAnsi="Times New Roman" w:cs="Times New Roman"/>
        </w:rPr>
        <w:t xml:space="preserve"> (</w:t>
      </w:r>
      <w:r w:rsidR="6F04D9C6" w:rsidRPr="6C7CA37B">
        <w:rPr>
          <w:rFonts w:ascii="Times New Roman" w:eastAsia="Times New Roman" w:hAnsi="Times New Roman" w:cs="Times New Roman"/>
        </w:rPr>
        <w:t>4</w:t>
      </w:r>
      <w:r w:rsidR="41EE840F" w:rsidRPr="6C7CA37B">
        <w:rPr>
          <w:rFonts w:ascii="Times New Roman" w:eastAsia="Times New Roman" w:hAnsi="Times New Roman" w:cs="Times New Roman"/>
        </w:rPr>
        <w:t>0</w:t>
      </w:r>
      <w:r w:rsidR="7F90A0EC" w:rsidRPr="1806D587">
        <w:rPr>
          <w:rFonts w:ascii="Times New Roman" w:eastAsia="Times New Roman" w:hAnsi="Times New Roman" w:cs="Times New Roman"/>
        </w:rPr>
        <w:t xml:space="preserve">%) to </w:t>
      </w:r>
      <w:r w:rsidR="1E838965" w:rsidRPr="1806D587">
        <w:rPr>
          <w:rFonts w:ascii="Times New Roman" w:eastAsia="Times New Roman" w:hAnsi="Times New Roman" w:cs="Times New Roman"/>
        </w:rPr>
        <w:t xml:space="preserve">allow </w:t>
      </w:r>
      <w:r w:rsidR="7F90A0EC" w:rsidRPr="1806D587">
        <w:rPr>
          <w:rFonts w:ascii="Times New Roman" w:eastAsia="Times New Roman" w:hAnsi="Times New Roman" w:cs="Times New Roman"/>
        </w:rPr>
        <w:t>for incomplete penetrance</w:t>
      </w:r>
      <w:r w:rsidR="1D119A00" w:rsidRPr="1806D587">
        <w:rPr>
          <w:rFonts w:ascii="Times New Roman" w:eastAsia="Times New Roman" w:hAnsi="Times New Roman" w:cs="Times New Roman"/>
        </w:rPr>
        <w:t xml:space="preserve"> and</w:t>
      </w:r>
      <w:r w:rsidR="7F90A0EC" w:rsidRPr="1806D587">
        <w:rPr>
          <w:rFonts w:ascii="Times New Roman" w:eastAsia="Times New Roman" w:hAnsi="Times New Roman" w:cs="Times New Roman"/>
        </w:rPr>
        <w:t xml:space="preserve"> variable expressivity</w:t>
      </w:r>
      <w:r w:rsidR="3C8949FF" w:rsidRPr="1806D587">
        <w:rPr>
          <w:rFonts w:ascii="Times New Roman" w:eastAsia="Times New Roman" w:hAnsi="Times New Roman" w:cs="Times New Roman"/>
        </w:rPr>
        <w:t xml:space="preserve"> or somatic mosaicism</w:t>
      </w:r>
      <w:r w:rsidR="7F90A0EC" w:rsidRPr="1806D587">
        <w:rPr>
          <w:rFonts w:ascii="Times New Roman" w:eastAsia="Times New Roman" w:hAnsi="Times New Roman" w:cs="Times New Roman"/>
        </w:rPr>
        <w:t xml:space="preserve"> resulting in subclinical disease (Weese-Mayer et al., 2003; </w:t>
      </w:r>
      <w:proofErr w:type="spellStart"/>
      <w:r w:rsidR="7F90A0EC" w:rsidRPr="1806D587">
        <w:rPr>
          <w:rFonts w:ascii="Times New Roman" w:eastAsia="Times New Roman" w:hAnsi="Times New Roman" w:cs="Times New Roman"/>
        </w:rPr>
        <w:t>Bachetti</w:t>
      </w:r>
      <w:proofErr w:type="spellEnd"/>
      <w:r w:rsidR="7F90A0EC" w:rsidRPr="1806D587">
        <w:rPr>
          <w:rFonts w:ascii="Times New Roman" w:eastAsia="Times New Roman" w:hAnsi="Times New Roman" w:cs="Times New Roman"/>
        </w:rPr>
        <w:t xml:space="preserve"> et al., 2011); a genetic heterogeneity of 0.8</w:t>
      </w:r>
      <w:r w:rsidR="681FC554" w:rsidRPr="1806D587">
        <w:rPr>
          <w:rFonts w:ascii="Times New Roman" w:eastAsia="Times New Roman" w:hAnsi="Times New Roman" w:cs="Times New Roman"/>
        </w:rPr>
        <w:t>0</w:t>
      </w:r>
      <w:r w:rsidR="7F90A0EC" w:rsidRPr="1806D587">
        <w:rPr>
          <w:rFonts w:ascii="Times New Roman" w:eastAsia="Times New Roman" w:hAnsi="Times New Roman" w:cs="Times New Roman"/>
        </w:rPr>
        <w:t xml:space="preserve"> to account for the CCHS cases without diagnostic </w:t>
      </w:r>
      <w:r w:rsidR="7F90A0EC" w:rsidRPr="1806D587">
        <w:rPr>
          <w:rFonts w:ascii="Times New Roman" w:eastAsia="Times New Roman" w:hAnsi="Times New Roman" w:cs="Times New Roman"/>
          <w:i/>
          <w:iCs/>
        </w:rPr>
        <w:t xml:space="preserve">PHOX2B </w:t>
      </w:r>
      <w:r w:rsidR="7F90A0EC" w:rsidRPr="1806D587">
        <w:rPr>
          <w:rFonts w:ascii="Times New Roman" w:eastAsia="Times New Roman" w:hAnsi="Times New Roman" w:cs="Times New Roman"/>
        </w:rPr>
        <w:t>variants identified</w:t>
      </w:r>
      <w:r w:rsidR="4CACA9CA" w:rsidRPr="1806D587">
        <w:rPr>
          <w:rFonts w:ascii="Times New Roman" w:eastAsia="Times New Roman" w:hAnsi="Times New Roman" w:cs="Times New Roman"/>
        </w:rPr>
        <w:t>;</w:t>
      </w:r>
      <w:r w:rsidR="7F90A0EC" w:rsidRPr="1806D587">
        <w:rPr>
          <w:rFonts w:ascii="Times New Roman" w:eastAsia="Times New Roman" w:hAnsi="Times New Roman" w:cs="Times New Roman"/>
        </w:rPr>
        <w:t xml:space="preserve"> and an allelic heterogeneity of 0.10, which represents the approximate proportion of CCHS cases caused by all NPARMs and is therefore highly conservative for consideration of individual missense variants. This yielded a maximum tolerated allele frequency of 0.000</w:t>
      </w:r>
      <w:r w:rsidR="7B566466" w:rsidRPr="1806D587">
        <w:rPr>
          <w:rFonts w:ascii="Times New Roman" w:eastAsia="Times New Roman" w:hAnsi="Times New Roman" w:cs="Times New Roman"/>
        </w:rPr>
        <w:t>1</w:t>
      </w:r>
      <w:r w:rsidR="7F90A0EC" w:rsidRPr="1806D587">
        <w:rPr>
          <w:rFonts w:ascii="Times New Roman" w:eastAsia="Times New Roman" w:hAnsi="Times New Roman" w:cs="Times New Roman"/>
        </w:rPr>
        <w:t>%</w:t>
      </w:r>
      <w:r w:rsidR="782BC2E4" w:rsidRPr="1806D587">
        <w:rPr>
          <w:rFonts w:ascii="Times New Roman" w:eastAsia="Times New Roman" w:hAnsi="Times New Roman" w:cs="Times New Roman"/>
        </w:rPr>
        <w:t xml:space="preserve"> (0.000001)</w:t>
      </w:r>
      <w:r w:rsidR="7F90A0EC" w:rsidRPr="1806D587">
        <w:rPr>
          <w:rFonts w:ascii="Times New Roman" w:eastAsia="Times New Roman" w:hAnsi="Times New Roman" w:cs="Times New Roman"/>
        </w:rPr>
        <w:t xml:space="preserve">. </w:t>
      </w:r>
      <w:r w:rsidR="646C964E" w:rsidRPr="1806D587">
        <w:rPr>
          <w:rFonts w:ascii="Times New Roman" w:eastAsia="Times New Roman" w:hAnsi="Times New Roman" w:cs="Times New Roman"/>
        </w:rPr>
        <w:t>V</w:t>
      </w:r>
      <w:r w:rsidR="53CB4BB3" w:rsidRPr="1806D587">
        <w:rPr>
          <w:rFonts w:ascii="Times New Roman" w:eastAsia="Times New Roman" w:hAnsi="Times New Roman" w:cs="Times New Roman"/>
        </w:rPr>
        <w:t xml:space="preserve">ariants’ </w:t>
      </w:r>
      <w:proofErr w:type="spellStart"/>
      <w:r w:rsidR="70B605EF" w:rsidRPr="26AE35DC">
        <w:rPr>
          <w:rFonts w:ascii="Times New Roman" w:eastAsia="Times New Roman" w:hAnsi="Times New Roman" w:cs="Times New Roman"/>
        </w:rPr>
        <w:t>gnomAD</w:t>
      </w:r>
      <w:proofErr w:type="spellEnd"/>
      <w:r w:rsidR="70B605EF" w:rsidRPr="26AE35DC">
        <w:rPr>
          <w:rFonts w:ascii="Times New Roman" w:eastAsia="Times New Roman" w:hAnsi="Times New Roman" w:cs="Times New Roman"/>
        </w:rPr>
        <w:t xml:space="preserve"> </w:t>
      </w:r>
      <w:proofErr w:type="spellStart"/>
      <w:r w:rsidR="53CB4BB3" w:rsidRPr="26AE35DC">
        <w:rPr>
          <w:rFonts w:ascii="Times New Roman" w:eastAsia="Times New Roman" w:hAnsi="Times New Roman" w:cs="Times New Roman"/>
        </w:rPr>
        <w:t>GroupMax</w:t>
      </w:r>
      <w:proofErr w:type="spellEnd"/>
      <w:r w:rsidR="53CB4BB3" w:rsidRPr="1806D587">
        <w:rPr>
          <w:rFonts w:ascii="Times New Roman" w:eastAsia="Times New Roman" w:hAnsi="Times New Roman" w:cs="Times New Roman"/>
        </w:rPr>
        <w:t xml:space="preserve"> filtering allele frequency (FAF) (95% CI) </w:t>
      </w:r>
      <w:r w:rsidR="2F816179" w:rsidRPr="1806D587">
        <w:rPr>
          <w:rFonts w:ascii="Times New Roman" w:eastAsia="Times New Roman" w:hAnsi="Times New Roman" w:cs="Times New Roman"/>
        </w:rPr>
        <w:t>estimates</w:t>
      </w:r>
      <w:r w:rsidR="2F816179" w:rsidRPr="3BBD7338">
        <w:rPr>
          <w:rFonts w:ascii="Times New Roman" w:eastAsia="Times New Roman" w:hAnsi="Times New Roman" w:cs="Times New Roman"/>
        </w:rPr>
        <w:t xml:space="preserve"> </w:t>
      </w:r>
      <w:r w:rsidR="10BDC303" w:rsidRPr="2DF21DA9">
        <w:rPr>
          <w:rFonts w:ascii="Times New Roman" w:eastAsia="Times New Roman" w:hAnsi="Times New Roman" w:cs="Times New Roman"/>
        </w:rPr>
        <w:t>(</w:t>
      </w:r>
      <w:r w:rsidR="007B3E84">
        <w:rPr>
          <w:rFonts w:ascii="Times New Roman" w:eastAsia="Times New Roman" w:hAnsi="Times New Roman" w:cs="Times New Roman"/>
        </w:rPr>
        <w:t>the combined</w:t>
      </w:r>
      <w:r w:rsidR="44357BDC" w:rsidRPr="1806D587" w:rsidDel="007B3E84">
        <w:rPr>
          <w:rFonts w:ascii="Times New Roman" w:eastAsia="Times New Roman" w:hAnsi="Times New Roman" w:cs="Times New Roman"/>
        </w:rPr>
        <w:t xml:space="preserve"> </w:t>
      </w:r>
      <w:r w:rsidR="44357BDC" w:rsidRPr="1806D587">
        <w:rPr>
          <w:rFonts w:ascii="Times New Roman" w:eastAsia="Times New Roman" w:hAnsi="Times New Roman" w:cs="Times New Roman"/>
        </w:rPr>
        <w:t xml:space="preserve">exome and genome </w:t>
      </w:r>
      <w:r w:rsidR="33B6BF74" w:rsidRPr="58637028">
        <w:rPr>
          <w:rFonts w:ascii="Times New Roman" w:eastAsia="Times New Roman" w:hAnsi="Times New Roman" w:cs="Times New Roman"/>
        </w:rPr>
        <w:t>[</w:t>
      </w:r>
      <w:r w:rsidR="007B3E84">
        <w:rPr>
          <w:rFonts w:ascii="Times New Roman" w:eastAsia="Times New Roman" w:hAnsi="Times New Roman" w:cs="Times New Roman"/>
        </w:rPr>
        <w:t>joint</w:t>
      </w:r>
      <w:r w:rsidR="4C47A553" w:rsidRPr="005342FD">
        <w:rPr>
          <w:rFonts w:ascii="Times New Roman" w:eastAsia="Times New Roman" w:hAnsi="Times New Roman" w:cs="Times New Roman"/>
        </w:rPr>
        <w:t>]</w:t>
      </w:r>
      <w:r w:rsidR="007B3E84">
        <w:rPr>
          <w:rFonts w:ascii="Times New Roman" w:eastAsia="Times New Roman" w:hAnsi="Times New Roman" w:cs="Times New Roman"/>
        </w:rPr>
        <w:t xml:space="preserve"> </w:t>
      </w:r>
      <w:r w:rsidR="44357BDC" w:rsidRPr="1806D587">
        <w:rPr>
          <w:rFonts w:ascii="Times New Roman" w:eastAsia="Times New Roman" w:hAnsi="Times New Roman" w:cs="Times New Roman"/>
        </w:rPr>
        <w:t>datasets</w:t>
      </w:r>
      <w:r w:rsidR="6478CF72" w:rsidRPr="005342FD">
        <w:rPr>
          <w:rFonts w:ascii="Times New Roman" w:eastAsia="Times New Roman" w:hAnsi="Times New Roman" w:cs="Times New Roman"/>
        </w:rPr>
        <w:t>)</w:t>
      </w:r>
      <w:r w:rsidR="44357BDC" w:rsidRPr="1806D587">
        <w:rPr>
          <w:rFonts w:ascii="Times New Roman" w:eastAsia="Times New Roman" w:hAnsi="Times New Roman" w:cs="Times New Roman"/>
        </w:rPr>
        <w:t xml:space="preserve"> </w:t>
      </w:r>
      <w:r w:rsidR="680B11FB" w:rsidRPr="1806D587">
        <w:rPr>
          <w:rFonts w:ascii="Times New Roman" w:eastAsia="Times New Roman" w:hAnsi="Times New Roman" w:cs="Times New Roman"/>
        </w:rPr>
        <w:t xml:space="preserve">were then </w:t>
      </w:r>
      <w:r w:rsidR="284DC48A" w:rsidRPr="1806D587">
        <w:rPr>
          <w:rFonts w:ascii="Times New Roman" w:eastAsia="Times New Roman" w:hAnsi="Times New Roman" w:cs="Times New Roman"/>
        </w:rPr>
        <w:t>compared to</w:t>
      </w:r>
      <w:r w:rsidR="0A302268" w:rsidRPr="1806D587">
        <w:rPr>
          <w:rFonts w:ascii="Times New Roman" w:eastAsia="Times New Roman" w:hAnsi="Times New Roman" w:cs="Times New Roman"/>
        </w:rPr>
        <w:t xml:space="preserve"> the</w:t>
      </w:r>
      <w:r w:rsidR="552369DA" w:rsidRPr="1806D587">
        <w:rPr>
          <w:rFonts w:ascii="Times New Roman" w:eastAsia="Times New Roman" w:hAnsi="Times New Roman" w:cs="Times New Roman"/>
        </w:rPr>
        <w:t xml:space="preserve"> calculated</w:t>
      </w:r>
      <w:r w:rsidR="0A302268" w:rsidRPr="1806D587">
        <w:rPr>
          <w:rFonts w:ascii="Times New Roman" w:eastAsia="Times New Roman" w:hAnsi="Times New Roman" w:cs="Times New Roman"/>
        </w:rPr>
        <w:t xml:space="preserve"> disease-specific</w:t>
      </w:r>
      <w:r w:rsidR="284DC48A" w:rsidRPr="1806D587">
        <w:rPr>
          <w:rFonts w:ascii="Times New Roman" w:eastAsia="Times New Roman" w:hAnsi="Times New Roman" w:cs="Times New Roman"/>
        </w:rPr>
        <w:t xml:space="preserve"> </w:t>
      </w:r>
      <w:r w:rsidR="3A9276A6" w:rsidRPr="1806D587">
        <w:rPr>
          <w:rFonts w:ascii="Times New Roman" w:eastAsia="Times New Roman" w:hAnsi="Times New Roman" w:cs="Times New Roman"/>
        </w:rPr>
        <w:t xml:space="preserve">frequency </w:t>
      </w:r>
      <w:r w:rsidR="19DC535D" w:rsidRPr="1806D587">
        <w:rPr>
          <w:rFonts w:ascii="Times New Roman" w:eastAsia="Times New Roman" w:hAnsi="Times New Roman" w:cs="Times New Roman"/>
        </w:rPr>
        <w:t>threshold</w:t>
      </w:r>
      <w:r w:rsidR="22C5F8B8" w:rsidRPr="1806D587">
        <w:rPr>
          <w:rFonts w:ascii="Times New Roman" w:eastAsia="Times New Roman" w:hAnsi="Times New Roman" w:cs="Times New Roman"/>
        </w:rPr>
        <w:t xml:space="preserve"> </w:t>
      </w:r>
      <w:r w:rsidR="263AC549" w:rsidRPr="1806D587">
        <w:rPr>
          <w:rFonts w:ascii="Times New Roman" w:eastAsia="Times New Roman" w:hAnsi="Times New Roman" w:cs="Times New Roman"/>
        </w:rPr>
        <w:t xml:space="preserve">as </w:t>
      </w:r>
      <w:r w:rsidR="2A2D320F" w:rsidRPr="1806D587">
        <w:rPr>
          <w:rFonts w:ascii="Times New Roman" w:eastAsia="Times New Roman" w:hAnsi="Times New Roman" w:cs="Times New Roman"/>
        </w:rPr>
        <w:t>recommended by</w:t>
      </w:r>
      <w:r w:rsidR="0853EF09" w:rsidRPr="1806D587">
        <w:rPr>
          <w:rFonts w:ascii="Times New Roman" w:eastAsia="Times New Roman" w:hAnsi="Times New Roman" w:cs="Times New Roman"/>
        </w:rPr>
        <w:t xml:space="preserve"> </w:t>
      </w:r>
      <w:r w:rsidR="1A302EAC" w:rsidRPr="1806D587">
        <w:rPr>
          <w:rFonts w:ascii="Times New Roman" w:eastAsia="Times New Roman" w:hAnsi="Times New Roman" w:cs="Times New Roman"/>
        </w:rPr>
        <w:t>Gudmundsson et al. (2022)</w:t>
      </w:r>
      <w:r w:rsidR="04A93E58" w:rsidRPr="1806D587">
        <w:rPr>
          <w:rFonts w:ascii="Times New Roman" w:eastAsia="Times New Roman" w:hAnsi="Times New Roman" w:cs="Times New Roman"/>
        </w:rPr>
        <w:t>.</w:t>
      </w:r>
      <w:r w:rsidR="78E3BB36" w:rsidRPr="1806D587">
        <w:rPr>
          <w:rFonts w:ascii="Times New Roman" w:eastAsia="Times New Roman" w:hAnsi="Times New Roman" w:cs="Times New Roman"/>
        </w:rPr>
        <w:t xml:space="preserve"> </w:t>
      </w:r>
      <w:r w:rsidR="0853EF09" w:rsidRPr="1806D587">
        <w:rPr>
          <w:rFonts w:ascii="Times New Roman" w:eastAsia="Times New Roman" w:hAnsi="Times New Roman" w:cs="Times New Roman"/>
        </w:rPr>
        <w:t>A</w:t>
      </w:r>
      <w:r w:rsidR="6B6E6C7F" w:rsidRPr="1806D587">
        <w:rPr>
          <w:rFonts w:ascii="Times New Roman" w:eastAsia="Times New Roman" w:hAnsi="Times New Roman" w:cs="Times New Roman"/>
        </w:rPr>
        <w:t xml:space="preserve">ll variants </w:t>
      </w:r>
      <w:r w:rsidR="15A41258" w:rsidRPr="1806D587">
        <w:rPr>
          <w:rFonts w:ascii="Times New Roman" w:eastAsia="Times New Roman" w:hAnsi="Times New Roman" w:cs="Times New Roman"/>
        </w:rPr>
        <w:t>with</w:t>
      </w:r>
      <w:r w:rsidR="5ADB31EF" w:rsidRPr="1806D587">
        <w:rPr>
          <w:rFonts w:ascii="Times New Roman" w:eastAsia="Times New Roman" w:hAnsi="Times New Roman" w:cs="Times New Roman"/>
        </w:rPr>
        <w:t xml:space="preserve"> </w:t>
      </w:r>
      <w:proofErr w:type="spellStart"/>
      <w:r w:rsidR="3A62CDCF" w:rsidRPr="1806D587">
        <w:rPr>
          <w:rFonts w:ascii="Times New Roman" w:eastAsia="Times New Roman" w:hAnsi="Times New Roman" w:cs="Times New Roman"/>
        </w:rPr>
        <w:t>GroupMax</w:t>
      </w:r>
      <w:proofErr w:type="spellEnd"/>
      <w:r w:rsidR="3A62CDCF" w:rsidRPr="1806D587">
        <w:rPr>
          <w:rFonts w:ascii="Times New Roman" w:eastAsia="Times New Roman" w:hAnsi="Times New Roman" w:cs="Times New Roman"/>
        </w:rPr>
        <w:t xml:space="preserve"> </w:t>
      </w:r>
      <w:r w:rsidR="15A41258" w:rsidRPr="1806D587">
        <w:rPr>
          <w:rFonts w:ascii="Times New Roman" w:eastAsia="Times New Roman" w:hAnsi="Times New Roman" w:cs="Times New Roman"/>
        </w:rPr>
        <w:t>FAF</w:t>
      </w:r>
      <w:r w:rsidR="27813D9D" w:rsidRPr="1806D587">
        <w:rPr>
          <w:rFonts w:ascii="Times New Roman" w:eastAsia="Times New Roman" w:hAnsi="Times New Roman" w:cs="Times New Roman"/>
        </w:rPr>
        <w:t xml:space="preserve"> </w:t>
      </w:r>
      <w:r w:rsidR="0C7CC4B5" w:rsidRPr="1806D587">
        <w:rPr>
          <w:rFonts w:ascii="Times New Roman" w:eastAsia="Times New Roman" w:hAnsi="Times New Roman" w:cs="Times New Roman"/>
        </w:rPr>
        <w:t xml:space="preserve">that </w:t>
      </w:r>
      <w:r w:rsidR="6B6E6C7F" w:rsidRPr="6C7CA37B">
        <w:rPr>
          <w:rFonts w:ascii="Times New Roman" w:eastAsia="Times New Roman" w:hAnsi="Times New Roman" w:cs="Times New Roman"/>
        </w:rPr>
        <w:t>exce</w:t>
      </w:r>
      <w:r w:rsidR="65C85CA9" w:rsidRPr="6C7CA37B">
        <w:rPr>
          <w:rFonts w:ascii="Times New Roman" w:eastAsia="Times New Roman" w:hAnsi="Times New Roman" w:cs="Times New Roman"/>
        </w:rPr>
        <w:t>ed</w:t>
      </w:r>
      <w:r w:rsidR="65C85CA9" w:rsidRPr="1806D587">
        <w:rPr>
          <w:rFonts w:ascii="Times New Roman" w:eastAsia="Times New Roman" w:hAnsi="Times New Roman" w:cs="Times New Roman"/>
        </w:rPr>
        <w:t xml:space="preserve"> </w:t>
      </w:r>
      <w:r w:rsidR="6B6E6C7F" w:rsidRPr="1806D587">
        <w:rPr>
          <w:rFonts w:ascii="Times New Roman" w:eastAsia="Times New Roman" w:hAnsi="Times New Roman" w:cs="Times New Roman"/>
        </w:rPr>
        <w:t xml:space="preserve">the </w:t>
      </w:r>
      <w:r w:rsidR="2E3E498B" w:rsidRPr="1806D587">
        <w:rPr>
          <w:rFonts w:ascii="Times New Roman" w:eastAsia="Times New Roman" w:hAnsi="Times New Roman" w:cs="Times New Roman"/>
        </w:rPr>
        <w:t>disease</w:t>
      </w:r>
      <w:commentRangeStart w:id="21"/>
      <w:r w:rsidR="2E3E498B" w:rsidRPr="1806D587">
        <w:rPr>
          <w:rFonts w:ascii="Times New Roman" w:eastAsia="Times New Roman" w:hAnsi="Times New Roman" w:cs="Times New Roman"/>
        </w:rPr>
        <w:t>-specific frequency threshold</w:t>
      </w:r>
      <w:commentRangeEnd w:id="21"/>
      <w:r>
        <w:rPr>
          <w:rStyle w:val="CommentReference"/>
        </w:rPr>
        <w:commentReference w:id="21"/>
      </w:r>
      <w:r w:rsidR="619C1C4A" w:rsidRPr="1806D587">
        <w:rPr>
          <w:rFonts w:ascii="Times New Roman" w:eastAsia="Times New Roman" w:hAnsi="Times New Roman" w:cs="Times New Roman"/>
        </w:rPr>
        <w:t xml:space="preserve"> frequency (0.000</w:t>
      </w:r>
      <w:r w:rsidR="4D9D1C18" w:rsidRPr="1806D587">
        <w:rPr>
          <w:rFonts w:ascii="Times New Roman" w:eastAsia="Times New Roman" w:hAnsi="Times New Roman" w:cs="Times New Roman"/>
        </w:rPr>
        <w:t>1</w:t>
      </w:r>
      <w:r w:rsidR="619C1C4A" w:rsidRPr="1806D587">
        <w:rPr>
          <w:rFonts w:ascii="Times New Roman" w:eastAsia="Times New Roman" w:hAnsi="Times New Roman" w:cs="Times New Roman"/>
        </w:rPr>
        <w:t>%</w:t>
      </w:r>
      <w:r w:rsidR="4796560D" w:rsidRPr="1806D587">
        <w:rPr>
          <w:rFonts w:ascii="Times New Roman" w:eastAsia="Times New Roman" w:hAnsi="Times New Roman" w:cs="Times New Roman"/>
        </w:rPr>
        <w:t>)</w:t>
      </w:r>
      <w:r w:rsidR="6B6E6C7F" w:rsidRPr="1806D587">
        <w:rPr>
          <w:rFonts w:ascii="Times New Roman" w:eastAsia="Times New Roman" w:hAnsi="Times New Roman" w:cs="Times New Roman"/>
        </w:rPr>
        <w:t xml:space="preserve"> </w:t>
      </w:r>
      <w:proofErr w:type="gramStart"/>
      <w:r w:rsidR="6B6E6C7F" w:rsidRPr="1806D587">
        <w:rPr>
          <w:rFonts w:ascii="Times New Roman" w:eastAsia="Times New Roman" w:hAnsi="Times New Roman" w:cs="Times New Roman"/>
        </w:rPr>
        <w:t>were</w:t>
      </w:r>
      <w:proofErr w:type="gramEnd"/>
      <w:r w:rsidR="6B6E6C7F" w:rsidRPr="1806D587">
        <w:rPr>
          <w:rFonts w:ascii="Times New Roman" w:eastAsia="Times New Roman" w:hAnsi="Times New Roman" w:cs="Times New Roman"/>
        </w:rPr>
        <w:t xml:space="preserve"> </w:t>
      </w:r>
      <w:r w:rsidR="7E7B763A" w:rsidRPr="1806D587">
        <w:rPr>
          <w:rFonts w:ascii="Times New Roman" w:eastAsia="Times New Roman" w:hAnsi="Times New Roman" w:cs="Times New Roman"/>
        </w:rPr>
        <w:t xml:space="preserve">thus </w:t>
      </w:r>
      <w:r w:rsidR="18C3269A" w:rsidRPr="508C1EFB">
        <w:rPr>
          <w:rFonts w:ascii="Times New Roman" w:eastAsia="Times New Roman" w:hAnsi="Times New Roman" w:cs="Times New Roman"/>
        </w:rPr>
        <w:t>classified</w:t>
      </w:r>
      <w:r w:rsidR="6B6E6C7F" w:rsidRPr="1806D587">
        <w:rPr>
          <w:rFonts w:ascii="Times New Roman" w:eastAsia="Times New Roman" w:hAnsi="Times New Roman" w:cs="Times New Roman"/>
        </w:rPr>
        <w:t xml:space="preserve"> as </w:t>
      </w:r>
      <w:commentRangeStart w:id="22"/>
      <w:r w:rsidR="6B6E6C7F" w:rsidRPr="1806D587">
        <w:rPr>
          <w:rFonts w:ascii="Times New Roman" w:eastAsia="Times New Roman" w:hAnsi="Times New Roman" w:cs="Times New Roman"/>
        </w:rPr>
        <w:t>Benign</w:t>
      </w:r>
      <w:commentRangeEnd w:id="22"/>
      <w:r>
        <w:rPr>
          <w:rStyle w:val="CommentReference"/>
        </w:rPr>
        <w:commentReference w:id="22"/>
      </w:r>
      <w:r w:rsidR="6B6E6C7F" w:rsidRPr="1806D587">
        <w:rPr>
          <w:rFonts w:ascii="Times New Roman" w:eastAsia="Times New Roman" w:hAnsi="Times New Roman" w:cs="Times New Roman"/>
        </w:rPr>
        <w:t>.</w:t>
      </w:r>
    </w:p>
    <w:p w14:paraId="14A71F8C" w14:textId="51050DFB" w:rsidR="2EB254B7" w:rsidRDefault="2EB254B7" w:rsidP="00505558">
      <w:pPr>
        <w:spacing w:after="0" w:line="360" w:lineRule="auto"/>
        <w:contextualSpacing/>
        <w:jc w:val="both"/>
        <w:rPr>
          <w:rFonts w:ascii="Times New Roman" w:eastAsia="Times New Roman" w:hAnsi="Times New Roman" w:cs="Times New Roman"/>
          <w:i/>
          <w:iCs/>
        </w:rPr>
      </w:pPr>
    </w:p>
    <w:p w14:paraId="693BF0C7" w14:textId="65AC7759" w:rsidR="00E81F0E" w:rsidRDefault="4EDF08CF" w:rsidP="00505558">
      <w:pPr>
        <w:spacing w:after="0" w:line="360" w:lineRule="auto"/>
        <w:contextualSpacing/>
        <w:jc w:val="both"/>
        <w:rPr>
          <w:rFonts w:ascii="Times New Roman" w:eastAsia="Times New Roman" w:hAnsi="Times New Roman" w:cs="Times New Roman"/>
        </w:rPr>
      </w:pPr>
      <w:r w:rsidRPr="550B53B8">
        <w:rPr>
          <w:rFonts w:ascii="Times New Roman" w:eastAsia="Times New Roman" w:hAnsi="Times New Roman" w:cs="Times New Roman"/>
          <w:i/>
        </w:rPr>
        <w:t>Pathogenic variants</w:t>
      </w:r>
    </w:p>
    <w:p w14:paraId="0FF47254" w14:textId="7188CE07" w:rsidR="00E81F0E" w:rsidRDefault="00371524" w:rsidP="00505558">
      <w:pPr>
        <w:spacing w:after="0" w:line="360" w:lineRule="auto"/>
        <w:ind w:firstLine="720"/>
        <w:contextualSpacing/>
        <w:jc w:val="both"/>
        <w:rPr>
          <w:rFonts w:ascii="Times New Roman" w:eastAsia="Times New Roman" w:hAnsi="Times New Roman" w:cs="Times New Roman"/>
        </w:rPr>
      </w:pPr>
      <w:r w:rsidRPr="4B1E41B6">
        <w:rPr>
          <w:rFonts w:ascii="Times New Roman" w:eastAsia="Times New Roman" w:hAnsi="Times New Roman" w:cs="Times New Roman"/>
        </w:rPr>
        <w:t xml:space="preserve">Variants were </w:t>
      </w:r>
      <w:r w:rsidR="36E2B6CA" w:rsidRPr="16CAFE7F">
        <w:rPr>
          <w:rFonts w:ascii="Times New Roman" w:eastAsia="Times New Roman" w:hAnsi="Times New Roman" w:cs="Times New Roman"/>
        </w:rPr>
        <w:t>classified</w:t>
      </w:r>
      <w:r w:rsidR="00EB2EE0" w:rsidRPr="4B1E41B6">
        <w:rPr>
          <w:rFonts w:ascii="Times New Roman" w:eastAsia="Times New Roman" w:hAnsi="Times New Roman" w:cs="Times New Roman"/>
        </w:rPr>
        <w:t xml:space="preserve"> as</w:t>
      </w:r>
      <w:r w:rsidRPr="4B1E41B6">
        <w:rPr>
          <w:rFonts w:ascii="Times New Roman" w:eastAsia="Times New Roman" w:hAnsi="Times New Roman" w:cs="Times New Roman"/>
        </w:rPr>
        <w:t xml:space="preserve"> </w:t>
      </w:r>
      <w:r w:rsidR="21A8AB82" w:rsidRPr="4B1E41B6">
        <w:rPr>
          <w:rFonts w:ascii="Times New Roman" w:eastAsia="Times New Roman" w:hAnsi="Times New Roman" w:cs="Times New Roman"/>
        </w:rPr>
        <w:t>Pathogenic</w:t>
      </w:r>
      <w:r w:rsidRPr="4B1E41B6">
        <w:rPr>
          <w:rFonts w:ascii="Times New Roman" w:eastAsia="Times New Roman" w:hAnsi="Times New Roman" w:cs="Times New Roman"/>
        </w:rPr>
        <w:t xml:space="preserve"> </w:t>
      </w:r>
      <w:r w:rsidR="00847A25" w:rsidRPr="4B1E41B6">
        <w:rPr>
          <w:rFonts w:ascii="Times New Roman" w:eastAsia="Times New Roman" w:hAnsi="Times New Roman" w:cs="Times New Roman"/>
        </w:rPr>
        <w:t>through</w:t>
      </w:r>
      <w:r w:rsidRPr="4B1E41B6">
        <w:rPr>
          <w:rFonts w:ascii="Times New Roman" w:eastAsia="Times New Roman" w:hAnsi="Times New Roman" w:cs="Times New Roman"/>
        </w:rPr>
        <w:t xml:space="preserve"> evaluation of the following </w:t>
      </w:r>
      <w:r w:rsidR="0016582A">
        <w:rPr>
          <w:rFonts w:ascii="Times New Roman" w:eastAsia="Times New Roman" w:hAnsi="Times New Roman" w:cs="Times New Roman"/>
        </w:rPr>
        <w:t>factors</w:t>
      </w:r>
      <w:r w:rsidRPr="4B1E41B6">
        <w:rPr>
          <w:rFonts w:ascii="Times New Roman" w:eastAsia="Times New Roman" w:hAnsi="Times New Roman" w:cs="Times New Roman"/>
        </w:rPr>
        <w:t>:</w:t>
      </w:r>
      <w:r w:rsidR="00526D3D" w:rsidRPr="4B1E41B6">
        <w:rPr>
          <w:rFonts w:ascii="Times New Roman" w:eastAsia="Times New Roman" w:hAnsi="Times New Roman" w:cs="Times New Roman"/>
        </w:rPr>
        <w:t xml:space="preserve"> the v</w:t>
      </w:r>
      <w:r w:rsidRPr="4B1E41B6">
        <w:rPr>
          <w:rFonts w:ascii="Times New Roman" w:eastAsia="Times New Roman" w:hAnsi="Times New Roman" w:cs="Times New Roman"/>
        </w:rPr>
        <w:t xml:space="preserve">ariant is </w:t>
      </w:r>
      <w:r w:rsidR="00526D3D" w:rsidRPr="4B1E41B6">
        <w:rPr>
          <w:rFonts w:ascii="Times New Roman" w:eastAsia="Times New Roman" w:hAnsi="Times New Roman" w:cs="Times New Roman"/>
        </w:rPr>
        <w:t>present in one or more affected proband</w:t>
      </w:r>
      <w:r w:rsidR="3366AB10" w:rsidRPr="4B1E41B6">
        <w:rPr>
          <w:rFonts w:ascii="Times New Roman" w:eastAsia="Times New Roman" w:hAnsi="Times New Roman" w:cs="Times New Roman"/>
        </w:rPr>
        <w:t>s</w:t>
      </w:r>
      <w:r w:rsidR="00526D3D" w:rsidRPr="4B1E41B6">
        <w:rPr>
          <w:rFonts w:ascii="Times New Roman" w:eastAsia="Times New Roman" w:hAnsi="Times New Roman" w:cs="Times New Roman"/>
        </w:rPr>
        <w:t>, with more weight given if the proband(s) are documented to have</w:t>
      </w:r>
      <w:r w:rsidRPr="4B1E41B6">
        <w:rPr>
          <w:rFonts w:ascii="Times New Roman" w:eastAsia="Times New Roman" w:hAnsi="Times New Roman" w:cs="Times New Roman"/>
        </w:rPr>
        <w:t xml:space="preserve"> a </w:t>
      </w:r>
      <w:r w:rsidR="3668FBB8" w:rsidRPr="4B1E41B6">
        <w:rPr>
          <w:rFonts w:ascii="Times New Roman" w:eastAsia="Times New Roman" w:hAnsi="Times New Roman" w:cs="Times New Roman"/>
        </w:rPr>
        <w:t xml:space="preserve">formal </w:t>
      </w:r>
      <w:r w:rsidRPr="4B1E41B6">
        <w:rPr>
          <w:rFonts w:ascii="Times New Roman" w:eastAsia="Times New Roman" w:hAnsi="Times New Roman" w:cs="Times New Roman"/>
        </w:rPr>
        <w:t>CCHS diagnosis or a</w:t>
      </w:r>
      <w:r w:rsidR="00533E2B" w:rsidRPr="4B1E41B6">
        <w:rPr>
          <w:rFonts w:ascii="Times New Roman" w:eastAsia="Times New Roman" w:hAnsi="Times New Roman" w:cs="Times New Roman"/>
        </w:rPr>
        <w:t xml:space="preserve"> multi-systemic</w:t>
      </w:r>
      <w:r w:rsidRPr="4B1E41B6">
        <w:rPr>
          <w:rFonts w:ascii="Times New Roman" w:eastAsia="Times New Roman" w:hAnsi="Times New Roman" w:cs="Times New Roman"/>
        </w:rPr>
        <w:t xml:space="preserve"> </w:t>
      </w:r>
      <w:r w:rsidRPr="4B1E41B6">
        <w:rPr>
          <w:rFonts w:ascii="Times New Roman" w:eastAsia="Times New Roman" w:hAnsi="Times New Roman" w:cs="Times New Roman"/>
          <w:i/>
          <w:iCs/>
        </w:rPr>
        <w:t>PHOX2B</w:t>
      </w:r>
      <w:r w:rsidRPr="4B1E41B6">
        <w:rPr>
          <w:rFonts w:ascii="Times New Roman" w:eastAsia="Times New Roman" w:hAnsi="Times New Roman" w:cs="Times New Roman"/>
        </w:rPr>
        <w:t>-related phenotype (i.e., CCHS, Hirschsprung disease, neural crest tumors, etc.)</w:t>
      </w:r>
      <w:r w:rsidR="00526D3D" w:rsidRPr="4B1E41B6">
        <w:rPr>
          <w:rFonts w:ascii="Times New Roman" w:eastAsia="Times New Roman" w:hAnsi="Times New Roman" w:cs="Times New Roman"/>
        </w:rPr>
        <w:t>; f</w:t>
      </w:r>
      <w:r w:rsidRPr="4B1E41B6">
        <w:rPr>
          <w:rFonts w:ascii="Times New Roman" w:eastAsia="Times New Roman" w:hAnsi="Times New Roman" w:cs="Times New Roman"/>
        </w:rPr>
        <w:t>amily testing</w:t>
      </w:r>
      <w:r w:rsidR="14BD68B2" w:rsidRPr="4B1E41B6">
        <w:rPr>
          <w:rFonts w:ascii="Times New Roman" w:eastAsia="Times New Roman" w:hAnsi="Times New Roman" w:cs="Times New Roman"/>
        </w:rPr>
        <w:t xml:space="preserve"> demonstrates</w:t>
      </w:r>
      <w:r w:rsidRPr="4B1E41B6">
        <w:rPr>
          <w:rFonts w:ascii="Times New Roman" w:eastAsia="Times New Roman" w:hAnsi="Times New Roman" w:cs="Times New Roman"/>
        </w:rPr>
        <w:t xml:space="preserve"> </w:t>
      </w:r>
      <w:r w:rsidR="3C214660" w:rsidRPr="4B1E41B6">
        <w:rPr>
          <w:rFonts w:ascii="Times New Roman" w:eastAsia="Times New Roman" w:hAnsi="Times New Roman" w:cs="Times New Roman"/>
        </w:rPr>
        <w:t xml:space="preserve">co-segregation of the variant with disease </w:t>
      </w:r>
      <w:r w:rsidR="105F59BC" w:rsidRPr="4B1E41B6">
        <w:rPr>
          <w:rFonts w:ascii="Times New Roman" w:eastAsia="Times New Roman" w:hAnsi="Times New Roman" w:cs="Times New Roman"/>
        </w:rPr>
        <w:t>in</w:t>
      </w:r>
      <w:r w:rsidR="00526D3D" w:rsidRPr="4B1E41B6">
        <w:rPr>
          <w:rFonts w:ascii="Times New Roman" w:eastAsia="Times New Roman" w:hAnsi="Times New Roman" w:cs="Times New Roman"/>
        </w:rPr>
        <w:t xml:space="preserve"> </w:t>
      </w:r>
      <w:r w:rsidRPr="4B1E41B6">
        <w:rPr>
          <w:rFonts w:ascii="Times New Roman" w:eastAsia="Times New Roman" w:hAnsi="Times New Roman" w:cs="Times New Roman"/>
        </w:rPr>
        <w:t xml:space="preserve">family </w:t>
      </w:r>
      <w:r w:rsidR="00526D3D" w:rsidRPr="4B1E41B6">
        <w:rPr>
          <w:rFonts w:ascii="Times New Roman" w:eastAsia="Times New Roman" w:hAnsi="Times New Roman" w:cs="Times New Roman"/>
        </w:rPr>
        <w:t>members</w:t>
      </w:r>
      <w:r w:rsidR="001D74C9" w:rsidRPr="4B1E41B6">
        <w:rPr>
          <w:rFonts w:ascii="Times New Roman" w:eastAsia="Times New Roman" w:hAnsi="Times New Roman" w:cs="Times New Roman"/>
        </w:rPr>
        <w:t xml:space="preserve">, or </w:t>
      </w:r>
      <w:r w:rsidR="6BC3FAFF" w:rsidRPr="25A364A4">
        <w:rPr>
          <w:rFonts w:ascii="Times New Roman" w:eastAsia="Times New Roman" w:hAnsi="Times New Roman" w:cs="Times New Roman"/>
        </w:rPr>
        <w:t xml:space="preserve">the variant </w:t>
      </w:r>
      <w:r w:rsidR="001D74C9" w:rsidRPr="4B1E41B6">
        <w:rPr>
          <w:rFonts w:ascii="Times New Roman" w:eastAsia="Times New Roman" w:hAnsi="Times New Roman" w:cs="Times New Roman"/>
        </w:rPr>
        <w:t xml:space="preserve">is found to be </w:t>
      </w:r>
      <w:r w:rsidR="001D74C9" w:rsidRPr="4B1E41B6">
        <w:rPr>
          <w:rFonts w:ascii="Times New Roman" w:eastAsia="Times New Roman" w:hAnsi="Times New Roman" w:cs="Times New Roman"/>
          <w:i/>
          <w:iCs/>
        </w:rPr>
        <w:t xml:space="preserve">de novo </w:t>
      </w:r>
      <w:r w:rsidR="001D74C9" w:rsidRPr="4B1E41B6">
        <w:rPr>
          <w:rFonts w:ascii="Times New Roman" w:eastAsia="Times New Roman" w:hAnsi="Times New Roman" w:cs="Times New Roman"/>
        </w:rPr>
        <w:t xml:space="preserve">in the absence of a </w:t>
      </w:r>
      <w:r w:rsidR="00854E34" w:rsidRPr="4B1E41B6">
        <w:rPr>
          <w:rFonts w:ascii="Times New Roman" w:eastAsia="Times New Roman" w:hAnsi="Times New Roman" w:cs="Times New Roman"/>
        </w:rPr>
        <w:t xml:space="preserve">relevant </w:t>
      </w:r>
      <w:r w:rsidR="001D74C9" w:rsidRPr="4B1E41B6">
        <w:rPr>
          <w:rFonts w:ascii="Times New Roman" w:eastAsia="Times New Roman" w:hAnsi="Times New Roman" w:cs="Times New Roman"/>
        </w:rPr>
        <w:t>family history</w:t>
      </w:r>
      <w:r w:rsidR="105F59BC" w:rsidRPr="4B1E41B6">
        <w:rPr>
          <w:rFonts w:ascii="Times New Roman" w:eastAsia="Times New Roman" w:hAnsi="Times New Roman" w:cs="Times New Roman"/>
        </w:rPr>
        <w:t xml:space="preserve">; </w:t>
      </w:r>
      <w:r w:rsidR="00526D3D" w:rsidRPr="4B1E41B6">
        <w:rPr>
          <w:rFonts w:ascii="Times New Roman" w:eastAsia="Times New Roman" w:hAnsi="Times New Roman" w:cs="Times New Roman"/>
        </w:rPr>
        <w:t>the v</w:t>
      </w:r>
      <w:r w:rsidRPr="4B1E41B6">
        <w:rPr>
          <w:rFonts w:ascii="Times New Roman" w:eastAsia="Times New Roman" w:hAnsi="Times New Roman" w:cs="Times New Roman"/>
        </w:rPr>
        <w:t xml:space="preserve">ariant </w:t>
      </w:r>
      <w:r w:rsidRPr="4B1E41B6">
        <w:rPr>
          <w:rFonts w:ascii="Times New Roman" w:eastAsia="Times New Roman" w:hAnsi="Times New Roman" w:cs="Times New Roman"/>
        </w:rPr>
        <w:lastRenderedPageBreak/>
        <w:t xml:space="preserve">is </w:t>
      </w:r>
      <w:r w:rsidR="07706B52" w:rsidRPr="4B1E41B6">
        <w:rPr>
          <w:rFonts w:ascii="Times New Roman" w:eastAsia="Times New Roman" w:hAnsi="Times New Roman" w:cs="Times New Roman"/>
        </w:rPr>
        <w:t xml:space="preserve">extremely </w:t>
      </w:r>
      <w:r w:rsidR="001D74C9" w:rsidRPr="4B1E41B6">
        <w:rPr>
          <w:rFonts w:ascii="Times New Roman" w:eastAsia="Times New Roman" w:hAnsi="Times New Roman" w:cs="Times New Roman"/>
        </w:rPr>
        <w:t xml:space="preserve">rare </w:t>
      </w:r>
      <w:r w:rsidR="65F34A13" w:rsidRPr="4B1E41B6">
        <w:rPr>
          <w:rFonts w:ascii="Times New Roman" w:eastAsia="Times New Roman" w:hAnsi="Times New Roman" w:cs="Times New Roman"/>
        </w:rPr>
        <w:t xml:space="preserve">or absent </w:t>
      </w:r>
      <w:r w:rsidR="001D74C9" w:rsidRPr="4B1E41B6">
        <w:rPr>
          <w:rFonts w:ascii="Times New Roman" w:eastAsia="Times New Roman" w:hAnsi="Times New Roman" w:cs="Times New Roman"/>
        </w:rPr>
        <w:t xml:space="preserve">in </w:t>
      </w:r>
      <w:proofErr w:type="spellStart"/>
      <w:r w:rsidR="2F99281B" w:rsidRPr="4B1E41B6">
        <w:rPr>
          <w:rFonts w:ascii="Times New Roman" w:eastAsia="Times New Roman" w:hAnsi="Times New Roman" w:cs="Times New Roman"/>
        </w:rPr>
        <w:t>gnomAD</w:t>
      </w:r>
      <w:proofErr w:type="spellEnd"/>
      <w:r w:rsidR="2B13E43B" w:rsidRPr="4B1E41B6">
        <w:rPr>
          <w:rFonts w:ascii="Times New Roman" w:eastAsia="Times New Roman" w:hAnsi="Times New Roman" w:cs="Times New Roman"/>
        </w:rPr>
        <w:t xml:space="preserve"> v4.1.0</w:t>
      </w:r>
      <w:r w:rsidR="00526D3D" w:rsidRPr="4B1E41B6">
        <w:rPr>
          <w:rFonts w:ascii="Times New Roman" w:eastAsia="Times New Roman" w:hAnsi="Times New Roman" w:cs="Times New Roman"/>
        </w:rPr>
        <w:t>; and</w:t>
      </w:r>
      <w:r w:rsidR="00854E34" w:rsidRPr="4B1E41B6">
        <w:rPr>
          <w:rFonts w:ascii="Times New Roman" w:eastAsia="Times New Roman" w:hAnsi="Times New Roman" w:cs="Times New Roman"/>
        </w:rPr>
        <w:t xml:space="preserve"> if there </w:t>
      </w:r>
      <w:r w:rsidR="00526D3D" w:rsidRPr="4B1E41B6">
        <w:rPr>
          <w:rFonts w:ascii="Times New Roman" w:eastAsia="Times New Roman" w:hAnsi="Times New Roman" w:cs="Times New Roman"/>
        </w:rPr>
        <w:t xml:space="preserve">is experimental </w:t>
      </w:r>
      <w:r w:rsidR="001D74C9" w:rsidRPr="4B1E41B6">
        <w:rPr>
          <w:rFonts w:ascii="Times New Roman" w:eastAsia="Times New Roman" w:hAnsi="Times New Roman" w:cs="Times New Roman"/>
        </w:rPr>
        <w:t>evidence</w:t>
      </w:r>
      <w:r w:rsidR="00526D3D" w:rsidRPr="4B1E41B6">
        <w:rPr>
          <w:rFonts w:ascii="Times New Roman" w:eastAsia="Times New Roman" w:hAnsi="Times New Roman" w:cs="Times New Roman"/>
        </w:rPr>
        <w:t xml:space="preserve"> supporting a deleterious impact of the variant</w:t>
      </w:r>
      <w:r w:rsidR="00526D3D" w:rsidRPr="0E6D8D78">
        <w:rPr>
          <w:rFonts w:ascii="Times New Roman" w:eastAsia="Times New Roman" w:hAnsi="Times New Roman" w:cs="Times New Roman"/>
        </w:rPr>
        <w:t>.</w:t>
      </w:r>
    </w:p>
    <w:p w14:paraId="24054D00" w14:textId="127AED0F" w:rsidR="2EB254B7" w:rsidRDefault="2EB254B7" w:rsidP="00505558">
      <w:pPr>
        <w:spacing w:after="0" w:line="360" w:lineRule="auto"/>
        <w:contextualSpacing/>
        <w:jc w:val="both"/>
        <w:rPr>
          <w:rFonts w:ascii="Times New Roman" w:eastAsia="Times New Roman" w:hAnsi="Times New Roman" w:cs="Times New Roman"/>
          <w:i/>
          <w:iCs/>
        </w:rPr>
      </w:pPr>
    </w:p>
    <w:p w14:paraId="1144E75C" w14:textId="1D32FF3C" w:rsidR="00460110" w:rsidRDefault="6B991385" w:rsidP="00505558">
      <w:pPr>
        <w:spacing w:after="0" w:line="360" w:lineRule="auto"/>
        <w:contextualSpacing/>
        <w:jc w:val="both"/>
        <w:rPr>
          <w:rFonts w:ascii="Times New Roman" w:eastAsia="Times New Roman" w:hAnsi="Times New Roman" w:cs="Times New Roman"/>
        </w:rPr>
      </w:pPr>
      <w:r w:rsidRPr="5CBB6E7A">
        <w:rPr>
          <w:rFonts w:ascii="Times New Roman" w:eastAsia="Times New Roman" w:hAnsi="Times New Roman" w:cs="Times New Roman"/>
          <w:i/>
        </w:rPr>
        <w:t>Uncertain variants</w:t>
      </w:r>
      <w:r w:rsidRPr="1806D587">
        <w:rPr>
          <w:rFonts w:ascii="Times New Roman" w:eastAsia="Times New Roman" w:hAnsi="Times New Roman" w:cs="Times New Roman"/>
        </w:rPr>
        <w:t xml:space="preserve"> </w:t>
      </w:r>
    </w:p>
    <w:p w14:paraId="6B74AA6D" w14:textId="5D84D474" w:rsidR="00460110" w:rsidRDefault="72DF01DC" w:rsidP="00505558">
      <w:pPr>
        <w:spacing w:after="0" w:line="360" w:lineRule="auto"/>
        <w:ind w:firstLine="720"/>
        <w:contextualSpacing/>
        <w:jc w:val="both"/>
        <w:rPr>
          <w:rFonts w:ascii="Times New Roman" w:eastAsia="Times New Roman" w:hAnsi="Times New Roman" w:cs="Times New Roman"/>
        </w:rPr>
      </w:pPr>
      <w:r w:rsidRPr="2EB254B7">
        <w:rPr>
          <w:rFonts w:ascii="Times New Roman" w:eastAsia="Times New Roman" w:hAnsi="Times New Roman" w:cs="Times New Roman"/>
        </w:rPr>
        <w:t>Variants</w:t>
      </w:r>
      <w:r w:rsidR="77F78BAC" w:rsidRPr="2EB254B7">
        <w:rPr>
          <w:rFonts w:ascii="Times New Roman" w:eastAsia="Times New Roman" w:hAnsi="Times New Roman" w:cs="Times New Roman"/>
        </w:rPr>
        <w:t xml:space="preserve"> that </w:t>
      </w:r>
      <w:r w:rsidR="36CFD965" w:rsidRPr="2EB254B7">
        <w:rPr>
          <w:rFonts w:ascii="Times New Roman" w:eastAsia="Times New Roman" w:hAnsi="Times New Roman" w:cs="Times New Roman"/>
        </w:rPr>
        <w:t xml:space="preserve">did not meet </w:t>
      </w:r>
      <w:r w:rsidR="77F78BAC" w:rsidRPr="2EB254B7">
        <w:rPr>
          <w:rFonts w:ascii="Times New Roman" w:eastAsia="Times New Roman" w:hAnsi="Times New Roman" w:cs="Times New Roman"/>
        </w:rPr>
        <w:t>criteria for Benign</w:t>
      </w:r>
      <w:r w:rsidR="73FCFCCE" w:rsidRPr="2EB254B7">
        <w:rPr>
          <w:rFonts w:ascii="Times New Roman" w:eastAsia="Times New Roman" w:hAnsi="Times New Roman" w:cs="Times New Roman"/>
        </w:rPr>
        <w:t xml:space="preserve"> </w:t>
      </w:r>
      <w:r w:rsidR="77F78BAC" w:rsidRPr="2EB254B7">
        <w:rPr>
          <w:rFonts w:ascii="Times New Roman" w:eastAsia="Times New Roman" w:hAnsi="Times New Roman" w:cs="Times New Roman"/>
        </w:rPr>
        <w:t xml:space="preserve">or </w:t>
      </w:r>
      <w:r w:rsidR="526006C4" w:rsidRPr="2EB254B7">
        <w:rPr>
          <w:rFonts w:ascii="Times New Roman" w:eastAsia="Times New Roman" w:hAnsi="Times New Roman" w:cs="Times New Roman"/>
        </w:rPr>
        <w:t>Pathogenic</w:t>
      </w:r>
      <w:r w:rsidR="72D2209E" w:rsidRPr="2EB254B7">
        <w:rPr>
          <w:rFonts w:ascii="Times New Roman" w:eastAsia="Times New Roman" w:hAnsi="Times New Roman" w:cs="Times New Roman"/>
        </w:rPr>
        <w:t xml:space="preserve">, </w:t>
      </w:r>
      <w:r w:rsidR="36CFD965" w:rsidRPr="2EB254B7">
        <w:rPr>
          <w:rFonts w:ascii="Times New Roman" w:eastAsia="Times New Roman" w:hAnsi="Times New Roman" w:cs="Times New Roman"/>
        </w:rPr>
        <w:t>had</w:t>
      </w:r>
      <w:r w:rsidR="77F78BAC" w:rsidRPr="2EB254B7">
        <w:rPr>
          <w:rFonts w:ascii="Times New Roman" w:eastAsia="Times New Roman" w:hAnsi="Times New Roman" w:cs="Times New Roman"/>
        </w:rPr>
        <w:t xml:space="preserve"> insufficient or conflicting evidence</w:t>
      </w:r>
      <w:r w:rsidR="72D2209E" w:rsidRPr="2EB254B7">
        <w:rPr>
          <w:rFonts w:ascii="Times New Roman" w:eastAsia="Times New Roman" w:hAnsi="Times New Roman" w:cs="Times New Roman"/>
        </w:rPr>
        <w:t>,</w:t>
      </w:r>
      <w:r w:rsidR="36CFD965" w:rsidRPr="2EB254B7">
        <w:rPr>
          <w:rFonts w:ascii="Times New Roman" w:eastAsia="Times New Roman" w:hAnsi="Times New Roman" w:cs="Times New Roman"/>
        </w:rPr>
        <w:t xml:space="preserve"> or consensus among evaluators could not be reached,</w:t>
      </w:r>
      <w:r w:rsidR="77F78BAC" w:rsidRPr="2EB254B7">
        <w:rPr>
          <w:rFonts w:ascii="Times New Roman" w:eastAsia="Times New Roman" w:hAnsi="Times New Roman" w:cs="Times New Roman"/>
        </w:rPr>
        <w:t xml:space="preserve"> were </w:t>
      </w:r>
      <w:r w:rsidR="6895B93D" w:rsidRPr="335F8977">
        <w:rPr>
          <w:rFonts w:ascii="Times New Roman" w:eastAsia="Times New Roman" w:hAnsi="Times New Roman" w:cs="Times New Roman"/>
        </w:rPr>
        <w:t>classified</w:t>
      </w:r>
      <w:r w:rsidR="36CFD965" w:rsidRPr="2EB254B7">
        <w:rPr>
          <w:rFonts w:ascii="Times New Roman" w:eastAsia="Times New Roman" w:hAnsi="Times New Roman" w:cs="Times New Roman"/>
        </w:rPr>
        <w:t xml:space="preserve"> as</w:t>
      </w:r>
      <w:r w:rsidRPr="2EB254B7">
        <w:rPr>
          <w:rFonts w:ascii="Times New Roman" w:eastAsia="Times New Roman" w:hAnsi="Times New Roman" w:cs="Times New Roman"/>
        </w:rPr>
        <w:t xml:space="preserve"> </w:t>
      </w:r>
      <w:r w:rsidR="77F78BAC" w:rsidRPr="2EB254B7">
        <w:rPr>
          <w:rFonts w:ascii="Times New Roman" w:eastAsia="Times New Roman" w:hAnsi="Times New Roman" w:cs="Times New Roman"/>
        </w:rPr>
        <w:t>Uncertain</w:t>
      </w:r>
      <w:r w:rsidRPr="62CF743C">
        <w:rPr>
          <w:rFonts w:ascii="Times New Roman" w:eastAsia="Times New Roman" w:hAnsi="Times New Roman" w:cs="Times New Roman"/>
        </w:rPr>
        <w:t>.</w:t>
      </w:r>
    </w:p>
    <w:p w14:paraId="1BBC6575" w14:textId="77777777" w:rsidR="00735A05" w:rsidRDefault="00735A05" w:rsidP="00505558">
      <w:pPr>
        <w:spacing w:after="0" w:line="360" w:lineRule="auto"/>
        <w:ind w:firstLine="720"/>
        <w:contextualSpacing/>
        <w:jc w:val="both"/>
        <w:rPr>
          <w:rFonts w:ascii="Times New Roman" w:eastAsia="Times New Roman" w:hAnsi="Times New Roman" w:cs="Times New Roman"/>
          <w:b/>
          <w:bCs/>
        </w:rPr>
      </w:pPr>
    </w:p>
    <w:p w14:paraId="6B548918" w14:textId="1DE2AABA" w:rsidR="00735A05" w:rsidRPr="00735A05" w:rsidRDefault="00735A05" w:rsidP="00505558">
      <w:pPr>
        <w:spacing w:after="0" w:line="360" w:lineRule="auto"/>
        <w:contextualSpacing/>
        <w:jc w:val="both"/>
        <w:rPr>
          <w:rFonts w:ascii="Times New Roman" w:eastAsia="Times New Roman" w:hAnsi="Times New Roman" w:cs="Times New Roman"/>
          <w:b/>
          <w:bCs/>
        </w:rPr>
      </w:pPr>
      <w:r w:rsidRPr="65FB1358">
        <w:rPr>
          <w:rFonts w:ascii="Times New Roman" w:eastAsia="Times New Roman" w:hAnsi="Times New Roman" w:cs="Times New Roman"/>
          <w:b/>
          <w:bCs/>
        </w:rPr>
        <w:t>Computational Prediction Tools</w:t>
      </w:r>
    </w:p>
    <w:p w14:paraId="3BFB571D" w14:textId="3216EE30" w:rsidR="00880513" w:rsidRDefault="00733530" w:rsidP="00505558">
      <w:pPr>
        <w:spacing w:after="0" w:line="360" w:lineRule="auto"/>
        <w:ind w:firstLine="720"/>
        <w:contextualSpacing/>
        <w:jc w:val="both"/>
        <w:rPr>
          <w:rFonts w:ascii="Times New Roman" w:eastAsia="Times New Roman" w:hAnsi="Times New Roman" w:cs="Times New Roman"/>
        </w:rPr>
      </w:pPr>
      <w:r w:rsidRPr="527A8E6B">
        <w:rPr>
          <w:rFonts w:ascii="Times New Roman" w:eastAsia="Times New Roman" w:hAnsi="Times New Roman" w:cs="Times New Roman"/>
        </w:rPr>
        <w:t>CADD</w:t>
      </w:r>
      <w:r w:rsidR="2451AC1A" w:rsidRPr="6C7CA37B">
        <w:rPr>
          <w:rFonts w:ascii="Times New Roman" w:eastAsia="Times New Roman" w:hAnsi="Times New Roman" w:cs="Times New Roman"/>
        </w:rPr>
        <w:t xml:space="preserve"> (Kircher et al., 2014)</w:t>
      </w:r>
      <w:r w:rsidRPr="6C7CA37B">
        <w:rPr>
          <w:rFonts w:ascii="Times New Roman" w:eastAsia="Times New Roman" w:hAnsi="Times New Roman" w:cs="Times New Roman"/>
        </w:rPr>
        <w:t>,</w:t>
      </w:r>
      <w:r w:rsidRPr="527A8E6B">
        <w:rPr>
          <w:rFonts w:ascii="Times New Roman" w:eastAsia="Times New Roman" w:hAnsi="Times New Roman" w:cs="Times New Roman"/>
        </w:rPr>
        <w:t xml:space="preserve"> </w:t>
      </w:r>
      <w:r w:rsidR="00F67E1B" w:rsidRPr="527A8E6B">
        <w:rPr>
          <w:rFonts w:ascii="Times New Roman" w:eastAsia="Times New Roman" w:hAnsi="Times New Roman" w:cs="Times New Roman"/>
        </w:rPr>
        <w:t>REVEL</w:t>
      </w:r>
      <w:r w:rsidR="003CAAB0" w:rsidRPr="6C7CA37B">
        <w:rPr>
          <w:rFonts w:ascii="Times New Roman" w:eastAsia="Times New Roman" w:hAnsi="Times New Roman" w:cs="Times New Roman"/>
        </w:rPr>
        <w:t xml:space="preserve"> (Ioannidis et al., 2016),</w:t>
      </w:r>
      <w:r w:rsidR="00F67E1B" w:rsidRPr="527A8E6B">
        <w:rPr>
          <w:rFonts w:ascii="Times New Roman" w:eastAsia="Times New Roman" w:hAnsi="Times New Roman" w:cs="Times New Roman"/>
        </w:rPr>
        <w:t xml:space="preserve"> </w:t>
      </w:r>
      <w:proofErr w:type="spellStart"/>
      <w:r w:rsidR="2DED72D7" w:rsidRPr="527A8E6B">
        <w:rPr>
          <w:rFonts w:ascii="Times New Roman" w:eastAsia="Times New Roman" w:hAnsi="Times New Roman" w:cs="Times New Roman"/>
        </w:rPr>
        <w:t>B</w:t>
      </w:r>
      <w:r w:rsidR="00F67E1B" w:rsidRPr="527A8E6B">
        <w:rPr>
          <w:rFonts w:ascii="Times New Roman" w:eastAsia="Times New Roman" w:hAnsi="Times New Roman" w:cs="Times New Roman"/>
        </w:rPr>
        <w:t>ayesDel</w:t>
      </w:r>
      <w:proofErr w:type="spellEnd"/>
      <w:r w:rsidR="61C04B0B" w:rsidRPr="527A8E6B">
        <w:rPr>
          <w:rFonts w:ascii="Times New Roman" w:eastAsia="Times New Roman" w:hAnsi="Times New Roman" w:cs="Times New Roman"/>
        </w:rPr>
        <w:t xml:space="preserve"> </w:t>
      </w:r>
      <w:r w:rsidR="005104BB" w:rsidRPr="6C7CA37B">
        <w:rPr>
          <w:rFonts w:ascii="Times New Roman" w:eastAsia="Times New Roman" w:hAnsi="Times New Roman" w:cs="Times New Roman"/>
        </w:rPr>
        <w:t xml:space="preserve">(Feng, 2014) </w:t>
      </w:r>
      <w:r w:rsidR="3CD902A1" w:rsidRPr="6C7CA37B">
        <w:rPr>
          <w:rFonts w:ascii="Times New Roman" w:eastAsia="Times New Roman" w:hAnsi="Times New Roman" w:cs="Times New Roman"/>
        </w:rPr>
        <w:t>(</w:t>
      </w:r>
      <w:proofErr w:type="spellStart"/>
      <w:r w:rsidR="61C04B0B" w:rsidRPr="527A8E6B">
        <w:rPr>
          <w:rFonts w:ascii="Times New Roman" w:eastAsia="Times New Roman" w:hAnsi="Times New Roman" w:cs="Times New Roman"/>
        </w:rPr>
        <w:t>noAF</w:t>
      </w:r>
      <w:proofErr w:type="spellEnd"/>
      <w:r w:rsidR="4E158FF9" w:rsidRPr="6C7CA37B">
        <w:rPr>
          <w:rFonts w:ascii="Times New Roman" w:eastAsia="Times New Roman" w:hAnsi="Times New Roman" w:cs="Times New Roman"/>
        </w:rPr>
        <w:t xml:space="preserve">, </w:t>
      </w:r>
      <w:r w:rsidR="61C04B0B" w:rsidRPr="527A8E6B">
        <w:rPr>
          <w:rFonts w:ascii="Times New Roman" w:eastAsia="Times New Roman" w:hAnsi="Times New Roman" w:cs="Times New Roman"/>
        </w:rPr>
        <w:t xml:space="preserve">without incorporation of population </w:t>
      </w:r>
      <w:r w:rsidR="105B5314" w:rsidRPr="527A8E6B">
        <w:rPr>
          <w:rFonts w:ascii="Times New Roman" w:eastAsia="Times New Roman" w:hAnsi="Times New Roman" w:cs="Times New Roman"/>
        </w:rPr>
        <w:t xml:space="preserve">allele </w:t>
      </w:r>
      <w:r w:rsidR="61C04B0B" w:rsidRPr="527A8E6B">
        <w:rPr>
          <w:rFonts w:ascii="Times New Roman" w:eastAsia="Times New Roman" w:hAnsi="Times New Roman" w:cs="Times New Roman"/>
        </w:rPr>
        <w:t>frequency data to avoid double-counting of this evidence</w:t>
      </w:r>
      <w:r w:rsidRPr="527A8E6B">
        <w:rPr>
          <w:rFonts w:ascii="Times New Roman" w:eastAsia="Times New Roman" w:hAnsi="Times New Roman" w:cs="Times New Roman"/>
        </w:rPr>
        <w:t>)</w:t>
      </w:r>
      <w:r w:rsidR="36FDFAD1" w:rsidRPr="527A8E6B">
        <w:rPr>
          <w:rFonts w:ascii="Times New Roman" w:eastAsia="Times New Roman" w:hAnsi="Times New Roman" w:cs="Times New Roman"/>
        </w:rPr>
        <w:t xml:space="preserve">, and </w:t>
      </w:r>
      <w:proofErr w:type="spellStart"/>
      <w:r w:rsidR="36FDFAD1" w:rsidRPr="527A8E6B">
        <w:rPr>
          <w:rFonts w:ascii="Times New Roman" w:eastAsia="Times New Roman" w:hAnsi="Times New Roman" w:cs="Times New Roman"/>
        </w:rPr>
        <w:t>AlphaMissense</w:t>
      </w:r>
      <w:proofErr w:type="spellEnd"/>
      <w:r w:rsidR="36FDFAD1" w:rsidRPr="527A8E6B">
        <w:rPr>
          <w:rFonts w:ascii="Times New Roman" w:eastAsia="Times New Roman" w:hAnsi="Times New Roman" w:cs="Times New Roman"/>
        </w:rPr>
        <w:t xml:space="preserve"> </w:t>
      </w:r>
      <w:r w:rsidR="6F92741B" w:rsidRPr="6C7CA37B">
        <w:rPr>
          <w:rFonts w:ascii="Times New Roman" w:eastAsia="Times New Roman" w:hAnsi="Times New Roman" w:cs="Times New Roman"/>
        </w:rPr>
        <w:t>(Cheng et al., 2023)</w:t>
      </w:r>
      <w:r w:rsidR="36FDFAD1" w:rsidRPr="6C7CA37B">
        <w:rPr>
          <w:rFonts w:ascii="Times New Roman" w:eastAsia="Times New Roman" w:hAnsi="Times New Roman" w:cs="Times New Roman"/>
        </w:rPr>
        <w:t xml:space="preserve"> </w:t>
      </w:r>
      <w:r w:rsidR="00F67E1B" w:rsidRPr="527A8E6B">
        <w:rPr>
          <w:rFonts w:ascii="Times New Roman" w:eastAsia="Times New Roman" w:hAnsi="Times New Roman" w:cs="Times New Roman"/>
        </w:rPr>
        <w:t xml:space="preserve">scores were </w:t>
      </w:r>
      <w:r w:rsidR="00395514" w:rsidRPr="527A8E6B">
        <w:rPr>
          <w:rFonts w:ascii="Times New Roman" w:eastAsia="Times New Roman" w:hAnsi="Times New Roman" w:cs="Times New Roman"/>
        </w:rPr>
        <w:t xml:space="preserve">collected </w:t>
      </w:r>
      <w:r w:rsidR="00F67E1B" w:rsidRPr="527A8E6B">
        <w:rPr>
          <w:rFonts w:ascii="Times New Roman" w:eastAsia="Times New Roman" w:hAnsi="Times New Roman" w:cs="Times New Roman"/>
        </w:rPr>
        <w:t xml:space="preserve">for </w:t>
      </w:r>
      <w:r w:rsidR="00395514" w:rsidRPr="527A8E6B">
        <w:rPr>
          <w:rFonts w:ascii="Times New Roman" w:eastAsia="Times New Roman" w:hAnsi="Times New Roman" w:cs="Times New Roman"/>
        </w:rPr>
        <w:t>all</w:t>
      </w:r>
      <w:r w:rsidR="00F67E1B" w:rsidRPr="527A8E6B">
        <w:rPr>
          <w:rFonts w:ascii="Times New Roman" w:eastAsia="Times New Roman" w:hAnsi="Times New Roman" w:cs="Times New Roman"/>
        </w:rPr>
        <w:t xml:space="preserve"> variant</w:t>
      </w:r>
      <w:r w:rsidR="00395514" w:rsidRPr="527A8E6B">
        <w:rPr>
          <w:rFonts w:ascii="Times New Roman" w:eastAsia="Times New Roman" w:hAnsi="Times New Roman" w:cs="Times New Roman"/>
        </w:rPr>
        <w:t>s</w:t>
      </w:r>
      <w:r w:rsidR="00F67E1B" w:rsidRPr="527A8E6B">
        <w:rPr>
          <w:rFonts w:ascii="Times New Roman" w:eastAsia="Times New Roman" w:hAnsi="Times New Roman" w:cs="Times New Roman"/>
        </w:rPr>
        <w:t xml:space="preserve">. </w:t>
      </w:r>
      <w:r w:rsidR="0C75FD02" w:rsidRPr="527A8E6B">
        <w:rPr>
          <w:rFonts w:ascii="Times New Roman" w:eastAsia="Times New Roman" w:hAnsi="Times New Roman" w:cs="Times New Roman"/>
        </w:rPr>
        <w:t xml:space="preserve">The former three </w:t>
      </w:r>
      <w:r w:rsidR="004D29B7" w:rsidRPr="527A8E6B">
        <w:rPr>
          <w:rFonts w:ascii="Times New Roman" w:eastAsia="Times New Roman" w:hAnsi="Times New Roman" w:cs="Times New Roman"/>
        </w:rPr>
        <w:t xml:space="preserve">have been shown to </w:t>
      </w:r>
      <w:r w:rsidR="793E6232" w:rsidRPr="527A8E6B">
        <w:rPr>
          <w:rFonts w:ascii="Times New Roman" w:eastAsia="Times New Roman" w:hAnsi="Times New Roman" w:cs="Times New Roman"/>
        </w:rPr>
        <w:t xml:space="preserve">perform well </w:t>
      </w:r>
      <w:r w:rsidR="2BE10ECB" w:rsidRPr="527A8E6B">
        <w:rPr>
          <w:rFonts w:ascii="Times New Roman" w:eastAsia="Times New Roman" w:hAnsi="Times New Roman" w:cs="Times New Roman"/>
        </w:rPr>
        <w:t>in multiple large-scale</w:t>
      </w:r>
      <w:r w:rsidR="004D29B7" w:rsidRPr="527A8E6B">
        <w:rPr>
          <w:rFonts w:ascii="Times New Roman" w:eastAsia="Times New Roman" w:hAnsi="Times New Roman" w:cs="Times New Roman"/>
        </w:rPr>
        <w:t xml:space="preserve"> </w:t>
      </w:r>
      <w:r w:rsidR="329B8101" w:rsidRPr="527A8E6B">
        <w:rPr>
          <w:rFonts w:ascii="Times New Roman" w:eastAsia="Times New Roman" w:hAnsi="Times New Roman" w:cs="Times New Roman"/>
        </w:rPr>
        <w:t>evaluations</w:t>
      </w:r>
      <w:r w:rsidR="7F20C674" w:rsidRPr="527A8E6B">
        <w:rPr>
          <w:rFonts w:ascii="Times New Roman" w:eastAsia="Times New Roman" w:hAnsi="Times New Roman" w:cs="Times New Roman"/>
        </w:rPr>
        <w:t xml:space="preserve">, with REVEL and </w:t>
      </w:r>
      <w:proofErr w:type="spellStart"/>
      <w:r w:rsidR="7F20C674" w:rsidRPr="527A8E6B">
        <w:rPr>
          <w:rFonts w:ascii="Times New Roman" w:eastAsia="Times New Roman" w:hAnsi="Times New Roman" w:cs="Times New Roman"/>
        </w:rPr>
        <w:t>BayesDel</w:t>
      </w:r>
      <w:proofErr w:type="spellEnd"/>
      <w:r w:rsidR="7F20C674" w:rsidRPr="527A8E6B">
        <w:rPr>
          <w:rFonts w:ascii="Times New Roman" w:eastAsia="Times New Roman" w:hAnsi="Times New Roman" w:cs="Times New Roman"/>
        </w:rPr>
        <w:t xml:space="preserve"> considered particularl</w:t>
      </w:r>
      <w:r w:rsidR="01DE2C70" w:rsidRPr="527A8E6B">
        <w:rPr>
          <w:rFonts w:ascii="Times New Roman" w:eastAsia="Times New Roman" w:hAnsi="Times New Roman" w:cs="Times New Roman"/>
        </w:rPr>
        <w:t xml:space="preserve">y effective </w:t>
      </w:r>
      <w:r w:rsidR="702B5878" w:rsidRPr="527A8E6B">
        <w:rPr>
          <w:rFonts w:ascii="Times New Roman" w:eastAsia="Times New Roman" w:hAnsi="Times New Roman" w:cs="Times New Roman"/>
        </w:rPr>
        <w:t>(Tian et al., 2019;</w:t>
      </w:r>
      <w:r w:rsidR="144F35D2" w:rsidRPr="527A8E6B">
        <w:rPr>
          <w:rFonts w:ascii="Times New Roman" w:eastAsia="Times New Roman" w:hAnsi="Times New Roman" w:cs="Times New Roman"/>
          <w:i/>
          <w:iCs/>
        </w:rPr>
        <w:t xml:space="preserve"> </w:t>
      </w:r>
      <w:proofErr w:type="spellStart"/>
      <w:r w:rsidR="00854E34" w:rsidRPr="527A8E6B">
        <w:rPr>
          <w:rFonts w:ascii="Times New Roman" w:eastAsia="Times New Roman" w:hAnsi="Times New Roman" w:cs="Times New Roman"/>
        </w:rPr>
        <w:t>Pejaver</w:t>
      </w:r>
      <w:proofErr w:type="spellEnd"/>
      <w:r w:rsidR="00854E34" w:rsidRPr="527A8E6B">
        <w:rPr>
          <w:rFonts w:ascii="Times New Roman" w:eastAsia="Times New Roman" w:hAnsi="Times New Roman" w:cs="Times New Roman"/>
        </w:rPr>
        <w:t xml:space="preserve"> et al., 2022</w:t>
      </w:r>
      <w:r w:rsidR="004D29B7" w:rsidRPr="527A8E6B">
        <w:rPr>
          <w:rFonts w:ascii="Times New Roman" w:eastAsia="Times New Roman" w:hAnsi="Times New Roman" w:cs="Times New Roman"/>
        </w:rPr>
        <w:t>),</w:t>
      </w:r>
      <w:r w:rsidR="6ADC14DF" w:rsidRPr="527A8E6B">
        <w:rPr>
          <w:rFonts w:ascii="Times New Roman" w:eastAsia="Times New Roman" w:hAnsi="Times New Roman" w:cs="Times New Roman"/>
        </w:rPr>
        <w:t xml:space="preserve"> </w:t>
      </w:r>
      <w:r w:rsidR="004D29B7" w:rsidRPr="527A8E6B">
        <w:rPr>
          <w:rFonts w:ascii="Times New Roman" w:eastAsia="Times New Roman" w:hAnsi="Times New Roman" w:cs="Times New Roman"/>
        </w:rPr>
        <w:t xml:space="preserve">and </w:t>
      </w:r>
      <w:proofErr w:type="spellStart"/>
      <w:r w:rsidR="0E11CD63" w:rsidRPr="527A8E6B">
        <w:rPr>
          <w:rFonts w:ascii="Times New Roman" w:eastAsia="Times New Roman" w:hAnsi="Times New Roman" w:cs="Times New Roman"/>
        </w:rPr>
        <w:t>AlphaMissense</w:t>
      </w:r>
      <w:proofErr w:type="spellEnd"/>
      <w:r w:rsidR="0E11CD63" w:rsidRPr="527A8E6B">
        <w:rPr>
          <w:rFonts w:ascii="Times New Roman" w:eastAsia="Times New Roman" w:hAnsi="Times New Roman" w:cs="Times New Roman"/>
        </w:rPr>
        <w:t xml:space="preserve">, the most recently developed </w:t>
      </w:r>
      <w:r w:rsidR="2BA6E762" w:rsidRPr="527A8E6B">
        <w:rPr>
          <w:rFonts w:ascii="Times New Roman" w:eastAsia="Times New Roman" w:hAnsi="Times New Roman" w:cs="Times New Roman"/>
        </w:rPr>
        <w:t xml:space="preserve">pathogenicity </w:t>
      </w:r>
      <w:r w:rsidR="0E11CD63" w:rsidRPr="527A8E6B">
        <w:rPr>
          <w:rFonts w:ascii="Times New Roman" w:eastAsia="Times New Roman" w:hAnsi="Times New Roman" w:cs="Times New Roman"/>
        </w:rPr>
        <w:t xml:space="preserve">prediction methodology based on </w:t>
      </w:r>
      <w:proofErr w:type="spellStart"/>
      <w:r w:rsidR="0E11CD63" w:rsidRPr="527A8E6B">
        <w:rPr>
          <w:rFonts w:ascii="Times New Roman" w:eastAsia="Times New Roman" w:hAnsi="Times New Roman" w:cs="Times New Roman"/>
        </w:rPr>
        <w:t>AlphaFold’s</w:t>
      </w:r>
      <w:proofErr w:type="spellEnd"/>
      <w:r w:rsidR="0E11CD63" w:rsidRPr="527A8E6B">
        <w:rPr>
          <w:rFonts w:ascii="Times New Roman" w:eastAsia="Times New Roman" w:hAnsi="Times New Roman" w:cs="Times New Roman"/>
        </w:rPr>
        <w:t xml:space="preserve"> </w:t>
      </w:r>
      <w:r w:rsidR="5B53C409" w:rsidRPr="527A8E6B">
        <w:rPr>
          <w:rFonts w:ascii="Times New Roman" w:eastAsia="Times New Roman" w:hAnsi="Times New Roman" w:cs="Times New Roman"/>
        </w:rPr>
        <w:t xml:space="preserve">(Jumper et al., 2021) </w:t>
      </w:r>
      <w:r w:rsidR="0E11CD63" w:rsidRPr="527A8E6B">
        <w:rPr>
          <w:rFonts w:ascii="Times New Roman" w:eastAsia="Times New Roman" w:hAnsi="Times New Roman" w:cs="Times New Roman"/>
        </w:rPr>
        <w:t>predicted protein structures</w:t>
      </w:r>
      <w:r w:rsidR="34B62587" w:rsidRPr="270AFFED">
        <w:rPr>
          <w:rFonts w:ascii="Times New Roman" w:eastAsia="Times New Roman" w:hAnsi="Times New Roman" w:cs="Times New Roman"/>
        </w:rPr>
        <w:t>, is a promising tool</w:t>
      </w:r>
      <w:r w:rsidR="0E11CD63" w:rsidRPr="270AFFED">
        <w:rPr>
          <w:rFonts w:ascii="Times New Roman" w:eastAsia="Times New Roman" w:hAnsi="Times New Roman" w:cs="Times New Roman"/>
        </w:rPr>
        <w:t>.</w:t>
      </w:r>
      <w:r w:rsidR="004D29B7" w:rsidRPr="270AFFED">
        <w:rPr>
          <w:rFonts w:ascii="Times New Roman" w:eastAsia="Times New Roman" w:hAnsi="Times New Roman" w:cs="Times New Roman"/>
        </w:rPr>
        <w:t xml:space="preserve"> </w:t>
      </w:r>
      <w:r w:rsidR="2B6E6C1C" w:rsidRPr="270AFFED">
        <w:rPr>
          <w:rFonts w:ascii="Times New Roman" w:eastAsia="Times New Roman" w:hAnsi="Times New Roman" w:cs="Times New Roman"/>
        </w:rPr>
        <w:t xml:space="preserve">Importantly, all tools are </w:t>
      </w:r>
      <w:r w:rsidR="1D38AEBF" w:rsidRPr="270AFFED">
        <w:rPr>
          <w:rFonts w:ascii="Times New Roman" w:eastAsia="Times New Roman" w:hAnsi="Times New Roman" w:cs="Times New Roman"/>
        </w:rPr>
        <w:t>free to use for clinical application</w:t>
      </w:r>
      <w:r w:rsidR="44669430" w:rsidRPr="270AFFED">
        <w:rPr>
          <w:rFonts w:ascii="Times New Roman" w:eastAsia="Times New Roman" w:hAnsi="Times New Roman" w:cs="Times New Roman"/>
        </w:rPr>
        <w:t xml:space="preserve"> with varying levels of bioinformatic integration required. </w:t>
      </w:r>
    </w:p>
    <w:p w14:paraId="1D1F6670" w14:textId="5AD8F839" w:rsidR="032B8992" w:rsidRDefault="032B8992" w:rsidP="00505558">
      <w:pPr>
        <w:spacing w:after="0" w:line="360" w:lineRule="auto"/>
        <w:contextualSpacing/>
        <w:jc w:val="both"/>
        <w:rPr>
          <w:rFonts w:ascii="Times New Roman" w:eastAsia="Times New Roman" w:hAnsi="Times New Roman" w:cs="Times New Roman"/>
          <w:b/>
          <w:bCs/>
        </w:rPr>
      </w:pPr>
    </w:p>
    <w:p w14:paraId="1A53F538" w14:textId="3D2B881E" w:rsidR="00DF73A0" w:rsidRDefault="00DF73A0" w:rsidP="00505558">
      <w:pPr>
        <w:spacing w:after="0" w:line="360" w:lineRule="auto"/>
        <w:contextualSpacing/>
        <w:jc w:val="both"/>
        <w:rPr>
          <w:rFonts w:ascii="Times New Roman" w:eastAsia="Times New Roman" w:hAnsi="Times New Roman" w:cs="Times New Roman"/>
          <w:b/>
          <w:bCs/>
        </w:rPr>
      </w:pPr>
      <w:r w:rsidRPr="65FB1358">
        <w:rPr>
          <w:rFonts w:ascii="Times New Roman" w:eastAsia="Times New Roman" w:hAnsi="Times New Roman" w:cs="Times New Roman"/>
          <w:b/>
          <w:bCs/>
        </w:rPr>
        <w:t>Statistical Analyses</w:t>
      </w:r>
    </w:p>
    <w:p w14:paraId="0B2D7FED" w14:textId="5B30C349" w:rsidR="00A36F19" w:rsidRPr="00A36F19" w:rsidRDefault="00A36F19" w:rsidP="00505558">
      <w:pPr>
        <w:spacing w:after="0" w:line="360" w:lineRule="auto"/>
        <w:contextualSpacing/>
        <w:jc w:val="both"/>
        <w:rPr>
          <w:rFonts w:ascii="Times New Roman" w:eastAsia="Times New Roman" w:hAnsi="Times New Roman" w:cs="Times New Roman"/>
          <w:i/>
          <w:iCs/>
        </w:rPr>
      </w:pPr>
      <w:r w:rsidRPr="65FB1358">
        <w:rPr>
          <w:rFonts w:ascii="Times New Roman" w:eastAsia="Times New Roman" w:hAnsi="Times New Roman" w:cs="Times New Roman"/>
          <w:i/>
          <w:iCs/>
        </w:rPr>
        <w:t xml:space="preserve">Identifying </w:t>
      </w:r>
      <w:r w:rsidR="049502AC" w:rsidRPr="59E6D493">
        <w:rPr>
          <w:rFonts w:ascii="Times New Roman" w:eastAsia="Times New Roman" w:hAnsi="Times New Roman" w:cs="Times New Roman"/>
          <w:i/>
          <w:iCs/>
        </w:rPr>
        <w:t>prediction tool</w:t>
      </w:r>
      <w:r w:rsidRPr="65FB1358">
        <w:rPr>
          <w:rFonts w:ascii="Times New Roman" w:eastAsia="Times New Roman" w:hAnsi="Times New Roman" w:cs="Times New Roman"/>
          <w:i/>
          <w:iCs/>
        </w:rPr>
        <w:t xml:space="preserve"> score thresholds</w:t>
      </w:r>
    </w:p>
    <w:p w14:paraId="64F1CCA4" w14:textId="67CCA751" w:rsidR="001903FB" w:rsidRDefault="00AD2279" w:rsidP="00505558">
      <w:pPr>
        <w:spacing w:after="0" w:line="360"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 xml:space="preserve">The method proposed by </w:t>
      </w:r>
      <w:proofErr w:type="spellStart"/>
      <w:r>
        <w:rPr>
          <w:rFonts w:ascii="Times New Roman" w:eastAsia="Times New Roman" w:hAnsi="Times New Roman" w:cs="Times New Roman"/>
        </w:rPr>
        <w:t>Pej</w:t>
      </w:r>
      <w:r w:rsidR="00B774B3">
        <w:rPr>
          <w:rFonts w:ascii="Times New Roman" w:eastAsia="Times New Roman" w:hAnsi="Times New Roman" w:cs="Times New Roman"/>
        </w:rPr>
        <w:t>aver</w:t>
      </w:r>
      <w:proofErr w:type="spellEnd"/>
      <w:r w:rsidR="00B774B3">
        <w:rPr>
          <w:rFonts w:ascii="Times New Roman" w:eastAsia="Times New Roman" w:hAnsi="Times New Roman" w:cs="Times New Roman"/>
        </w:rPr>
        <w:t xml:space="preserve"> et al. </w:t>
      </w:r>
      <w:r w:rsidR="006F31CE">
        <w:rPr>
          <w:rFonts w:ascii="Times New Roman" w:eastAsia="Times New Roman" w:hAnsi="Times New Roman" w:cs="Times New Roman"/>
        </w:rPr>
        <w:t xml:space="preserve">(2022) </w:t>
      </w:r>
      <w:r w:rsidR="002F7D8F">
        <w:rPr>
          <w:rFonts w:ascii="Times New Roman" w:eastAsia="Times New Roman" w:hAnsi="Times New Roman" w:cs="Times New Roman"/>
        </w:rPr>
        <w:t>use</w:t>
      </w:r>
      <w:r w:rsidR="00D844AD">
        <w:rPr>
          <w:rFonts w:ascii="Times New Roman" w:eastAsia="Times New Roman" w:hAnsi="Times New Roman" w:cs="Times New Roman"/>
        </w:rPr>
        <w:t>s</w:t>
      </w:r>
      <w:r w:rsidR="002F7D8F">
        <w:rPr>
          <w:rFonts w:ascii="Times New Roman" w:eastAsia="Times New Roman" w:hAnsi="Times New Roman" w:cs="Times New Roman"/>
        </w:rPr>
        <w:t xml:space="preserve"> an empirical approach to estimate </w:t>
      </w:r>
      <w:r w:rsidR="003006FC">
        <w:rPr>
          <w:rFonts w:ascii="Times New Roman" w:eastAsia="Times New Roman" w:hAnsi="Times New Roman" w:cs="Times New Roman"/>
        </w:rPr>
        <w:t xml:space="preserve">the posterior probability of pathogenicity and </w:t>
      </w:r>
      <w:r w:rsidR="00B92C15">
        <w:rPr>
          <w:rFonts w:ascii="Times New Roman" w:eastAsia="Times New Roman" w:hAnsi="Times New Roman" w:cs="Times New Roman"/>
        </w:rPr>
        <w:t>benignity</w:t>
      </w:r>
      <w:r w:rsidR="003006FC">
        <w:rPr>
          <w:rFonts w:ascii="Times New Roman" w:eastAsia="Times New Roman" w:hAnsi="Times New Roman" w:cs="Times New Roman"/>
        </w:rPr>
        <w:t xml:space="preserve"> </w:t>
      </w:r>
      <w:r w:rsidR="00B92C15">
        <w:rPr>
          <w:rFonts w:ascii="Times New Roman" w:eastAsia="Times New Roman" w:hAnsi="Times New Roman" w:cs="Times New Roman"/>
        </w:rPr>
        <w:t xml:space="preserve">conditional on </w:t>
      </w:r>
      <w:r w:rsidR="4A404075" w:rsidRPr="59E6D493">
        <w:rPr>
          <w:rFonts w:ascii="Times New Roman" w:eastAsia="Times New Roman" w:hAnsi="Times New Roman" w:cs="Times New Roman"/>
        </w:rPr>
        <w:t>prediction</w:t>
      </w:r>
      <w:r w:rsidR="00B92C15">
        <w:rPr>
          <w:rFonts w:ascii="Times New Roman" w:eastAsia="Times New Roman" w:hAnsi="Times New Roman" w:cs="Times New Roman"/>
        </w:rPr>
        <w:t xml:space="preserve"> score</w:t>
      </w:r>
      <w:r w:rsidR="009C6043">
        <w:rPr>
          <w:rFonts w:ascii="Times New Roman" w:eastAsia="Times New Roman" w:hAnsi="Times New Roman" w:cs="Times New Roman"/>
        </w:rPr>
        <w:t xml:space="preserve"> </w:t>
      </w:r>
      <w:r w:rsidR="007165FF">
        <w:rPr>
          <w:rFonts w:ascii="Times New Roman" w:eastAsia="Times New Roman" w:hAnsi="Times New Roman" w:cs="Times New Roman"/>
        </w:rPr>
        <w:t>to</w:t>
      </w:r>
      <w:r w:rsidR="009C6043">
        <w:rPr>
          <w:rFonts w:ascii="Times New Roman" w:eastAsia="Times New Roman" w:hAnsi="Times New Roman" w:cs="Times New Roman"/>
        </w:rPr>
        <w:t xml:space="preserve"> set thresholds for </w:t>
      </w:r>
      <w:r w:rsidR="00F32CDA">
        <w:rPr>
          <w:rFonts w:ascii="Times New Roman" w:eastAsia="Times New Roman" w:hAnsi="Times New Roman" w:cs="Times New Roman"/>
        </w:rPr>
        <w:t>t</w:t>
      </w:r>
      <w:r w:rsidR="009C6043">
        <w:rPr>
          <w:rFonts w:ascii="Times New Roman" w:eastAsia="Times New Roman" w:hAnsi="Times New Roman" w:cs="Times New Roman"/>
        </w:rPr>
        <w:t>he strength of e</w:t>
      </w:r>
      <w:r w:rsidR="00D844AD">
        <w:rPr>
          <w:rFonts w:ascii="Times New Roman" w:eastAsia="Times New Roman" w:hAnsi="Times New Roman" w:cs="Times New Roman"/>
        </w:rPr>
        <w:t>vidence</w:t>
      </w:r>
      <w:r w:rsidR="007A0360">
        <w:rPr>
          <w:rFonts w:ascii="Times New Roman" w:eastAsia="Times New Roman" w:hAnsi="Times New Roman" w:cs="Times New Roman"/>
        </w:rPr>
        <w:t xml:space="preserve"> </w:t>
      </w:r>
      <w:r w:rsidR="00872536">
        <w:rPr>
          <w:rFonts w:ascii="Times New Roman" w:eastAsia="Times New Roman" w:hAnsi="Times New Roman" w:cs="Times New Roman"/>
        </w:rPr>
        <w:t>that</w:t>
      </w:r>
      <w:r w:rsidR="00732BD8" w:rsidRPr="5F8E5BAE">
        <w:rPr>
          <w:rFonts w:ascii="Times New Roman" w:eastAsia="Times New Roman" w:hAnsi="Times New Roman" w:cs="Times New Roman"/>
        </w:rPr>
        <w:t xml:space="preserve"> </w:t>
      </w:r>
      <w:r w:rsidR="007A0360">
        <w:rPr>
          <w:rFonts w:ascii="Times New Roman" w:eastAsia="Times New Roman" w:hAnsi="Times New Roman" w:cs="Times New Roman"/>
        </w:rPr>
        <w:t xml:space="preserve">a variant </w:t>
      </w:r>
      <w:r w:rsidR="00872536">
        <w:rPr>
          <w:rFonts w:ascii="Times New Roman" w:eastAsia="Times New Roman" w:hAnsi="Times New Roman" w:cs="Times New Roman"/>
        </w:rPr>
        <w:t>is</w:t>
      </w:r>
      <w:r w:rsidR="007A0360">
        <w:rPr>
          <w:rFonts w:ascii="Times New Roman" w:eastAsia="Times New Roman" w:hAnsi="Times New Roman" w:cs="Times New Roman"/>
        </w:rPr>
        <w:t xml:space="preserve"> </w:t>
      </w:r>
      <w:r w:rsidR="006F7CE6">
        <w:rPr>
          <w:rFonts w:ascii="Times New Roman" w:eastAsia="Times New Roman" w:hAnsi="Times New Roman" w:cs="Times New Roman"/>
        </w:rPr>
        <w:t>pathogenic or benign</w:t>
      </w:r>
      <w:r w:rsidR="00B92C15">
        <w:rPr>
          <w:rFonts w:ascii="Times New Roman" w:eastAsia="Times New Roman" w:hAnsi="Times New Roman" w:cs="Times New Roman"/>
        </w:rPr>
        <w:t xml:space="preserve">. </w:t>
      </w:r>
      <w:r w:rsidR="00CD6B97">
        <w:rPr>
          <w:rFonts w:ascii="Times New Roman" w:eastAsia="Times New Roman" w:hAnsi="Times New Roman" w:cs="Times New Roman"/>
        </w:rPr>
        <w:t>These threshold</w:t>
      </w:r>
      <w:r w:rsidR="009C1D52">
        <w:rPr>
          <w:rFonts w:ascii="Times New Roman" w:eastAsia="Times New Roman" w:hAnsi="Times New Roman" w:cs="Times New Roman"/>
        </w:rPr>
        <w:t>s</w:t>
      </w:r>
      <w:r w:rsidR="00CD6B97">
        <w:rPr>
          <w:rFonts w:ascii="Times New Roman" w:eastAsia="Times New Roman" w:hAnsi="Times New Roman" w:cs="Times New Roman"/>
        </w:rPr>
        <w:t xml:space="preserve"> are based on </w:t>
      </w:r>
      <w:r w:rsidR="00A2467F">
        <w:rPr>
          <w:rFonts w:ascii="Times New Roman" w:eastAsia="Times New Roman" w:hAnsi="Times New Roman" w:cs="Times New Roman"/>
        </w:rPr>
        <w:t xml:space="preserve">finding the </w:t>
      </w:r>
      <w:r w:rsidR="62297883" w:rsidRPr="59E6D493">
        <w:rPr>
          <w:rFonts w:ascii="Times New Roman" w:eastAsia="Times New Roman" w:hAnsi="Times New Roman" w:cs="Times New Roman"/>
        </w:rPr>
        <w:t>prediction</w:t>
      </w:r>
      <w:r w:rsidR="00A2467F">
        <w:rPr>
          <w:rFonts w:ascii="Times New Roman" w:eastAsia="Times New Roman" w:hAnsi="Times New Roman" w:cs="Times New Roman"/>
        </w:rPr>
        <w:t xml:space="preserve"> score values at which the </w:t>
      </w:r>
      <w:r w:rsidR="002318B2">
        <w:rPr>
          <w:rFonts w:ascii="Times New Roman" w:eastAsia="Times New Roman" w:hAnsi="Times New Roman" w:cs="Times New Roman"/>
        </w:rPr>
        <w:t>estimat</w:t>
      </w:r>
      <w:r w:rsidR="00A2467F">
        <w:rPr>
          <w:rFonts w:ascii="Times New Roman" w:eastAsia="Times New Roman" w:hAnsi="Times New Roman" w:cs="Times New Roman"/>
        </w:rPr>
        <w:t>ed</w:t>
      </w:r>
      <w:r w:rsidR="002318B2">
        <w:rPr>
          <w:rFonts w:ascii="Times New Roman" w:eastAsia="Times New Roman" w:hAnsi="Times New Roman" w:cs="Times New Roman"/>
        </w:rPr>
        <w:t xml:space="preserve"> “positive likelihood ratio”</w:t>
      </w:r>
      <w:r w:rsidR="009F11C0">
        <w:rPr>
          <w:rFonts w:ascii="Times New Roman" w:eastAsia="Times New Roman" w:hAnsi="Times New Roman" w:cs="Times New Roman"/>
        </w:rPr>
        <w:t xml:space="preserve"> (</w:t>
      </w:r>
      <w:proofErr w:type="spellStart"/>
      <w:r w:rsidR="009F11C0">
        <w:rPr>
          <w:rFonts w:ascii="Times New Roman" w:eastAsia="Times New Roman" w:hAnsi="Times New Roman" w:cs="Times New Roman"/>
        </w:rPr>
        <w:t>lr</w:t>
      </w:r>
      <w:proofErr w:type="spellEnd"/>
      <w:r w:rsidR="00183930">
        <w:rPr>
          <w:rFonts w:ascii="Times New Roman" w:eastAsia="Times New Roman" w:hAnsi="Times New Roman" w:cs="Times New Roman"/>
          <w:vertAlign w:val="superscript"/>
        </w:rPr>
        <w:t>+</w:t>
      </w:r>
      <w:r w:rsidR="009F11C0">
        <w:rPr>
          <w:rFonts w:ascii="Times New Roman" w:eastAsia="Times New Roman" w:hAnsi="Times New Roman" w:cs="Times New Roman"/>
        </w:rPr>
        <w:t>)</w:t>
      </w:r>
      <w:r w:rsidR="002318B2">
        <w:rPr>
          <w:rFonts w:ascii="Times New Roman" w:eastAsia="Times New Roman" w:hAnsi="Times New Roman" w:cs="Times New Roman"/>
        </w:rPr>
        <w:t xml:space="preserve"> </w:t>
      </w:r>
      <w:r w:rsidR="00A2467F">
        <w:rPr>
          <w:rFonts w:ascii="Times New Roman" w:eastAsia="Times New Roman" w:hAnsi="Times New Roman" w:cs="Times New Roman"/>
        </w:rPr>
        <w:t xml:space="preserve">achieves </w:t>
      </w:r>
      <w:r w:rsidR="009C1D52">
        <w:rPr>
          <w:rFonts w:ascii="Times New Roman" w:eastAsia="Times New Roman" w:hAnsi="Times New Roman" w:cs="Times New Roman"/>
        </w:rPr>
        <w:t xml:space="preserve">a set of predetermined values </w:t>
      </w:r>
      <w:r w:rsidR="00FC06B3">
        <w:rPr>
          <w:rFonts w:ascii="Times New Roman" w:eastAsia="Times New Roman" w:hAnsi="Times New Roman" w:cs="Times New Roman"/>
        </w:rPr>
        <w:t>(</w:t>
      </w:r>
      <w:r w:rsidR="00B94119">
        <w:rPr>
          <w:rFonts w:ascii="Times New Roman" w:eastAsia="Times New Roman" w:hAnsi="Times New Roman" w:cs="Times New Roman"/>
        </w:rPr>
        <w:t xml:space="preserve">posterior probabilities of pathogenicity (or benignity) of </w:t>
      </w:r>
      <w:r w:rsidR="00B148CC">
        <w:rPr>
          <w:rFonts w:ascii="Times New Roman" w:eastAsia="Times New Roman" w:hAnsi="Times New Roman" w:cs="Times New Roman"/>
        </w:rPr>
        <w:t>0.98 (very strong), 0.61 (strong), 0.21 (mode</w:t>
      </w:r>
      <w:r w:rsidR="00D9447B">
        <w:rPr>
          <w:rFonts w:ascii="Times New Roman" w:eastAsia="Times New Roman" w:hAnsi="Times New Roman" w:cs="Times New Roman"/>
        </w:rPr>
        <w:t xml:space="preserve">rate) and 0.10 (supporting) </w:t>
      </w:r>
      <w:r w:rsidR="009C1D52">
        <w:rPr>
          <w:rFonts w:ascii="Times New Roman" w:eastAsia="Times New Roman" w:hAnsi="Times New Roman" w:cs="Times New Roman"/>
        </w:rPr>
        <w:t xml:space="preserve">(see Table 1 of </w:t>
      </w:r>
      <w:proofErr w:type="spellStart"/>
      <w:r w:rsidR="009C1D52" w:rsidRPr="54188B22">
        <w:rPr>
          <w:rFonts w:ascii="Times New Roman" w:eastAsia="Times New Roman" w:hAnsi="Times New Roman" w:cs="Times New Roman"/>
        </w:rPr>
        <w:t>Pejaver</w:t>
      </w:r>
      <w:proofErr w:type="spellEnd"/>
      <w:r w:rsidR="009C1D52" w:rsidRPr="54188B22">
        <w:rPr>
          <w:rFonts w:ascii="Times New Roman" w:eastAsia="Times New Roman" w:hAnsi="Times New Roman" w:cs="Times New Roman"/>
        </w:rPr>
        <w:t xml:space="preserve"> et al.</w:t>
      </w:r>
      <w:r w:rsidR="009C1D52">
        <w:rPr>
          <w:rFonts w:ascii="Times New Roman" w:eastAsia="Times New Roman" w:hAnsi="Times New Roman" w:cs="Times New Roman"/>
        </w:rPr>
        <w:t xml:space="preserve">). </w:t>
      </w:r>
      <w:r w:rsidR="00C420DF">
        <w:rPr>
          <w:rFonts w:ascii="Times New Roman" w:eastAsia="Times New Roman" w:hAnsi="Times New Roman" w:cs="Times New Roman"/>
        </w:rPr>
        <w:t>Identifying</w:t>
      </w:r>
      <w:r w:rsidR="00AC09E4">
        <w:rPr>
          <w:rFonts w:ascii="Times New Roman" w:eastAsia="Times New Roman" w:hAnsi="Times New Roman" w:cs="Times New Roman"/>
        </w:rPr>
        <w:t xml:space="preserve"> empirical </w:t>
      </w:r>
      <w:r w:rsidR="005C489A">
        <w:rPr>
          <w:rFonts w:ascii="Times New Roman" w:eastAsia="Times New Roman" w:hAnsi="Times New Roman" w:cs="Times New Roman"/>
        </w:rPr>
        <w:t>estimates of these thresholds</w:t>
      </w:r>
      <w:r w:rsidR="00C420DF">
        <w:rPr>
          <w:rFonts w:ascii="Times New Roman" w:eastAsia="Times New Roman" w:hAnsi="Times New Roman" w:cs="Times New Roman"/>
        </w:rPr>
        <w:t xml:space="preserve">, as </w:t>
      </w:r>
      <w:proofErr w:type="spellStart"/>
      <w:r w:rsidR="00C420DF">
        <w:rPr>
          <w:rFonts w:ascii="Times New Roman" w:eastAsia="Times New Roman" w:hAnsi="Times New Roman" w:cs="Times New Roman"/>
        </w:rPr>
        <w:t>Pejaver</w:t>
      </w:r>
      <w:proofErr w:type="spellEnd"/>
      <w:r w:rsidR="00C420DF">
        <w:rPr>
          <w:rFonts w:ascii="Times New Roman" w:eastAsia="Times New Roman" w:hAnsi="Times New Roman" w:cs="Times New Roman"/>
        </w:rPr>
        <w:t xml:space="preserve"> et al. did,</w:t>
      </w:r>
      <w:r w:rsidR="005C489A">
        <w:rPr>
          <w:rFonts w:ascii="Times New Roman" w:eastAsia="Times New Roman" w:hAnsi="Times New Roman" w:cs="Times New Roman"/>
        </w:rPr>
        <w:t xml:space="preserve"> </w:t>
      </w:r>
      <w:r w:rsidR="00A66458">
        <w:rPr>
          <w:rFonts w:ascii="Times New Roman" w:eastAsia="Times New Roman" w:hAnsi="Times New Roman" w:cs="Times New Roman"/>
        </w:rPr>
        <w:t>p</w:t>
      </w:r>
      <w:r w:rsidR="00546EE9">
        <w:rPr>
          <w:rFonts w:ascii="Times New Roman" w:eastAsia="Times New Roman" w:hAnsi="Times New Roman" w:cs="Times New Roman"/>
        </w:rPr>
        <w:t>rotect</w:t>
      </w:r>
      <w:r w:rsidR="00A66458">
        <w:rPr>
          <w:rFonts w:ascii="Times New Roman" w:eastAsia="Times New Roman" w:hAnsi="Times New Roman" w:cs="Times New Roman"/>
        </w:rPr>
        <w:t>s</w:t>
      </w:r>
      <w:r w:rsidR="00546EE9">
        <w:rPr>
          <w:rFonts w:ascii="Times New Roman" w:eastAsia="Times New Roman" w:hAnsi="Times New Roman" w:cs="Times New Roman"/>
        </w:rPr>
        <w:t xml:space="preserve"> </w:t>
      </w:r>
      <w:r w:rsidR="00E35AE4">
        <w:rPr>
          <w:rFonts w:ascii="Times New Roman" w:eastAsia="Times New Roman" w:hAnsi="Times New Roman" w:cs="Times New Roman"/>
        </w:rPr>
        <w:t>against</w:t>
      </w:r>
      <w:r w:rsidR="00546EE9">
        <w:rPr>
          <w:rFonts w:ascii="Times New Roman" w:eastAsia="Times New Roman" w:hAnsi="Times New Roman" w:cs="Times New Roman"/>
        </w:rPr>
        <w:t xml:space="preserve"> bias</w:t>
      </w:r>
      <w:r w:rsidR="00E35AE4">
        <w:rPr>
          <w:rFonts w:ascii="Times New Roman" w:eastAsia="Times New Roman" w:hAnsi="Times New Roman" w:cs="Times New Roman"/>
        </w:rPr>
        <w:t>es</w:t>
      </w:r>
      <w:r w:rsidR="00546EE9">
        <w:rPr>
          <w:rFonts w:ascii="Times New Roman" w:eastAsia="Times New Roman" w:hAnsi="Times New Roman" w:cs="Times New Roman"/>
        </w:rPr>
        <w:t xml:space="preserve"> </w:t>
      </w:r>
      <w:r w:rsidR="00E35AE4">
        <w:rPr>
          <w:rFonts w:ascii="Times New Roman" w:eastAsia="Times New Roman" w:hAnsi="Times New Roman" w:cs="Times New Roman"/>
        </w:rPr>
        <w:t xml:space="preserve">that can be </w:t>
      </w:r>
      <w:r w:rsidR="00AA26D8">
        <w:rPr>
          <w:rFonts w:ascii="Times New Roman" w:eastAsia="Times New Roman" w:hAnsi="Times New Roman" w:cs="Times New Roman"/>
        </w:rPr>
        <w:t>introduced through p</w:t>
      </w:r>
      <w:r w:rsidR="004C2CE1">
        <w:rPr>
          <w:rFonts w:ascii="Times New Roman" w:eastAsia="Times New Roman" w:hAnsi="Times New Roman" w:cs="Times New Roman"/>
        </w:rPr>
        <w:t>arametric model</w:t>
      </w:r>
      <w:r w:rsidR="00E35AE4">
        <w:rPr>
          <w:rFonts w:ascii="Times New Roman" w:eastAsia="Times New Roman" w:hAnsi="Times New Roman" w:cs="Times New Roman"/>
        </w:rPr>
        <w:t>ing</w:t>
      </w:r>
      <w:r w:rsidR="006F2A0A">
        <w:rPr>
          <w:rFonts w:ascii="Times New Roman" w:eastAsia="Times New Roman" w:hAnsi="Times New Roman" w:cs="Times New Roman"/>
        </w:rPr>
        <w:t>.</w:t>
      </w:r>
      <w:r w:rsidR="00AA26D8">
        <w:rPr>
          <w:rFonts w:ascii="Times New Roman" w:eastAsia="Times New Roman" w:hAnsi="Times New Roman" w:cs="Times New Roman"/>
        </w:rPr>
        <w:t xml:space="preserve"> </w:t>
      </w:r>
      <w:commentRangeStart w:id="23"/>
      <w:r w:rsidR="006F2A0A">
        <w:rPr>
          <w:rFonts w:ascii="Times New Roman" w:eastAsia="Times New Roman" w:hAnsi="Times New Roman" w:cs="Times New Roman"/>
        </w:rPr>
        <w:t>H</w:t>
      </w:r>
      <w:r w:rsidR="00AA26D8">
        <w:rPr>
          <w:rFonts w:ascii="Times New Roman" w:eastAsia="Times New Roman" w:hAnsi="Times New Roman" w:cs="Times New Roman"/>
        </w:rPr>
        <w:t>owever</w:t>
      </w:r>
      <w:r w:rsidR="006F2A0A">
        <w:rPr>
          <w:rFonts w:ascii="Times New Roman" w:eastAsia="Times New Roman" w:hAnsi="Times New Roman" w:cs="Times New Roman"/>
        </w:rPr>
        <w:t>,</w:t>
      </w:r>
      <w:r w:rsidR="00030508">
        <w:rPr>
          <w:rFonts w:ascii="Times New Roman" w:eastAsia="Times New Roman" w:hAnsi="Times New Roman" w:cs="Times New Roman"/>
        </w:rPr>
        <w:t xml:space="preserve"> in </w:t>
      </w:r>
      <w:r w:rsidR="00F30243">
        <w:rPr>
          <w:rFonts w:ascii="Times New Roman" w:eastAsia="Times New Roman" w:hAnsi="Times New Roman" w:cs="Times New Roman"/>
        </w:rPr>
        <w:t>our</w:t>
      </w:r>
      <w:r w:rsidR="00030508">
        <w:rPr>
          <w:rFonts w:ascii="Times New Roman" w:eastAsia="Times New Roman" w:hAnsi="Times New Roman" w:cs="Times New Roman"/>
        </w:rPr>
        <w:t xml:space="preserve"> study</w:t>
      </w:r>
      <w:r w:rsidR="004E637D">
        <w:rPr>
          <w:rFonts w:ascii="Times New Roman" w:eastAsia="Times New Roman" w:hAnsi="Times New Roman" w:cs="Times New Roman"/>
        </w:rPr>
        <w:t>,</w:t>
      </w:r>
      <w:r w:rsidR="00AA26D8">
        <w:rPr>
          <w:rFonts w:ascii="Times New Roman" w:eastAsia="Times New Roman" w:hAnsi="Times New Roman" w:cs="Times New Roman"/>
        </w:rPr>
        <w:t xml:space="preserve"> </w:t>
      </w:r>
      <w:r w:rsidR="00030508">
        <w:rPr>
          <w:rFonts w:ascii="Times New Roman" w:eastAsia="Times New Roman" w:hAnsi="Times New Roman" w:cs="Times New Roman"/>
        </w:rPr>
        <w:t>we are focusing on a single gene</w:t>
      </w:r>
      <w:r w:rsidR="008E2A4E">
        <w:rPr>
          <w:rFonts w:ascii="Times New Roman" w:eastAsia="Times New Roman" w:hAnsi="Times New Roman" w:cs="Times New Roman"/>
        </w:rPr>
        <w:t xml:space="preserve"> and disease (</w:t>
      </w:r>
      <w:r w:rsidR="004B5A28" w:rsidRPr="1806D587">
        <w:rPr>
          <w:rFonts w:ascii="Times New Roman" w:eastAsia="Times New Roman" w:hAnsi="Times New Roman" w:cs="Times New Roman"/>
          <w:i/>
          <w:iCs/>
        </w:rPr>
        <w:t xml:space="preserve">PHOX2B </w:t>
      </w:r>
      <w:r w:rsidR="004B5A28">
        <w:rPr>
          <w:rFonts w:ascii="Times New Roman" w:eastAsia="Times New Roman" w:hAnsi="Times New Roman" w:cs="Times New Roman"/>
        </w:rPr>
        <w:t>and</w:t>
      </w:r>
      <w:r w:rsidR="00030508">
        <w:rPr>
          <w:rFonts w:ascii="Times New Roman" w:eastAsia="Times New Roman" w:hAnsi="Times New Roman" w:cs="Times New Roman"/>
        </w:rPr>
        <w:t xml:space="preserve"> CCHS)</w:t>
      </w:r>
      <w:r w:rsidR="008E2A4E">
        <w:rPr>
          <w:rFonts w:ascii="Times New Roman" w:eastAsia="Times New Roman" w:hAnsi="Times New Roman" w:cs="Times New Roman"/>
        </w:rPr>
        <w:t xml:space="preserve"> </w:t>
      </w:r>
      <w:r w:rsidR="34E22F4B">
        <w:rPr>
          <w:rFonts w:ascii="Times New Roman" w:eastAsia="Times New Roman" w:hAnsi="Times New Roman" w:cs="Times New Roman"/>
        </w:rPr>
        <w:t xml:space="preserve">and variant type (missense) </w:t>
      </w:r>
      <w:r w:rsidR="008E2A4E">
        <w:rPr>
          <w:rFonts w:ascii="Times New Roman" w:eastAsia="Times New Roman" w:hAnsi="Times New Roman" w:cs="Times New Roman"/>
        </w:rPr>
        <w:t xml:space="preserve">which </w:t>
      </w:r>
      <w:r w:rsidR="00B62CAE">
        <w:rPr>
          <w:rFonts w:ascii="Times New Roman" w:eastAsia="Times New Roman" w:hAnsi="Times New Roman" w:cs="Times New Roman"/>
        </w:rPr>
        <w:t xml:space="preserve">greatly limits the number of pathogenic and </w:t>
      </w:r>
      <w:r w:rsidR="00965BD3">
        <w:rPr>
          <w:rFonts w:ascii="Times New Roman" w:eastAsia="Times New Roman" w:hAnsi="Times New Roman" w:cs="Times New Roman"/>
        </w:rPr>
        <w:t xml:space="preserve">benign variants </w:t>
      </w:r>
      <w:r w:rsidR="001B1730">
        <w:rPr>
          <w:rFonts w:ascii="Times New Roman" w:eastAsia="Times New Roman" w:hAnsi="Times New Roman" w:cs="Times New Roman"/>
        </w:rPr>
        <w:t>we can use to</w:t>
      </w:r>
      <w:r w:rsidR="00965BD3">
        <w:rPr>
          <w:rFonts w:ascii="Times New Roman" w:eastAsia="Times New Roman" w:hAnsi="Times New Roman" w:cs="Times New Roman"/>
        </w:rPr>
        <w:t xml:space="preserve"> estimate </w:t>
      </w:r>
      <w:r w:rsidR="00B55511">
        <w:rPr>
          <w:rFonts w:ascii="Times New Roman" w:eastAsia="Times New Roman" w:hAnsi="Times New Roman" w:cs="Times New Roman"/>
        </w:rPr>
        <w:t>pathogenic/benign thresholds</w:t>
      </w:r>
      <w:r w:rsidR="008E42EB">
        <w:rPr>
          <w:rFonts w:ascii="Times New Roman" w:eastAsia="Times New Roman" w:hAnsi="Times New Roman" w:cs="Times New Roman"/>
        </w:rPr>
        <w:t xml:space="preserve">. </w:t>
      </w:r>
      <w:r w:rsidR="6679196D">
        <w:rPr>
          <w:rFonts w:ascii="Times New Roman" w:eastAsia="Times New Roman" w:hAnsi="Times New Roman" w:cs="Times New Roman"/>
        </w:rPr>
        <w:t>Because u</w:t>
      </w:r>
      <w:r w:rsidR="008E42EB">
        <w:rPr>
          <w:rFonts w:ascii="Times New Roman" w:eastAsia="Times New Roman" w:hAnsi="Times New Roman" w:cs="Times New Roman"/>
        </w:rPr>
        <w:t xml:space="preserve">sing such a small sample of variants would </w:t>
      </w:r>
      <w:r w:rsidR="00211EEF">
        <w:rPr>
          <w:rFonts w:ascii="Times New Roman" w:eastAsia="Times New Roman" w:hAnsi="Times New Roman" w:cs="Times New Roman"/>
        </w:rPr>
        <w:t xml:space="preserve">result in </w:t>
      </w:r>
      <w:r w:rsidR="00D71A59">
        <w:rPr>
          <w:rFonts w:ascii="Times New Roman" w:eastAsia="Times New Roman" w:hAnsi="Times New Roman" w:cs="Times New Roman"/>
        </w:rPr>
        <w:t>extremely conservative boundaries</w:t>
      </w:r>
      <w:r w:rsidR="6BB0603A">
        <w:rPr>
          <w:rFonts w:ascii="Times New Roman" w:eastAsia="Times New Roman" w:hAnsi="Times New Roman" w:cs="Times New Roman"/>
        </w:rPr>
        <w:t xml:space="preserve">, </w:t>
      </w:r>
      <w:r w:rsidR="18B92379">
        <w:rPr>
          <w:rFonts w:ascii="Times New Roman" w:eastAsia="Times New Roman" w:hAnsi="Times New Roman" w:cs="Times New Roman"/>
        </w:rPr>
        <w:t>a</w:t>
      </w:r>
      <w:r w:rsidR="00C46D10">
        <w:rPr>
          <w:rFonts w:ascii="Times New Roman" w:eastAsia="Times New Roman" w:hAnsi="Times New Roman" w:cs="Times New Roman"/>
        </w:rPr>
        <w:t>s an alternative w</w:t>
      </w:r>
      <w:r w:rsidR="00632092">
        <w:rPr>
          <w:rFonts w:ascii="Times New Roman" w:eastAsia="Times New Roman" w:hAnsi="Times New Roman" w:cs="Times New Roman"/>
        </w:rPr>
        <w:t>e use</w:t>
      </w:r>
      <w:r w:rsidR="5FD0C6A3">
        <w:rPr>
          <w:rFonts w:ascii="Times New Roman" w:eastAsia="Times New Roman" w:hAnsi="Times New Roman" w:cs="Times New Roman"/>
        </w:rPr>
        <w:t>d</w:t>
      </w:r>
      <w:r w:rsidR="00632092">
        <w:rPr>
          <w:rFonts w:ascii="Times New Roman" w:eastAsia="Times New Roman" w:hAnsi="Times New Roman" w:cs="Times New Roman"/>
        </w:rPr>
        <w:t xml:space="preserve"> weighted logistic regression </w:t>
      </w:r>
      <w:r w:rsidR="000E7DB3">
        <w:rPr>
          <w:rFonts w:ascii="Times New Roman" w:eastAsia="Times New Roman" w:hAnsi="Times New Roman" w:cs="Times New Roman"/>
        </w:rPr>
        <w:t xml:space="preserve">in a multiple imputation framework. </w:t>
      </w:r>
      <w:commentRangeEnd w:id="23"/>
      <w:r>
        <w:rPr>
          <w:rStyle w:val="CommentReference"/>
        </w:rPr>
        <w:commentReference w:id="23"/>
      </w:r>
      <w:r w:rsidR="00B82784">
        <w:rPr>
          <w:rFonts w:ascii="Times New Roman" w:eastAsia="Times New Roman" w:hAnsi="Times New Roman" w:cs="Times New Roman"/>
        </w:rPr>
        <w:t xml:space="preserve">Logistic regression </w:t>
      </w:r>
      <w:r w:rsidR="00661BCB">
        <w:rPr>
          <w:rFonts w:ascii="Times New Roman" w:eastAsia="Times New Roman" w:hAnsi="Times New Roman" w:cs="Times New Roman"/>
        </w:rPr>
        <w:t xml:space="preserve">innately </w:t>
      </w:r>
      <w:bookmarkStart w:id="24" w:name="_Int_qgYQkcEP"/>
      <w:r w:rsidR="00661BCB">
        <w:rPr>
          <w:rFonts w:ascii="Times New Roman" w:eastAsia="Times New Roman" w:hAnsi="Times New Roman" w:cs="Times New Roman"/>
        </w:rPr>
        <w:t>models</w:t>
      </w:r>
      <w:bookmarkEnd w:id="24"/>
      <w:r w:rsidR="00661BCB">
        <w:rPr>
          <w:rFonts w:ascii="Times New Roman" w:eastAsia="Times New Roman" w:hAnsi="Times New Roman" w:cs="Times New Roman"/>
        </w:rPr>
        <w:t xml:space="preserve"> </w:t>
      </w:r>
      <w:r w:rsidR="0099685A">
        <w:rPr>
          <w:rFonts w:ascii="Times New Roman" w:eastAsia="Times New Roman" w:hAnsi="Times New Roman" w:cs="Times New Roman"/>
        </w:rPr>
        <w:t>odds ratio</w:t>
      </w:r>
      <w:r w:rsidR="009F11C0">
        <w:rPr>
          <w:rFonts w:ascii="Times New Roman" w:eastAsia="Times New Roman" w:hAnsi="Times New Roman" w:cs="Times New Roman"/>
        </w:rPr>
        <w:t xml:space="preserve">s, an important component </w:t>
      </w:r>
      <w:r w:rsidR="00886629">
        <w:rPr>
          <w:rFonts w:ascii="Times New Roman" w:eastAsia="Times New Roman" w:hAnsi="Times New Roman" w:cs="Times New Roman"/>
        </w:rPr>
        <w:t xml:space="preserve">of </w:t>
      </w:r>
      <w:proofErr w:type="spellStart"/>
      <w:r w:rsidR="00886629">
        <w:rPr>
          <w:rFonts w:ascii="Times New Roman" w:eastAsia="Times New Roman" w:hAnsi="Times New Roman" w:cs="Times New Roman"/>
        </w:rPr>
        <w:t>lr</w:t>
      </w:r>
      <w:proofErr w:type="spellEnd"/>
      <w:r w:rsidR="00886629">
        <w:rPr>
          <w:rFonts w:ascii="Times New Roman" w:eastAsia="Times New Roman" w:hAnsi="Times New Roman" w:cs="Times New Roman"/>
          <w:vertAlign w:val="superscript"/>
        </w:rPr>
        <w:t>+</w:t>
      </w:r>
      <w:r w:rsidR="00FC2805">
        <w:rPr>
          <w:rFonts w:ascii="Times New Roman" w:eastAsia="Times New Roman" w:hAnsi="Times New Roman" w:cs="Times New Roman"/>
        </w:rPr>
        <w:t>, and multiple imputation</w:t>
      </w:r>
      <w:r w:rsidR="00A007DA">
        <w:rPr>
          <w:rFonts w:ascii="Times New Roman" w:eastAsia="Times New Roman" w:hAnsi="Times New Roman" w:cs="Times New Roman"/>
        </w:rPr>
        <w:t xml:space="preserve"> </w:t>
      </w:r>
      <w:r w:rsidR="00B82784">
        <w:rPr>
          <w:rFonts w:ascii="Times New Roman" w:eastAsia="Times New Roman" w:hAnsi="Times New Roman" w:cs="Times New Roman"/>
        </w:rPr>
        <w:t>allows us to</w:t>
      </w:r>
      <w:r w:rsidR="00EF77F0">
        <w:rPr>
          <w:rFonts w:ascii="Times New Roman" w:eastAsia="Times New Roman" w:hAnsi="Times New Roman" w:cs="Times New Roman"/>
        </w:rPr>
        <w:t xml:space="preserve"> </w:t>
      </w:r>
      <w:r w:rsidR="00306AFE">
        <w:rPr>
          <w:rFonts w:ascii="Times New Roman" w:eastAsia="Times New Roman" w:hAnsi="Times New Roman" w:cs="Times New Roman"/>
        </w:rPr>
        <w:t xml:space="preserve">extract information from the uncertain variants </w:t>
      </w:r>
      <w:r w:rsidR="00B82784">
        <w:rPr>
          <w:rFonts w:ascii="Times New Roman" w:eastAsia="Times New Roman" w:hAnsi="Times New Roman" w:cs="Times New Roman"/>
        </w:rPr>
        <w:t xml:space="preserve">to </w:t>
      </w:r>
      <w:r w:rsidR="00306AFE">
        <w:rPr>
          <w:rFonts w:ascii="Times New Roman" w:eastAsia="Times New Roman" w:hAnsi="Times New Roman" w:cs="Times New Roman"/>
        </w:rPr>
        <w:t xml:space="preserve">improve the accuracy and </w:t>
      </w:r>
      <w:r w:rsidR="00E1755F">
        <w:rPr>
          <w:rFonts w:ascii="Times New Roman" w:eastAsia="Times New Roman" w:hAnsi="Times New Roman" w:cs="Times New Roman"/>
        </w:rPr>
        <w:t>precision</w:t>
      </w:r>
      <w:r w:rsidR="00306AFE">
        <w:rPr>
          <w:rFonts w:ascii="Times New Roman" w:eastAsia="Times New Roman" w:hAnsi="Times New Roman" w:cs="Times New Roman"/>
        </w:rPr>
        <w:t xml:space="preserve"> of our </w:t>
      </w:r>
      <w:r w:rsidR="00E1755F">
        <w:rPr>
          <w:rFonts w:ascii="Times New Roman" w:eastAsia="Times New Roman" w:hAnsi="Times New Roman" w:cs="Times New Roman"/>
        </w:rPr>
        <w:t>parameter estimates.</w:t>
      </w:r>
      <w:r w:rsidR="00F879AC">
        <w:rPr>
          <w:rFonts w:ascii="Times New Roman" w:eastAsia="Times New Roman" w:hAnsi="Times New Roman" w:cs="Times New Roman"/>
        </w:rPr>
        <w:t xml:space="preserve"> </w:t>
      </w:r>
      <w:r w:rsidR="00B37A03">
        <w:rPr>
          <w:rFonts w:ascii="Times New Roman" w:eastAsia="Times New Roman" w:hAnsi="Times New Roman" w:cs="Times New Roman"/>
        </w:rPr>
        <w:t xml:space="preserve">The </w:t>
      </w:r>
      <w:r w:rsidR="00ED5449">
        <w:rPr>
          <w:rFonts w:ascii="Times New Roman" w:eastAsia="Times New Roman" w:hAnsi="Times New Roman" w:cs="Times New Roman"/>
        </w:rPr>
        <w:t xml:space="preserve">initial logistic regression </w:t>
      </w:r>
      <w:r w:rsidR="00B37A03">
        <w:rPr>
          <w:rFonts w:ascii="Times New Roman" w:eastAsia="Times New Roman" w:hAnsi="Times New Roman" w:cs="Times New Roman"/>
        </w:rPr>
        <w:t xml:space="preserve">weights </w:t>
      </w:r>
      <w:r w:rsidR="007B3FF9">
        <w:rPr>
          <w:rFonts w:ascii="Times New Roman" w:eastAsia="Times New Roman" w:hAnsi="Times New Roman" w:cs="Times New Roman"/>
        </w:rPr>
        <w:t>are u</w:t>
      </w:r>
      <w:r w:rsidR="004F41AD">
        <w:rPr>
          <w:rFonts w:ascii="Times New Roman" w:eastAsia="Times New Roman" w:hAnsi="Times New Roman" w:cs="Times New Roman"/>
        </w:rPr>
        <w:t>sed to account for the unbalanced sampling of variants in our dataset</w:t>
      </w:r>
      <w:r w:rsidR="0058010B">
        <w:rPr>
          <w:rFonts w:ascii="Times New Roman" w:eastAsia="Times New Roman" w:hAnsi="Times New Roman" w:cs="Times New Roman"/>
        </w:rPr>
        <w:t>.</w:t>
      </w:r>
      <w:r w:rsidR="00886629">
        <w:rPr>
          <w:rFonts w:ascii="Times New Roman" w:eastAsia="Times New Roman" w:hAnsi="Times New Roman" w:cs="Times New Roman"/>
        </w:rPr>
        <w:t xml:space="preserve"> </w:t>
      </w:r>
      <w:r w:rsidR="00C61130">
        <w:rPr>
          <w:rFonts w:ascii="Times New Roman" w:eastAsia="Times New Roman" w:hAnsi="Times New Roman" w:cs="Times New Roman"/>
        </w:rPr>
        <w:t xml:space="preserve">Weights for </w:t>
      </w:r>
      <w:r w:rsidR="00D24F9E">
        <w:rPr>
          <w:rFonts w:ascii="Times New Roman" w:eastAsia="Times New Roman" w:hAnsi="Times New Roman" w:cs="Times New Roman"/>
        </w:rPr>
        <w:t>pathogenic</w:t>
      </w:r>
      <w:r w:rsidR="00880808">
        <w:rPr>
          <w:rFonts w:ascii="Times New Roman" w:eastAsia="Times New Roman" w:hAnsi="Times New Roman" w:cs="Times New Roman"/>
        </w:rPr>
        <w:t xml:space="preserve"> and benign</w:t>
      </w:r>
      <w:r w:rsidR="00E51D2B">
        <w:rPr>
          <w:rFonts w:ascii="Times New Roman" w:eastAsia="Times New Roman" w:hAnsi="Times New Roman" w:cs="Times New Roman"/>
        </w:rPr>
        <w:t xml:space="preserve"> variants were</w:t>
      </w:r>
      <w:r w:rsidR="003A10D9">
        <w:rPr>
          <w:rFonts w:ascii="Times New Roman" w:eastAsia="Times New Roman" w:hAnsi="Times New Roman" w:cs="Times New Roman"/>
        </w:rPr>
        <w:t xml:space="preserve"> set </w:t>
      </w:r>
      <w:r w:rsidR="00880808">
        <w:rPr>
          <w:rFonts w:ascii="Times New Roman" w:eastAsia="Times New Roman" w:hAnsi="Times New Roman" w:cs="Times New Roman"/>
        </w:rPr>
        <w:t>to</w:t>
      </w:r>
      <w:r w:rsidR="003A10D9">
        <w:rPr>
          <w:rFonts w:ascii="Times New Roman" w:eastAsia="Times New Roman" w:hAnsi="Times New Roman" w:cs="Times New Roman"/>
        </w:rPr>
        <w:t xml:space="preserve"> </w:t>
      </w:r>
      <w:proofErr w:type="spellStart"/>
      <w:r w:rsidR="007D5659">
        <w:rPr>
          <w:rFonts w:ascii="Times New Roman" w:eastAsia="Times New Roman" w:hAnsi="Times New Roman" w:cs="Times New Roman"/>
        </w:rPr>
        <w:t>P</w:t>
      </w:r>
      <w:r w:rsidR="007D5659">
        <w:rPr>
          <w:rFonts w:ascii="Times New Roman" w:eastAsia="Times New Roman" w:hAnsi="Times New Roman" w:cs="Times New Roman"/>
          <w:vertAlign w:val="subscript"/>
        </w:rPr>
        <w:t>P</w:t>
      </w:r>
      <w:r w:rsidR="00431032">
        <w:rPr>
          <w:rFonts w:ascii="Times New Roman" w:eastAsia="Times New Roman" w:hAnsi="Times New Roman" w:cs="Times New Roman"/>
          <w:vertAlign w:val="subscript"/>
        </w:rPr>
        <w:t>ath</w:t>
      </w:r>
      <w:proofErr w:type="spellEnd"/>
      <w:r w:rsidR="007D5659">
        <w:rPr>
          <w:rFonts w:ascii="Times New Roman" w:eastAsia="Times New Roman" w:hAnsi="Times New Roman" w:cs="Times New Roman"/>
          <w:vertAlign w:val="subscript"/>
        </w:rPr>
        <w:t xml:space="preserve"> </w:t>
      </w:r>
      <w:r w:rsidR="007D5659">
        <w:rPr>
          <w:rFonts w:ascii="Times New Roman" w:eastAsia="Times New Roman" w:hAnsi="Times New Roman" w:cs="Times New Roman"/>
        </w:rPr>
        <w:t xml:space="preserve">/ </w:t>
      </w:r>
      <w:proofErr w:type="spellStart"/>
      <w:r w:rsidR="007D5659">
        <w:rPr>
          <w:rFonts w:ascii="Times New Roman" w:eastAsia="Times New Roman" w:hAnsi="Times New Roman" w:cs="Times New Roman"/>
        </w:rPr>
        <w:t>P</w:t>
      </w:r>
      <w:r w:rsidR="007D5659">
        <w:rPr>
          <w:rFonts w:ascii="Times New Roman" w:eastAsia="Times New Roman" w:hAnsi="Times New Roman" w:cs="Times New Roman"/>
        </w:rPr>
        <w:softHyphen/>
      </w:r>
      <w:r w:rsidR="00431032">
        <w:rPr>
          <w:rFonts w:ascii="Times New Roman" w:eastAsia="Times New Roman" w:hAnsi="Times New Roman" w:cs="Times New Roman"/>
          <w:vertAlign w:val="subscript"/>
        </w:rPr>
        <w:t>Path</w:t>
      </w:r>
      <w:r w:rsidR="00D85B5F">
        <w:rPr>
          <w:rFonts w:ascii="Times New Roman" w:eastAsia="Times New Roman" w:hAnsi="Times New Roman" w:cs="Times New Roman"/>
          <w:vertAlign w:val="subscript"/>
        </w:rPr>
        <w:t>_samp</w:t>
      </w:r>
      <w:proofErr w:type="spellEnd"/>
      <w:r w:rsidR="00880808">
        <w:rPr>
          <w:rFonts w:ascii="Times New Roman" w:eastAsia="Times New Roman" w:hAnsi="Times New Roman" w:cs="Times New Roman"/>
        </w:rPr>
        <w:t xml:space="preserve"> and </w:t>
      </w:r>
      <w:r w:rsidR="00AC2FF3">
        <w:rPr>
          <w:rFonts w:ascii="Times New Roman" w:eastAsia="Times New Roman" w:hAnsi="Times New Roman" w:cs="Times New Roman"/>
        </w:rPr>
        <w:t xml:space="preserve">(1 – </w:t>
      </w:r>
      <w:proofErr w:type="spellStart"/>
      <w:r w:rsidR="00AC2FF3">
        <w:rPr>
          <w:rFonts w:ascii="Times New Roman" w:eastAsia="Times New Roman" w:hAnsi="Times New Roman" w:cs="Times New Roman"/>
        </w:rPr>
        <w:lastRenderedPageBreak/>
        <w:t>P</w:t>
      </w:r>
      <w:r w:rsidR="00AC2FF3">
        <w:rPr>
          <w:rFonts w:ascii="Times New Roman" w:eastAsia="Times New Roman" w:hAnsi="Times New Roman" w:cs="Times New Roman"/>
          <w:vertAlign w:val="subscript"/>
        </w:rPr>
        <w:t>Path</w:t>
      </w:r>
      <w:proofErr w:type="spellEnd"/>
      <w:r w:rsidR="00AC2FF3">
        <w:rPr>
          <w:rFonts w:ascii="Times New Roman" w:eastAsia="Times New Roman" w:hAnsi="Times New Roman" w:cs="Times New Roman"/>
        </w:rPr>
        <w:t xml:space="preserve">) / </w:t>
      </w:r>
      <w:r w:rsidR="00E45D3F">
        <w:rPr>
          <w:rFonts w:ascii="Times New Roman" w:eastAsia="Times New Roman" w:hAnsi="Times New Roman" w:cs="Times New Roman"/>
        </w:rPr>
        <w:t xml:space="preserve">(1 – </w:t>
      </w:r>
      <w:proofErr w:type="spellStart"/>
      <w:r w:rsidR="00E45D3F">
        <w:rPr>
          <w:rFonts w:ascii="Times New Roman" w:eastAsia="Times New Roman" w:hAnsi="Times New Roman" w:cs="Times New Roman"/>
        </w:rPr>
        <w:t>P</w:t>
      </w:r>
      <w:r w:rsidR="00E45D3F">
        <w:rPr>
          <w:rFonts w:ascii="Times New Roman" w:eastAsia="Times New Roman" w:hAnsi="Times New Roman" w:cs="Times New Roman"/>
          <w:vertAlign w:val="subscript"/>
        </w:rPr>
        <w:t>Path_samp</w:t>
      </w:r>
      <w:proofErr w:type="spellEnd"/>
      <w:r w:rsidR="00E45D3F">
        <w:rPr>
          <w:rFonts w:ascii="Times New Roman" w:eastAsia="Times New Roman" w:hAnsi="Times New Roman" w:cs="Times New Roman"/>
        </w:rPr>
        <w:t>)</w:t>
      </w:r>
      <w:r w:rsidR="00F41C3B">
        <w:rPr>
          <w:rFonts w:ascii="Times New Roman" w:eastAsia="Times New Roman" w:hAnsi="Times New Roman" w:cs="Times New Roman"/>
        </w:rPr>
        <w:t>, respectively,</w:t>
      </w:r>
      <w:r w:rsidR="00812302">
        <w:rPr>
          <w:rFonts w:ascii="Times New Roman" w:eastAsia="Times New Roman" w:hAnsi="Times New Roman" w:cs="Times New Roman"/>
        </w:rPr>
        <w:t xml:space="preserve"> where </w:t>
      </w:r>
      <w:proofErr w:type="spellStart"/>
      <w:r w:rsidR="00DC50D9">
        <w:rPr>
          <w:rFonts w:ascii="Times New Roman" w:eastAsia="Times New Roman" w:hAnsi="Times New Roman" w:cs="Times New Roman"/>
        </w:rPr>
        <w:t>P</w:t>
      </w:r>
      <w:r w:rsidR="00DC50D9">
        <w:rPr>
          <w:rFonts w:ascii="Times New Roman" w:eastAsia="Times New Roman" w:hAnsi="Times New Roman" w:cs="Times New Roman"/>
          <w:vertAlign w:val="subscript"/>
        </w:rPr>
        <w:t>Path</w:t>
      </w:r>
      <w:proofErr w:type="spellEnd"/>
      <w:r w:rsidR="00D85B5F">
        <w:rPr>
          <w:rFonts w:ascii="Times New Roman" w:eastAsia="Times New Roman" w:hAnsi="Times New Roman" w:cs="Times New Roman"/>
        </w:rPr>
        <w:t xml:space="preserve"> </w:t>
      </w:r>
      <w:r w:rsidR="001F5144">
        <w:rPr>
          <w:rFonts w:ascii="Times New Roman" w:eastAsia="Times New Roman" w:hAnsi="Times New Roman" w:cs="Times New Roman"/>
        </w:rPr>
        <w:t xml:space="preserve">and </w:t>
      </w:r>
      <w:proofErr w:type="spellStart"/>
      <w:r w:rsidR="001F5144">
        <w:rPr>
          <w:rFonts w:ascii="Times New Roman" w:eastAsia="Times New Roman" w:hAnsi="Times New Roman" w:cs="Times New Roman"/>
        </w:rPr>
        <w:t>P</w:t>
      </w:r>
      <w:r w:rsidR="001F5144">
        <w:rPr>
          <w:rFonts w:ascii="Times New Roman" w:eastAsia="Times New Roman" w:hAnsi="Times New Roman" w:cs="Times New Roman"/>
          <w:vertAlign w:val="subscript"/>
        </w:rPr>
        <w:t>Path_samp</w:t>
      </w:r>
      <w:proofErr w:type="spellEnd"/>
      <w:r w:rsidR="001F5144">
        <w:rPr>
          <w:rFonts w:ascii="Times New Roman" w:eastAsia="Times New Roman" w:hAnsi="Times New Roman" w:cs="Times New Roman"/>
        </w:rPr>
        <w:t xml:space="preserve"> are</w:t>
      </w:r>
      <w:r w:rsidR="00D85B5F">
        <w:rPr>
          <w:rFonts w:ascii="Times New Roman" w:eastAsia="Times New Roman" w:hAnsi="Times New Roman" w:cs="Times New Roman"/>
        </w:rPr>
        <w:t xml:space="preserve"> the estimated proportion of </w:t>
      </w:r>
      <w:r w:rsidR="00431032">
        <w:rPr>
          <w:rFonts w:ascii="Times New Roman" w:eastAsia="Times New Roman" w:hAnsi="Times New Roman" w:cs="Times New Roman"/>
        </w:rPr>
        <w:t>pathogenic</w:t>
      </w:r>
      <w:r w:rsidR="00D85B5F">
        <w:rPr>
          <w:rFonts w:ascii="Times New Roman" w:eastAsia="Times New Roman" w:hAnsi="Times New Roman" w:cs="Times New Roman"/>
        </w:rPr>
        <w:t xml:space="preserve"> </w:t>
      </w:r>
      <w:r w:rsidR="00906A39">
        <w:rPr>
          <w:rFonts w:ascii="Times New Roman" w:eastAsia="Times New Roman" w:hAnsi="Times New Roman" w:cs="Times New Roman"/>
        </w:rPr>
        <w:t xml:space="preserve">missense </w:t>
      </w:r>
      <w:r w:rsidR="00D85B5F">
        <w:rPr>
          <w:rFonts w:ascii="Times New Roman" w:eastAsia="Times New Roman" w:hAnsi="Times New Roman" w:cs="Times New Roman"/>
        </w:rPr>
        <w:t xml:space="preserve">variants in the population </w:t>
      </w:r>
      <w:r w:rsidR="002A5DA7" w:rsidRPr="1806D587">
        <w:rPr>
          <w:rFonts w:ascii="Times New Roman" w:eastAsia="Times New Roman" w:hAnsi="Times New Roman" w:cs="Times New Roman"/>
        </w:rPr>
        <w:t>a</w:t>
      </w:r>
      <w:r w:rsidR="002A5DA7">
        <w:rPr>
          <w:rFonts w:ascii="Times New Roman" w:eastAsia="Times New Roman" w:hAnsi="Times New Roman" w:cs="Times New Roman"/>
        </w:rPr>
        <w:t>nd</w:t>
      </w:r>
      <w:r w:rsidR="00A031DA">
        <w:rPr>
          <w:rFonts w:ascii="Times New Roman" w:eastAsia="Times New Roman" w:hAnsi="Times New Roman" w:cs="Times New Roman"/>
        </w:rPr>
        <w:t xml:space="preserve"> our sample</w:t>
      </w:r>
      <w:r w:rsidR="000D2919">
        <w:rPr>
          <w:rFonts w:ascii="Times New Roman" w:eastAsia="Times New Roman" w:hAnsi="Times New Roman" w:cs="Times New Roman"/>
        </w:rPr>
        <w:t xml:space="preserve"> (omitting unclassified </w:t>
      </w:r>
      <w:r w:rsidR="00906A39">
        <w:rPr>
          <w:rFonts w:ascii="Times New Roman" w:eastAsia="Times New Roman" w:hAnsi="Times New Roman" w:cs="Times New Roman"/>
        </w:rPr>
        <w:t xml:space="preserve">and synonymous </w:t>
      </w:r>
      <w:r w:rsidR="000D2919">
        <w:rPr>
          <w:rFonts w:ascii="Times New Roman" w:eastAsia="Times New Roman" w:hAnsi="Times New Roman" w:cs="Times New Roman"/>
        </w:rPr>
        <w:t>variants)</w:t>
      </w:r>
      <w:r w:rsidR="00A031DA">
        <w:rPr>
          <w:rFonts w:ascii="Times New Roman" w:eastAsia="Times New Roman" w:hAnsi="Times New Roman" w:cs="Times New Roman"/>
        </w:rPr>
        <w:t>.</w:t>
      </w:r>
      <w:r w:rsidR="00F97396">
        <w:rPr>
          <w:rFonts w:ascii="Times New Roman" w:eastAsia="Times New Roman" w:hAnsi="Times New Roman" w:cs="Times New Roman"/>
        </w:rPr>
        <w:t xml:space="preserve">  </w:t>
      </w:r>
      <w:r w:rsidR="00BE0C58">
        <w:rPr>
          <w:rFonts w:ascii="Times New Roman" w:eastAsia="Times New Roman" w:hAnsi="Times New Roman" w:cs="Times New Roman"/>
        </w:rPr>
        <w:t xml:space="preserve">Twenty-five </w:t>
      </w:r>
      <w:r w:rsidR="00F97396">
        <w:rPr>
          <w:rFonts w:ascii="Times New Roman" w:eastAsia="Times New Roman" w:hAnsi="Times New Roman" w:cs="Times New Roman"/>
        </w:rPr>
        <w:t xml:space="preserve">imputation </w:t>
      </w:r>
      <w:r w:rsidR="00BE0C58">
        <w:rPr>
          <w:rFonts w:ascii="Times New Roman" w:eastAsia="Times New Roman" w:hAnsi="Times New Roman" w:cs="Times New Roman"/>
        </w:rPr>
        <w:t xml:space="preserve">datasets </w:t>
      </w:r>
      <w:r w:rsidR="009F7893">
        <w:rPr>
          <w:rFonts w:ascii="Times New Roman" w:eastAsia="Times New Roman" w:hAnsi="Times New Roman" w:cs="Times New Roman"/>
        </w:rPr>
        <w:t xml:space="preserve">were </w:t>
      </w:r>
      <w:r w:rsidR="00C95BAD">
        <w:rPr>
          <w:rFonts w:ascii="Times New Roman" w:eastAsia="Times New Roman" w:hAnsi="Times New Roman" w:cs="Times New Roman"/>
        </w:rPr>
        <w:t xml:space="preserve">generated </w:t>
      </w:r>
      <w:r w:rsidR="00F97396">
        <w:rPr>
          <w:rFonts w:ascii="Times New Roman" w:eastAsia="Times New Roman" w:hAnsi="Times New Roman" w:cs="Times New Roman"/>
        </w:rPr>
        <w:t xml:space="preserve">by </w:t>
      </w:r>
      <w:r w:rsidR="009F7893">
        <w:rPr>
          <w:rFonts w:ascii="Times New Roman" w:eastAsia="Times New Roman" w:hAnsi="Times New Roman" w:cs="Times New Roman"/>
        </w:rPr>
        <w:t>assigning</w:t>
      </w:r>
      <w:r w:rsidR="00F97396">
        <w:rPr>
          <w:rFonts w:ascii="Times New Roman" w:eastAsia="Times New Roman" w:hAnsi="Times New Roman" w:cs="Times New Roman"/>
        </w:rPr>
        <w:t xml:space="preserve"> </w:t>
      </w:r>
      <w:r w:rsidR="167347B9" w:rsidRPr="73EFB0DC">
        <w:rPr>
          <w:rFonts w:ascii="Times New Roman" w:eastAsia="Times New Roman" w:hAnsi="Times New Roman" w:cs="Times New Roman"/>
        </w:rPr>
        <w:t>Pathogenic</w:t>
      </w:r>
      <w:r w:rsidR="00BD1B06">
        <w:rPr>
          <w:rFonts w:ascii="Times New Roman" w:eastAsia="Times New Roman" w:hAnsi="Times New Roman" w:cs="Times New Roman"/>
        </w:rPr>
        <w:t>/</w:t>
      </w:r>
      <w:r w:rsidR="39C55DC0" w:rsidRPr="73EFB0DC">
        <w:rPr>
          <w:rFonts w:ascii="Times New Roman" w:eastAsia="Times New Roman" w:hAnsi="Times New Roman" w:cs="Times New Roman"/>
        </w:rPr>
        <w:t>Benign</w:t>
      </w:r>
      <w:r w:rsidR="00BD1B06">
        <w:rPr>
          <w:rFonts w:ascii="Times New Roman" w:eastAsia="Times New Roman" w:hAnsi="Times New Roman" w:cs="Times New Roman"/>
        </w:rPr>
        <w:t xml:space="preserve"> status </w:t>
      </w:r>
      <w:r w:rsidR="000D7675">
        <w:rPr>
          <w:rFonts w:ascii="Times New Roman" w:eastAsia="Times New Roman" w:hAnsi="Times New Roman" w:cs="Times New Roman"/>
        </w:rPr>
        <w:t>to</w:t>
      </w:r>
      <w:r w:rsidR="00081228">
        <w:rPr>
          <w:rFonts w:ascii="Times New Roman" w:eastAsia="Times New Roman" w:hAnsi="Times New Roman" w:cs="Times New Roman"/>
        </w:rPr>
        <w:t xml:space="preserve"> </w:t>
      </w:r>
      <w:r w:rsidR="27C18DED">
        <w:rPr>
          <w:rFonts w:ascii="Times New Roman" w:eastAsia="Times New Roman" w:hAnsi="Times New Roman" w:cs="Times New Roman"/>
        </w:rPr>
        <w:t>U</w:t>
      </w:r>
      <w:r w:rsidR="00081228">
        <w:rPr>
          <w:rFonts w:ascii="Times New Roman" w:eastAsia="Times New Roman" w:hAnsi="Times New Roman" w:cs="Times New Roman"/>
        </w:rPr>
        <w:t xml:space="preserve">ncertain variants using </w:t>
      </w:r>
      <w:r w:rsidR="0034556E">
        <w:rPr>
          <w:rFonts w:ascii="Times New Roman" w:eastAsia="Times New Roman" w:hAnsi="Times New Roman" w:cs="Times New Roman"/>
        </w:rPr>
        <w:t xml:space="preserve">the </w:t>
      </w:r>
      <w:r w:rsidR="00F304A0">
        <w:rPr>
          <w:rFonts w:ascii="Times New Roman" w:eastAsia="Times New Roman" w:hAnsi="Times New Roman" w:cs="Times New Roman"/>
        </w:rPr>
        <w:t>probab</w:t>
      </w:r>
      <w:r w:rsidR="001E204C" w:rsidRPr="1806D587">
        <w:rPr>
          <w:rFonts w:ascii="Times New Roman" w:eastAsia="Times New Roman" w:hAnsi="Times New Roman" w:cs="Times New Roman"/>
        </w:rPr>
        <w:t>ility e</w:t>
      </w:r>
      <w:r w:rsidR="001E204C">
        <w:rPr>
          <w:rFonts w:ascii="Times New Roman" w:eastAsia="Times New Roman" w:hAnsi="Times New Roman" w:cs="Times New Roman"/>
        </w:rPr>
        <w:t>stimate</w:t>
      </w:r>
      <w:r w:rsidR="00E23CAE">
        <w:rPr>
          <w:rFonts w:ascii="Times New Roman" w:eastAsia="Times New Roman" w:hAnsi="Times New Roman" w:cs="Times New Roman"/>
        </w:rPr>
        <w:t>s from</w:t>
      </w:r>
      <w:r w:rsidR="006A3408">
        <w:rPr>
          <w:rFonts w:ascii="Times New Roman" w:eastAsia="Times New Roman" w:hAnsi="Times New Roman" w:cs="Times New Roman"/>
        </w:rPr>
        <w:t xml:space="preserve"> the initial weighted logistic regression parameter estimates</w:t>
      </w:r>
      <w:r w:rsidR="00E23CAE">
        <w:rPr>
          <w:rFonts w:ascii="Times New Roman" w:eastAsia="Times New Roman" w:hAnsi="Times New Roman" w:cs="Times New Roman"/>
        </w:rPr>
        <w:t>. For each</w:t>
      </w:r>
      <w:r w:rsidR="0065427F">
        <w:rPr>
          <w:rFonts w:ascii="Times New Roman" w:eastAsia="Times New Roman" w:hAnsi="Times New Roman" w:cs="Times New Roman"/>
        </w:rPr>
        <w:t xml:space="preserve"> imputed</w:t>
      </w:r>
      <w:r w:rsidR="00E23CAE">
        <w:rPr>
          <w:rFonts w:ascii="Times New Roman" w:eastAsia="Times New Roman" w:hAnsi="Times New Roman" w:cs="Times New Roman"/>
        </w:rPr>
        <w:t xml:space="preserve"> dataset, weighted logistic regression was preformed </w:t>
      </w:r>
      <w:r w:rsidR="00CB28A7">
        <w:rPr>
          <w:rFonts w:ascii="Times New Roman" w:eastAsia="Times New Roman" w:hAnsi="Times New Roman" w:cs="Times New Roman"/>
        </w:rPr>
        <w:t>w</w:t>
      </w:r>
      <w:r w:rsidR="00807FBC">
        <w:rPr>
          <w:rFonts w:ascii="Times New Roman" w:eastAsia="Times New Roman" w:hAnsi="Times New Roman" w:cs="Times New Roman"/>
        </w:rPr>
        <w:t>here weight</w:t>
      </w:r>
      <w:r w:rsidR="00A2522A">
        <w:rPr>
          <w:rFonts w:ascii="Times New Roman" w:eastAsia="Times New Roman" w:hAnsi="Times New Roman" w:cs="Times New Roman"/>
        </w:rPr>
        <w:t xml:space="preserve"> =</w:t>
      </w:r>
      <w:r w:rsidR="00807FBC">
        <w:rPr>
          <w:rFonts w:ascii="Times New Roman" w:eastAsia="Times New Roman" w:hAnsi="Times New Roman" w:cs="Times New Roman"/>
        </w:rPr>
        <w:t xml:space="preserve"> 1 for the</w:t>
      </w:r>
      <w:r w:rsidR="00A2522A">
        <w:rPr>
          <w:rFonts w:ascii="Times New Roman" w:eastAsia="Times New Roman" w:hAnsi="Times New Roman" w:cs="Times New Roman"/>
        </w:rPr>
        <w:t xml:space="preserve"> variants with </w:t>
      </w:r>
      <w:r w:rsidR="00A91A1B">
        <w:rPr>
          <w:rFonts w:ascii="Times New Roman" w:eastAsia="Times New Roman" w:hAnsi="Times New Roman" w:cs="Times New Roman"/>
        </w:rPr>
        <w:t xml:space="preserve">known pathogenicity/benignity, and </w:t>
      </w:r>
      <w:r w:rsidR="00756F88" w:rsidRPr="52476DCF">
        <w:rPr>
          <w:rFonts w:ascii="Times New Roman" w:eastAsia="Times New Roman" w:hAnsi="Times New Roman" w:cs="Times New Roman"/>
          <w:i/>
        </w:rPr>
        <w:t>2 x |0.5</w:t>
      </w:r>
      <w:r w:rsidR="00756F88">
        <w:rPr>
          <w:rFonts w:ascii="Times New Roman" w:eastAsia="Times New Roman" w:hAnsi="Times New Roman" w:cs="Times New Roman"/>
        </w:rPr>
        <w:t xml:space="preserve"> </w:t>
      </w:r>
      <w:r w:rsidR="00CC758B">
        <w:rPr>
          <w:rFonts w:ascii="Times New Roman" w:eastAsia="Times New Roman" w:hAnsi="Times New Roman" w:cs="Times New Roman"/>
        </w:rPr>
        <w:t>–</w:t>
      </w:r>
      <w:r w:rsidR="00756F88">
        <w:rPr>
          <w:rFonts w:ascii="Times New Roman" w:eastAsia="Times New Roman" w:hAnsi="Times New Roman" w:cs="Times New Roman"/>
        </w:rPr>
        <w:t xml:space="preserve"> </w:t>
      </w:r>
      <w:proofErr w:type="spellStart"/>
      <w:proofErr w:type="gramStart"/>
      <w:r w:rsidR="00756F88" w:rsidRPr="00900535">
        <w:rPr>
          <w:rFonts w:ascii="Times New Roman" w:eastAsia="Times New Roman" w:hAnsi="Times New Roman" w:cs="Times New Roman"/>
        </w:rPr>
        <w:t>p</w:t>
      </w:r>
      <w:r w:rsidR="00CC758B" w:rsidRPr="00CC758B">
        <w:rPr>
          <w:rFonts w:ascii="Times New Roman" w:eastAsia="Times New Roman" w:hAnsi="Times New Roman" w:cs="Times New Roman"/>
          <w:vertAlign w:val="subscript"/>
        </w:rPr>
        <w:t>i,path</w:t>
      </w:r>
      <w:proofErr w:type="spellEnd"/>
      <w:proofErr w:type="gramEnd"/>
      <w:r w:rsidR="00900535">
        <w:rPr>
          <w:rFonts w:ascii="Times New Roman" w:eastAsia="Times New Roman" w:hAnsi="Times New Roman" w:cs="Times New Roman"/>
        </w:rPr>
        <w:t>|</w:t>
      </w:r>
      <w:r w:rsidR="00756F88">
        <w:rPr>
          <w:rFonts w:ascii="Times New Roman" w:eastAsia="Times New Roman" w:hAnsi="Times New Roman" w:cs="Times New Roman"/>
        </w:rPr>
        <w:t xml:space="preserve"> </w:t>
      </w:r>
      <w:r w:rsidR="00CC758B">
        <w:rPr>
          <w:rFonts w:ascii="Times New Roman" w:eastAsia="Times New Roman" w:hAnsi="Times New Roman" w:cs="Times New Roman"/>
        </w:rPr>
        <w:t xml:space="preserve">for the </w:t>
      </w:r>
      <w:proofErr w:type="spellStart"/>
      <w:r w:rsidR="00CC758B">
        <w:rPr>
          <w:rFonts w:ascii="Times New Roman" w:eastAsia="Times New Roman" w:hAnsi="Times New Roman" w:cs="Times New Roman"/>
        </w:rPr>
        <w:t>i</w:t>
      </w:r>
      <w:r w:rsidR="00CC758B">
        <w:rPr>
          <w:rFonts w:ascii="Times New Roman" w:eastAsia="Times New Roman" w:hAnsi="Times New Roman" w:cs="Times New Roman"/>
          <w:vertAlign w:val="superscript"/>
        </w:rPr>
        <w:t>th</w:t>
      </w:r>
      <w:proofErr w:type="spellEnd"/>
      <w:r w:rsidR="00CC758B">
        <w:rPr>
          <w:rFonts w:ascii="Times New Roman" w:eastAsia="Times New Roman" w:hAnsi="Times New Roman" w:cs="Times New Roman"/>
        </w:rPr>
        <w:t xml:space="preserve"> </w:t>
      </w:r>
      <w:r w:rsidR="5BCDE8C1">
        <w:rPr>
          <w:rFonts w:ascii="Times New Roman" w:eastAsia="Times New Roman" w:hAnsi="Times New Roman" w:cs="Times New Roman"/>
        </w:rPr>
        <w:t>U</w:t>
      </w:r>
      <w:r w:rsidR="00CC758B">
        <w:rPr>
          <w:rFonts w:ascii="Times New Roman" w:eastAsia="Times New Roman" w:hAnsi="Times New Roman" w:cs="Times New Roman"/>
        </w:rPr>
        <w:t>ncertain variant.</w:t>
      </w:r>
      <w:r w:rsidR="00807FBC">
        <w:rPr>
          <w:rFonts w:ascii="Times New Roman" w:eastAsia="Times New Roman" w:hAnsi="Times New Roman" w:cs="Times New Roman"/>
        </w:rPr>
        <w:t xml:space="preserve"> </w:t>
      </w:r>
      <w:r w:rsidR="00042F95">
        <w:rPr>
          <w:rFonts w:ascii="Times New Roman" w:eastAsia="Times New Roman" w:hAnsi="Times New Roman" w:cs="Times New Roman"/>
        </w:rPr>
        <w:t xml:space="preserve">We use Rubin’s rule to </w:t>
      </w:r>
      <w:r w:rsidR="004112F4">
        <w:rPr>
          <w:rFonts w:ascii="Times New Roman" w:eastAsia="Times New Roman" w:hAnsi="Times New Roman" w:cs="Times New Roman"/>
        </w:rPr>
        <w:t xml:space="preserve">incorporate the </w:t>
      </w:r>
      <w:r w:rsidR="008800F7">
        <w:rPr>
          <w:rFonts w:ascii="Times New Roman" w:eastAsia="Times New Roman" w:hAnsi="Times New Roman" w:cs="Times New Roman"/>
        </w:rPr>
        <w:t xml:space="preserve">results from the </w:t>
      </w:r>
      <w:r w:rsidR="004112F4">
        <w:rPr>
          <w:rFonts w:ascii="Times New Roman" w:eastAsia="Times New Roman" w:hAnsi="Times New Roman" w:cs="Times New Roman"/>
        </w:rPr>
        <w:t xml:space="preserve">multiple </w:t>
      </w:r>
      <w:r w:rsidR="007B0FF7">
        <w:rPr>
          <w:rFonts w:ascii="Times New Roman" w:eastAsia="Times New Roman" w:hAnsi="Times New Roman" w:cs="Times New Roman"/>
        </w:rPr>
        <w:t>analyses</w:t>
      </w:r>
      <w:r w:rsidR="00042F95">
        <w:rPr>
          <w:rFonts w:ascii="Times New Roman" w:eastAsia="Times New Roman" w:hAnsi="Times New Roman" w:cs="Times New Roman"/>
        </w:rPr>
        <w:t xml:space="preserve"> </w:t>
      </w:r>
      <w:r w:rsidR="007B0FF7">
        <w:rPr>
          <w:rFonts w:ascii="Times New Roman" w:eastAsia="Times New Roman" w:hAnsi="Times New Roman" w:cs="Times New Roman"/>
        </w:rPr>
        <w:t>into</w:t>
      </w:r>
      <w:r w:rsidR="0008419D">
        <w:rPr>
          <w:rFonts w:ascii="Times New Roman" w:eastAsia="Times New Roman" w:hAnsi="Times New Roman" w:cs="Times New Roman"/>
        </w:rPr>
        <w:t xml:space="preserve"> the</w:t>
      </w:r>
      <w:r w:rsidR="008800F7">
        <w:rPr>
          <w:rFonts w:ascii="Times New Roman" w:eastAsia="Times New Roman" w:hAnsi="Times New Roman" w:cs="Times New Roman"/>
        </w:rPr>
        <w:t xml:space="preserve"> </w:t>
      </w:r>
      <w:r w:rsidR="0008419D">
        <w:rPr>
          <w:rFonts w:ascii="Times New Roman" w:eastAsia="Times New Roman" w:hAnsi="Times New Roman" w:cs="Times New Roman"/>
        </w:rPr>
        <w:t>parameter</w:t>
      </w:r>
      <w:r w:rsidR="007B0FF7">
        <w:rPr>
          <w:rFonts w:ascii="Times New Roman" w:eastAsia="Times New Roman" w:hAnsi="Times New Roman" w:cs="Times New Roman"/>
        </w:rPr>
        <w:t xml:space="preserve"> </w:t>
      </w:r>
      <w:r w:rsidR="00042F95">
        <w:rPr>
          <w:rFonts w:ascii="Times New Roman" w:eastAsia="Times New Roman" w:hAnsi="Times New Roman" w:cs="Times New Roman"/>
        </w:rPr>
        <w:t>estimates and their covariance matrix</w:t>
      </w:r>
      <w:r w:rsidR="00431B75">
        <w:rPr>
          <w:rFonts w:ascii="Times New Roman" w:eastAsia="Times New Roman" w:hAnsi="Times New Roman" w:cs="Times New Roman"/>
        </w:rPr>
        <w:t xml:space="preserve"> </w:t>
      </w:r>
      <w:r w:rsidR="5C152722">
        <w:rPr>
          <w:rFonts w:ascii="Times New Roman" w:eastAsia="Times New Roman" w:hAnsi="Times New Roman" w:cs="Times New Roman"/>
        </w:rPr>
        <w:t>(</w:t>
      </w:r>
      <w:r w:rsidR="5C152722" w:rsidRPr="0EB7669F">
        <w:rPr>
          <w:rFonts w:ascii="Times New Roman" w:eastAsia="Times New Roman" w:hAnsi="Times New Roman" w:cs="Times New Roman"/>
        </w:rPr>
        <w:t>Rubin, 2009)</w:t>
      </w:r>
      <w:r w:rsidR="0016370A">
        <w:rPr>
          <w:rFonts w:ascii="Times New Roman" w:eastAsia="Times New Roman" w:hAnsi="Times New Roman" w:cs="Times New Roman"/>
        </w:rPr>
        <w:t xml:space="preserve">. </w:t>
      </w:r>
      <w:r w:rsidR="00C80741">
        <w:rPr>
          <w:rFonts w:ascii="Times New Roman" w:eastAsia="Times New Roman" w:hAnsi="Times New Roman" w:cs="Times New Roman"/>
        </w:rPr>
        <w:t xml:space="preserve">Using </w:t>
      </w:r>
      <w:r w:rsidR="001222BA">
        <w:rPr>
          <w:rFonts w:ascii="Times New Roman" w:eastAsia="Times New Roman" w:hAnsi="Times New Roman" w:cs="Times New Roman"/>
        </w:rPr>
        <w:t xml:space="preserve">these </w:t>
      </w:r>
      <w:r w:rsidR="00C80741">
        <w:rPr>
          <w:rFonts w:ascii="Times New Roman" w:eastAsia="Times New Roman" w:hAnsi="Times New Roman" w:cs="Times New Roman"/>
        </w:rPr>
        <w:t xml:space="preserve">results, we estimate </w:t>
      </w:r>
      <w:r w:rsidR="009C6D13">
        <w:rPr>
          <w:rFonts w:ascii="Times New Roman" w:eastAsia="Times New Roman" w:hAnsi="Times New Roman" w:cs="Times New Roman"/>
        </w:rPr>
        <w:t>the odds</w:t>
      </w:r>
      <w:r w:rsidR="006C2873">
        <w:rPr>
          <w:rFonts w:ascii="Times New Roman" w:eastAsia="Times New Roman" w:hAnsi="Times New Roman" w:cs="Times New Roman"/>
        </w:rPr>
        <w:t xml:space="preserve"> of pathogenicity</w:t>
      </w:r>
      <w:r w:rsidR="009C6D13">
        <w:rPr>
          <w:rFonts w:ascii="Times New Roman" w:eastAsia="Times New Roman" w:hAnsi="Times New Roman" w:cs="Times New Roman"/>
        </w:rPr>
        <w:t xml:space="preserve"> conditional on </w:t>
      </w:r>
      <w:r w:rsidR="08F9094D" w:rsidRPr="59E6D493">
        <w:rPr>
          <w:rFonts w:ascii="Times New Roman" w:eastAsia="Times New Roman" w:hAnsi="Times New Roman" w:cs="Times New Roman"/>
        </w:rPr>
        <w:t>prediction</w:t>
      </w:r>
      <w:r w:rsidR="009C6D13">
        <w:rPr>
          <w:rFonts w:ascii="Times New Roman" w:eastAsia="Times New Roman" w:hAnsi="Times New Roman" w:cs="Times New Roman"/>
        </w:rPr>
        <w:t xml:space="preserve"> score</w:t>
      </w:r>
      <w:r w:rsidR="006C2873">
        <w:rPr>
          <w:rFonts w:ascii="Times New Roman" w:eastAsia="Times New Roman" w:hAnsi="Times New Roman" w:cs="Times New Roman"/>
        </w:rPr>
        <w:t>,</w:t>
      </w:r>
      <w:r w:rsidR="00097D18">
        <w:rPr>
          <w:rFonts w:ascii="Times New Roman" w:eastAsia="Times New Roman" w:hAnsi="Times New Roman" w:cs="Times New Roman"/>
        </w:rPr>
        <w:t xml:space="preserve"> and the odds </w:t>
      </w:r>
      <w:r w:rsidR="00E870FB">
        <w:rPr>
          <w:rFonts w:ascii="Times New Roman" w:eastAsia="Times New Roman" w:hAnsi="Times New Roman" w:cs="Times New Roman"/>
        </w:rPr>
        <w:t>of a variant being pathogenic</w:t>
      </w:r>
      <w:r w:rsidR="00C4076F">
        <w:rPr>
          <w:rFonts w:ascii="Times New Roman" w:eastAsia="Times New Roman" w:hAnsi="Times New Roman" w:cs="Times New Roman"/>
        </w:rPr>
        <w:t>,</w:t>
      </w:r>
      <w:r w:rsidR="009C6D13">
        <w:rPr>
          <w:rFonts w:ascii="Times New Roman" w:eastAsia="Times New Roman" w:hAnsi="Times New Roman" w:cs="Times New Roman"/>
        </w:rPr>
        <w:t xml:space="preserve"> </w:t>
      </w:r>
      <w:r w:rsidR="000B4A44">
        <w:rPr>
          <w:rFonts w:ascii="Times New Roman" w:eastAsia="Times New Roman" w:hAnsi="Times New Roman" w:cs="Times New Roman"/>
        </w:rPr>
        <w:t>both of which are used</w:t>
      </w:r>
      <w:r w:rsidR="009C6D13">
        <w:rPr>
          <w:rFonts w:ascii="Times New Roman" w:eastAsia="Times New Roman" w:hAnsi="Times New Roman" w:cs="Times New Roman"/>
        </w:rPr>
        <w:t xml:space="preserve"> </w:t>
      </w:r>
      <w:r w:rsidR="006C6562">
        <w:rPr>
          <w:rFonts w:ascii="Times New Roman" w:eastAsia="Times New Roman" w:hAnsi="Times New Roman" w:cs="Times New Roman"/>
        </w:rPr>
        <w:t>to calculat</w:t>
      </w:r>
      <w:r w:rsidR="00F70064">
        <w:rPr>
          <w:rFonts w:ascii="Times New Roman" w:eastAsia="Times New Roman" w:hAnsi="Times New Roman" w:cs="Times New Roman"/>
        </w:rPr>
        <w:t xml:space="preserve">e </w:t>
      </w:r>
      <w:r w:rsidR="006C6562">
        <w:rPr>
          <w:rFonts w:ascii="Times New Roman" w:eastAsia="Times New Roman" w:hAnsi="Times New Roman" w:cs="Times New Roman"/>
        </w:rPr>
        <w:t xml:space="preserve">the </w:t>
      </w:r>
      <w:r w:rsidR="00AD1697">
        <w:rPr>
          <w:rFonts w:ascii="Times New Roman" w:eastAsia="Times New Roman" w:hAnsi="Times New Roman" w:cs="Times New Roman"/>
        </w:rPr>
        <w:t>positive likelihood ratio</w:t>
      </w:r>
      <w:r w:rsidR="00BD3F38">
        <w:rPr>
          <w:rFonts w:ascii="Times New Roman" w:eastAsia="Times New Roman" w:hAnsi="Times New Roman" w:cs="Times New Roman"/>
        </w:rPr>
        <w:t>.</w:t>
      </w:r>
      <w:r w:rsidR="00955C20">
        <w:rPr>
          <w:rFonts w:ascii="Times New Roman" w:eastAsia="Times New Roman" w:hAnsi="Times New Roman" w:cs="Times New Roman"/>
        </w:rPr>
        <w:t xml:space="preserve"> </w:t>
      </w:r>
      <w:r w:rsidR="004C2CE1">
        <w:rPr>
          <w:rFonts w:ascii="Times New Roman" w:eastAsia="Times New Roman" w:hAnsi="Times New Roman" w:cs="Times New Roman"/>
        </w:rPr>
        <w:t xml:space="preserve"> </w:t>
      </w:r>
      <w:r w:rsidR="00F70064">
        <w:rPr>
          <w:rFonts w:ascii="Times New Roman" w:eastAsia="Times New Roman" w:hAnsi="Times New Roman" w:cs="Times New Roman"/>
        </w:rPr>
        <w:t xml:space="preserve">Specifically, </w:t>
      </w:r>
    </w:p>
    <w:p w14:paraId="62BB5293" w14:textId="605468F3" w:rsidR="00F70064" w:rsidRPr="008959B5" w:rsidRDefault="004F5C3B" w:rsidP="00505558">
      <w:pPr>
        <w:spacing w:after="0" w:line="360" w:lineRule="auto"/>
        <w:ind w:firstLine="720"/>
        <w:contextualSpacing/>
        <w:jc w:val="both"/>
        <w:rPr>
          <w:rFonts w:ascii="Times New Roman" w:eastAsia="Times New Roman" w:hAnsi="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lr</m:t>
              </m:r>
            </m:e>
            <m:sup>
              <m:r>
                <w:rPr>
                  <w:rFonts w:ascii="Cambria Math" w:eastAsia="Times New Roman" w:hAnsi="Cambria Math" w:cs="Times New Roman"/>
                </w:rPr>
                <m:t>+</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s</m:t>
                  </m:r>
                </m:e>
                <m:e>
                  <m:r>
                    <w:rPr>
                      <w:rFonts w:ascii="Cambria Math" w:eastAsia="Times New Roman" w:hAnsi="Cambria Math" w:cs="Times New Roman"/>
                    </w:rPr>
                    <m:t xml:space="preserve">v </m:t>
                  </m:r>
                  <m:r>
                    <m:rPr>
                      <m:nor/>
                    </m:rPr>
                    <w:rPr>
                      <w:rFonts w:ascii="Cambria Math" w:eastAsia="Times New Roman" w:hAnsi="Cambria Math" w:cs="Times New Roman"/>
                    </w:rPr>
                    <m:t>is pathogenic</m:t>
                  </m:r>
                </m:e>
              </m:d>
            </m:num>
            <m:den>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s</m:t>
                  </m:r>
                </m:e>
                <m:e>
                  <m:r>
                    <w:rPr>
                      <w:rFonts w:ascii="Cambria Math" w:eastAsia="Times New Roman" w:hAnsi="Cambria Math" w:cs="Times New Roman"/>
                    </w:rPr>
                    <m:t xml:space="preserve">v </m:t>
                  </m:r>
                  <m:r>
                    <m:rPr>
                      <m:nor/>
                    </m:rPr>
                    <w:rPr>
                      <w:rFonts w:ascii="Cambria Math" w:eastAsia="Times New Roman" w:hAnsi="Cambria Math" w:cs="Times New Roman"/>
                    </w:rPr>
                    <m:t>is benign</m:t>
                  </m:r>
                </m:e>
              </m:d>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 xml:space="preserve">v </m:t>
                  </m:r>
                  <m:r>
                    <m:rPr>
                      <m:nor/>
                    </m:rPr>
                    <w:rPr>
                      <w:rFonts w:ascii="Cambria Math" w:eastAsia="Times New Roman" w:hAnsi="Cambria Math" w:cs="Times New Roman"/>
                    </w:rPr>
                    <m:t>is pathogenic|</m:t>
                  </m:r>
                  <m:r>
                    <w:rPr>
                      <w:rFonts w:ascii="Cambria Math" w:eastAsia="Times New Roman" w:hAnsi="Cambria Math" w:cs="Times New Roman"/>
                    </w:rPr>
                    <m:t>s</m:t>
                  </m:r>
                </m:e>
              </m:d>
            </m:num>
            <m:den>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 xml:space="preserve">v </m:t>
                  </m:r>
                  <m:r>
                    <m:rPr>
                      <m:nor/>
                    </m:rPr>
                    <w:rPr>
                      <w:rFonts w:ascii="Cambria Math" w:eastAsia="Times New Roman" w:hAnsi="Cambria Math" w:cs="Times New Roman"/>
                    </w:rPr>
                    <m:t>is benign|</m:t>
                  </m:r>
                  <m:r>
                    <w:rPr>
                      <w:rFonts w:ascii="Cambria Math" w:eastAsia="Times New Roman" w:hAnsi="Cambria Math" w:cs="Times New Roman"/>
                    </w:rPr>
                    <m:t>s</m:t>
                  </m:r>
                </m:e>
              </m:d>
            </m:den>
          </m:f>
          <m:f>
            <m:fPr>
              <m:ctrlPr>
                <w:rPr>
                  <w:rFonts w:ascii="Cambria Math" w:eastAsia="Times New Roman" w:hAnsi="Cambria Math" w:cs="Times New Roman"/>
                  <w:i/>
                </w:rPr>
              </m:ctrlPr>
            </m:fPr>
            <m:num>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 xml:space="preserve">v </m:t>
                  </m:r>
                  <m:r>
                    <m:rPr>
                      <m:nor/>
                    </m:rPr>
                    <w:rPr>
                      <w:rFonts w:ascii="Cambria Math" w:eastAsia="Times New Roman" w:hAnsi="Cambria Math" w:cs="Times New Roman"/>
                    </w:rPr>
                    <m:t>is pathogenic</m:t>
                  </m:r>
                </m:e>
              </m:d>
            </m:num>
            <m:den>
              <m:r>
                <w:rPr>
                  <w:rFonts w:ascii="Cambria Math" w:eastAsia="Times New Roman" w:hAnsi="Cambria Math" w:cs="Times New Roman"/>
                </w:rPr>
                <m:t>p</m:t>
              </m:r>
              <m:d>
                <m:dPr>
                  <m:ctrlPr>
                    <w:rPr>
                      <w:rFonts w:ascii="Cambria Math" w:eastAsia="Times New Roman" w:hAnsi="Cambria Math" w:cs="Times New Roman"/>
                      <w:i/>
                    </w:rPr>
                  </m:ctrlPr>
                </m:dPr>
                <m:e>
                  <m:r>
                    <w:rPr>
                      <w:rFonts w:ascii="Cambria Math" w:eastAsia="Times New Roman" w:hAnsi="Cambria Math" w:cs="Times New Roman"/>
                    </w:rPr>
                    <m:t xml:space="preserve">v </m:t>
                  </m:r>
                  <m:r>
                    <m:rPr>
                      <m:nor/>
                    </m:rPr>
                    <w:rPr>
                      <w:rFonts w:ascii="Cambria Math" w:eastAsia="Times New Roman" w:hAnsi="Cambria Math" w:cs="Times New Roman"/>
                    </w:rPr>
                    <m:t>is benign</m:t>
                  </m:r>
                </m:e>
              </m:d>
            </m:den>
          </m:f>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e</m:t>
              </m:r>
            </m:e>
            <m:sup>
              <m:acc>
                <m:accPr>
                  <m:ctrlPr>
                    <w:rPr>
                      <w:rFonts w:ascii="Cambria Math" w:eastAsia="Times New Roman" w:hAnsi="Cambria Math" w:cs="Times New Roman"/>
                      <w:i/>
                    </w:rPr>
                  </m:ctrlPr>
                </m:accPr>
                <m:e>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e>
              </m:acc>
              <m:r>
                <w:rPr>
                  <w:rFonts w:ascii="Cambria Math" w:eastAsia="Times New Roman" w:hAnsi="Cambria Math" w:cs="Times New Roman"/>
                </w:rPr>
                <m:t>+</m:t>
              </m:r>
              <m:acc>
                <m:accPr>
                  <m:ctrlPr>
                    <w:rPr>
                      <w:rFonts w:ascii="Cambria Math" w:eastAsia="Times New Roman" w:hAnsi="Cambria Math" w:cs="Times New Roman"/>
                      <w:i/>
                    </w:rPr>
                  </m:ctrlPr>
                </m:accPr>
                <m:e>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e>
              </m:acc>
              <m:r>
                <w:rPr>
                  <w:rFonts w:ascii="Cambria Math" w:eastAsia="Times New Roman" w:hAnsi="Cambria Math" w:cs="Times New Roman"/>
                </w:rPr>
                <m:t>s</m:t>
              </m:r>
            </m:sup>
          </m:sSup>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Path</m:t>
                  </m:r>
                </m:sub>
              </m:sSub>
            </m:num>
            <m:den>
              <m:r>
                <w:rPr>
                  <w:rFonts w:ascii="Cambria Math" w:eastAsia="Times New Roman" w:hAnsi="Cambria Math" w:cs="Times New Roman"/>
                </w:rPr>
                <m:t>1-</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Path</m:t>
                  </m:r>
                </m:sub>
              </m:sSub>
            </m:den>
          </m:f>
        </m:oMath>
      </m:oMathPara>
    </w:p>
    <w:p w14:paraId="4F475185" w14:textId="391B6F5E" w:rsidR="00E25741" w:rsidRDefault="00196C49" w:rsidP="00505558">
      <w:pPr>
        <w:spacing w:after="0" w:line="36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As suggested by </w:t>
      </w:r>
      <w:proofErr w:type="spellStart"/>
      <w:r w:rsidRPr="65FB1358">
        <w:rPr>
          <w:rFonts w:ascii="Times New Roman" w:eastAsia="Times New Roman" w:hAnsi="Times New Roman" w:cs="Times New Roman"/>
        </w:rPr>
        <w:t>Pejave</w:t>
      </w:r>
      <w:r w:rsidR="7B31E137" w:rsidRPr="65FB1358">
        <w:rPr>
          <w:rFonts w:ascii="Times New Roman" w:eastAsia="Times New Roman" w:hAnsi="Times New Roman" w:cs="Times New Roman"/>
        </w:rPr>
        <w:t>r</w:t>
      </w:r>
      <w:proofErr w:type="spellEnd"/>
      <w:r>
        <w:rPr>
          <w:rFonts w:ascii="Times New Roman" w:eastAsia="Times New Roman" w:hAnsi="Times New Roman" w:cs="Times New Roman"/>
        </w:rPr>
        <w:t xml:space="preserve"> et al., we </w:t>
      </w:r>
      <w:r w:rsidR="00F46115">
        <w:rPr>
          <w:rFonts w:ascii="Times New Roman" w:eastAsia="Times New Roman" w:hAnsi="Times New Roman" w:cs="Times New Roman"/>
        </w:rPr>
        <w:t>used the 95% lower bound of the estimate of the odds</w:t>
      </w:r>
      <w:r w:rsidR="00D37419">
        <w:rPr>
          <w:rFonts w:ascii="Times New Roman" w:eastAsia="Times New Roman" w:hAnsi="Times New Roman" w:cs="Times New Roman"/>
        </w:rPr>
        <w:t xml:space="preserve"> </w:t>
      </w:r>
      <w:r w:rsidR="00872269">
        <w:rPr>
          <w:rFonts w:ascii="Times New Roman" w:eastAsia="Times New Roman" w:hAnsi="Times New Roman" w:cs="Times New Roman"/>
        </w:rPr>
        <w:t>in lieu of the odds directly</w:t>
      </w:r>
      <w:r w:rsidR="00281A7C">
        <w:rPr>
          <w:rFonts w:ascii="Times New Roman" w:eastAsia="Times New Roman" w:hAnsi="Times New Roman" w:cs="Times New Roman"/>
        </w:rPr>
        <w:t>.</w:t>
      </w:r>
      <w:r w:rsidR="003417BA">
        <w:rPr>
          <w:rFonts w:ascii="Times New Roman" w:eastAsia="Times New Roman" w:hAnsi="Times New Roman" w:cs="Times New Roman"/>
        </w:rPr>
        <w:t xml:space="preserve">  </w:t>
      </w:r>
      <w:r w:rsidR="004A7B65">
        <w:rPr>
          <w:rFonts w:ascii="Times New Roman" w:eastAsia="Times New Roman" w:hAnsi="Times New Roman" w:cs="Times New Roman"/>
        </w:rPr>
        <w:t>This</w:t>
      </w:r>
      <w:r w:rsidR="001B1D49">
        <w:rPr>
          <w:rFonts w:ascii="Times New Roman" w:eastAsia="Times New Roman" w:hAnsi="Times New Roman" w:cs="Times New Roman"/>
        </w:rPr>
        <w:t xml:space="preserve"> </w:t>
      </w:r>
      <w:proofErr w:type="spellStart"/>
      <w:r w:rsidR="004A7B65">
        <w:rPr>
          <w:rFonts w:ascii="Times New Roman" w:eastAsia="Times New Roman" w:hAnsi="Times New Roman" w:cs="Times New Roman"/>
        </w:rPr>
        <w:t>lr</w:t>
      </w:r>
      <w:proofErr w:type="spellEnd"/>
      <w:r w:rsidR="004A7B65">
        <w:rPr>
          <w:rFonts w:ascii="Times New Roman" w:eastAsia="Times New Roman" w:hAnsi="Times New Roman" w:cs="Times New Roman"/>
          <w:vertAlign w:val="superscript"/>
        </w:rPr>
        <w:t xml:space="preserve">+ </w:t>
      </w:r>
      <w:r w:rsidR="00C355A9">
        <w:rPr>
          <w:rFonts w:ascii="Times New Roman" w:eastAsia="Times New Roman" w:hAnsi="Times New Roman" w:cs="Times New Roman"/>
        </w:rPr>
        <w:t xml:space="preserve">lower bound </w:t>
      </w:r>
      <w:r w:rsidR="004A7B65">
        <w:rPr>
          <w:rFonts w:ascii="Times New Roman" w:eastAsia="Times New Roman" w:hAnsi="Times New Roman" w:cs="Times New Roman"/>
        </w:rPr>
        <w:t>was</w:t>
      </w:r>
      <w:r w:rsidR="00C355A9">
        <w:rPr>
          <w:rFonts w:ascii="Times New Roman" w:eastAsia="Times New Roman" w:hAnsi="Times New Roman" w:cs="Times New Roman"/>
        </w:rPr>
        <w:t xml:space="preserve"> </w:t>
      </w:r>
      <w:r w:rsidR="00E25741">
        <w:rPr>
          <w:rFonts w:ascii="Times New Roman" w:eastAsia="Times New Roman" w:hAnsi="Times New Roman" w:cs="Times New Roman"/>
        </w:rPr>
        <w:t>used to identify</w:t>
      </w:r>
      <w:r w:rsidR="004A7B65">
        <w:rPr>
          <w:rFonts w:ascii="Times New Roman" w:eastAsia="Times New Roman" w:hAnsi="Times New Roman" w:cs="Times New Roman"/>
        </w:rPr>
        <w:t xml:space="preserve"> </w:t>
      </w:r>
      <w:r w:rsidR="008F3876">
        <w:rPr>
          <w:rFonts w:ascii="Times New Roman" w:eastAsia="Times New Roman" w:hAnsi="Times New Roman" w:cs="Times New Roman"/>
        </w:rPr>
        <w:t xml:space="preserve">the </w:t>
      </w:r>
      <w:r w:rsidR="37EB7CD6" w:rsidRPr="59E6D493">
        <w:rPr>
          <w:rFonts w:ascii="Times New Roman" w:eastAsia="Times New Roman" w:hAnsi="Times New Roman" w:cs="Times New Roman"/>
        </w:rPr>
        <w:t>prediction</w:t>
      </w:r>
      <w:r w:rsidR="008F3876">
        <w:rPr>
          <w:rFonts w:ascii="Times New Roman" w:eastAsia="Times New Roman" w:hAnsi="Times New Roman" w:cs="Times New Roman"/>
        </w:rPr>
        <w:t xml:space="preserve"> score</w:t>
      </w:r>
      <w:r w:rsidR="00A423E0">
        <w:rPr>
          <w:rFonts w:ascii="Times New Roman" w:eastAsia="Times New Roman" w:hAnsi="Times New Roman" w:cs="Times New Roman"/>
        </w:rPr>
        <w:t xml:space="preserve"> (</w:t>
      </w:r>
      <w:r w:rsidR="00A423E0" w:rsidRPr="00A423E0">
        <w:rPr>
          <w:rFonts w:ascii="Times New Roman" w:eastAsia="Times New Roman" w:hAnsi="Times New Roman" w:cs="Times New Roman"/>
          <w:i/>
          <w:iCs/>
        </w:rPr>
        <w:t>s</w:t>
      </w:r>
      <w:r w:rsidR="00A423E0">
        <w:rPr>
          <w:rFonts w:ascii="Times New Roman" w:eastAsia="Times New Roman" w:hAnsi="Times New Roman" w:cs="Times New Roman"/>
        </w:rPr>
        <w:t>)</w:t>
      </w:r>
      <w:r w:rsidR="008F3876">
        <w:rPr>
          <w:rFonts w:ascii="Times New Roman" w:eastAsia="Times New Roman" w:hAnsi="Times New Roman" w:cs="Times New Roman"/>
        </w:rPr>
        <w:t xml:space="preserve"> satisfying the</w:t>
      </w:r>
      <w:r w:rsidR="00A423E0">
        <w:rPr>
          <w:rFonts w:ascii="Times New Roman" w:eastAsia="Times New Roman" w:hAnsi="Times New Roman" w:cs="Times New Roman"/>
        </w:rPr>
        <w:t xml:space="preserve"> pathogenicity class</w:t>
      </w:r>
      <w:r w:rsidR="008F3876">
        <w:rPr>
          <w:rFonts w:ascii="Times New Roman" w:eastAsia="Times New Roman" w:hAnsi="Times New Roman" w:cs="Times New Roman"/>
        </w:rPr>
        <w:t xml:space="preserve"> </w:t>
      </w:r>
      <w:r w:rsidR="00A423E0">
        <w:rPr>
          <w:rFonts w:ascii="Times New Roman" w:eastAsia="Times New Roman" w:hAnsi="Times New Roman" w:cs="Times New Roman"/>
        </w:rPr>
        <w:t>values</w:t>
      </w:r>
      <w:r w:rsidR="008F3876">
        <w:rPr>
          <w:rFonts w:ascii="Times New Roman" w:eastAsia="Times New Roman" w:hAnsi="Times New Roman" w:cs="Times New Roman"/>
        </w:rPr>
        <w:t xml:space="preserve"> in Table 1 o</w:t>
      </w:r>
      <w:r w:rsidR="00FB08D5">
        <w:rPr>
          <w:rFonts w:ascii="Times New Roman" w:eastAsia="Times New Roman" w:hAnsi="Times New Roman" w:cs="Times New Roman"/>
        </w:rPr>
        <w:t xml:space="preserve">f </w:t>
      </w:r>
      <w:proofErr w:type="spellStart"/>
      <w:r w:rsidR="00FB08D5">
        <w:rPr>
          <w:rFonts w:ascii="Times New Roman" w:eastAsia="Times New Roman" w:hAnsi="Times New Roman" w:cs="Times New Roman"/>
        </w:rPr>
        <w:t>Pejaver</w:t>
      </w:r>
      <w:proofErr w:type="spellEnd"/>
      <w:r w:rsidR="00FB08D5">
        <w:rPr>
          <w:rFonts w:ascii="Times New Roman" w:eastAsia="Times New Roman" w:hAnsi="Times New Roman" w:cs="Times New Roman"/>
        </w:rPr>
        <w:t xml:space="preserve"> et a</w:t>
      </w:r>
      <w:r w:rsidR="00163085">
        <w:rPr>
          <w:rFonts w:ascii="Times New Roman" w:eastAsia="Times New Roman" w:hAnsi="Times New Roman" w:cs="Times New Roman"/>
        </w:rPr>
        <w:t>l</w:t>
      </w:r>
      <w:r w:rsidR="00FB08D5">
        <w:rPr>
          <w:rFonts w:ascii="Times New Roman" w:eastAsia="Times New Roman" w:hAnsi="Times New Roman" w:cs="Times New Roman"/>
        </w:rPr>
        <w:t>. is:</w:t>
      </w:r>
      <w:r w:rsidR="008F3876">
        <w:rPr>
          <w:rFonts w:ascii="Times New Roman" w:eastAsia="Times New Roman" w:hAnsi="Times New Roman" w:cs="Times New Roman"/>
        </w:rPr>
        <w:t xml:space="preserve"> </w:t>
      </w:r>
    </w:p>
    <w:p w14:paraId="16F00A12" w14:textId="1A627617" w:rsidR="008959B5" w:rsidRPr="00F60CAC" w:rsidRDefault="004F5C3B" w:rsidP="00505558">
      <w:pPr>
        <w:spacing w:after="0" w:line="360" w:lineRule="auto"/>
        <w:contextualSpacing/>
        <w:jc w:val="both"/>
        <w:rPr>
          <w:rFonts w:ascii="Times New Roman" w:eastAsia="Times New Roman" w:hAnsi="Times New Roman" w:cs="Times New Roman"/>
          <w:i/>
          <w:iCs/>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lr</m:t>
              </m:r>
            </m:e>
            <m:sub>
              <m:r>
                <w:rPr>
                  <w:rFonts w:ascii="Cambria Math" w:eastAsia="Times New Roman" w:hAnsi="Cambria Math" w:cs="Times New Roman"/>
                </w:rPr>
                <m:t>LB</m:t>
              </m:r>
            </m:sub>
            <m:sup>
              <m:r>
                <w:rPr>
                  <w:rFonts w:ascii="Cambria Math" w:eastAsia="Times New Roman" w:hAnsi="Cambria Math" w:cs="Times New Roman"/>
                </w:rPr>
                <m:t>+</m:t>
              </m:r>
            </m:sup>
          </m:sSubSup>
          <m:r>
            <w:rPr>
              <w:rFonts w:ascii="Cambria Math" w:eastAsia="Times New Roman" w:hAnsi="Cambria Math" w:cs="Times New Roman"/>
            </w:rPr>
            <m:t xml:space="preserve">= </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r>
                    <w:rPr>
                      <w:rFonts w:ascii="Cambria Math" w:eastAsia="Times New Roman" w:hAnsi="Cambria Math" w:cs="Times New Roman"/>
                    </w:rPr>
                    <m:t>e</m:t>
                  </m:r>
                </m:e>
                <m:sup>
                  <m:acc>
                    <m:accPr>
                      <m:ctrlPr>
                        <w:rPr>
                          <w:rFonts w:ascii="Cambria Math" w:eastAsia="Times New Roman" w:hAnsi="Cambria Math" w:cs="Times New Roman"/>
                          <w:i/>
                        </w:rPr>
                      </m:ctrlPr>
                    </m:accPr>
                    <m:e>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e>
                  </m:acc>
                  <m:r>
                    <w:rPr>
                      <w:rFonts w:ascii="Cambria Math" w:eastAsia="Times New Roman" w:hAnsi="Cambria Math" w:cs="Times New Roman"/>
                    </w:rPr>
                    <m:t>+</m:t>
                  </m:r>
                  <m:acc>
                    <m:accPr>
                      <m:ctrlPr>
                        <w:rPr>
                          <w:rFonts w:ascii="Cambria Math" w:eastAsia="Times New Roman" w:hAnsi="Cambria Math" w:cs="Times New Roman"/>
                          <w:i/>
                        </w:rPr>
                      </m:ctrlPr>
                    </m:accPr>
                    <m:e>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e>
                  </m:acc>
                  <m:r>
                    <w:rPr>
                      <w:rFonts w:ascii="Cambria Math" w:eastAsia="Times New Roman" w:hAnsi="Cambria Math" w:cs="Times New Roman"/>
                    </w:rPr>
                    <m:t>s</m:t>
                  </m:r>
                </m:sup>
              </m:sSup>
              <m:r>
                <w:rPr>
                  <w:rFonts w:ascii="Cambria Math" w:eastAsia="Times New Roman" w:hAnsi="Cambria Math" w:cs="Times New Roman"/>
                </w:rPr>
                <m:t>+1.64</m:t>
              </m:r>
              <m:rad>
                <m:radPr>
                  <m:degHide m:val="1"/>
                  <m:ctrlPr>
                    <w:rPr>
                      <w:rFonts w:ascii="Cambria Math" w:eastAsia="Times New Roman" w:hAnsi="Cambria Math" w:cs="Times New Roman"/>
                      <w:i/>
                    </w:rPr>
                  </m:ctrlPr>
                </m:radPr>
                <m:deg/>
                <m:e>
                  <m:sSubSup>
                    <m:sSubSupPr>
                      <m:ctrlPr>
                        <w:rPr>
                          <w:rFonts w:ascii="Cambria Math" w:eastAsia="Times New Roman" w:hAnsi="Cambria Math" w:cs="Times New Roman"/>
                          <w:i/>
                        </w:rPr>
                      </m:ctrlPr>
                    </m:sSubSupPr>
                    <m:e>
                      <m:acc>
                        <m:accPr>
                          <m:ctrlPr>
                            <w:rPr>
                              <w:rFonts w:ascii="Cambria Math" w:eastAsia="Times New Roman" w:hAnsi="Cambria Math" w:cs="Times New Roman"/>
                              <w:i/>
                            </w:rPr>
                          </m:ctrlPr>
                        </m:accPr>
                        <m:e>
                          <m:r>
                            <w:rPr>
                              <w:rFonts w:ascii="Cambria Math" w:eastAsia="Times New Roman" w:hAnsi="Cambria Math" w:cs="Times New Roman"/>
                            </w:rPr>
                            <m:t>σ</m:t>
                          </m:r>
                        </m:e>
                      </m:acc>
                    </m:e>
                    <m:sub>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sub>
                    <m:sup>
                      <m:r>
                        <w:rPr>
                          <w:rFonts w:ascii="Cambria Math" w:eastAsia="Times New Roman" w:hAnsi="Cambria Math" w:cs="Times New Roman"/>
                        </w:rPr>
                        <m:t>2</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sSup>
                        <m:sSupPr>
                          <m:ctrlPr>
                            <w:rPr>
                              <w:rFonts w:ascii="Cambria Math" w:eastAsia="Times New Roman" w:hAnsi="Cambria Math" w:cs="Times New Roman"/>
                              <w:i/>
                            </w:rPr>
                          </m:ctrlPr>
                        </m:sSupPr>
                        <m:e>
                          <m:r>
                            <w:rPr>
                              <w:rFonts w:ascii="Cambria Math" w:eastAsia="Times New Roman" w:hAnsi="Cambria Math" w:cs="Times New Roman"/>
                            </w:rPr>
                            <m:t>s</m:t>
                          </m:r>
                        </m:e>
                        <m:sup>
                          <m:r>
                            <w:rPr>
                              <w:rFonts w:ascii="Cambria Math" w:eastAsia="Times New Roman" w:hAnsi="Cambria Math" w:cs="Times New Roman"/>
                            </w:rPr>
                            <m:t>2</m:t>
                          </m:r>
                        </m:sup>
                      </m:sSup>
                      <m:acc>
                        <m:accPr>
                          <m:ctrlPr>
                            <w:rPr>
                              <w:rFonts w:ascii="Cambria Math" w:eastAsia="Times New Roman" w:hAnsi="Cambria Math" w:cs="Times New Roman"/>
                              <w:i/>
                            </w:rPr>
                          </m:ctrlPr>
                        </m:accPr>
                        <m:e>
                          <m:r>
                            <w:rPr>
                              <w:rFonts w:ascii="Cambria Math" w:eastAsia="Times New Roman" w:hAnsi="Cambria Math" w:cs="Times New Roman"/>
                            </w:rPr>
                            <m:t>σ</m:t>
                          </m:r>
                        </m:e>
                      </m:acc>
                    </m:e>
                    <m:sub>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sub>
                    <m:sup>
                      <m:r>
                        <w:rPr>
                          <w:rFonts w:ascii="Cambria Math" w:eastAsia="Times New Roman" w:hAnsi="Cambria Math" w:cs="Times New Roman"/>
                        </w:rPr>
                        <m:t>2</m:t>
                      </m:r>
                    </m:sup>
                  </m:sSubSup>
                  <m:r>
                    <w:rPr>
                      <w:rFonts w:ascii="Cambria Math" w:eastAsia="Times New Roman" w:hAnsi="Cambria Math" w:cs="Times New Roman"/>
                    </w:rPr>
                    <m:t>+2s∙cov(</m:t>
                  </m:r>
                  <m:sSubSup>
                    <m:sSubSupPr>
                      <m:ctrlPr>
                        <w:rPr>
                          <w:rFonts w:ascii="Cambria Math" w:eastAsia="Times New Roman" w:hAnsi="Cambria Math" w:cs="Times New Roman"/>
                          <w:i/>
                        </w:rPr>
                      </m:ctrlPr>
                    </m:sSubSupPr>
                    <m:e>
                      <m:acc>
                        <m:accPr>
                          <m:ctrlPr>
                            <w:rPr>
                              <w:rFonts w:ascii="Cambria Math" w:eastAsia="Times New Roman" w:hAnsi="Cambria Math" w:cs="Times New Roman"/>
                              <w:i/>
                            </w:rPr>
                          </m:ctrlPr>
                        </m:accPr>
                        <m:e>
                          <m:r>
                            <w:rPr>
                              <w:rFonts w:ascii="Cambria Math" w:eastAsia="Times New Roman" w:hAnsi="Cambria Math" w:cs="Times New Roman"/>
                            </w:rPr>
                            <m:t>σ</m:t>
                          </m:r>
                        </m:e>
                      </m:acc>
                    </m:e>
                    <m:sub>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0</m:t>
                          </m:r>
                        </m:sub>
                      </m:sSub>
                    </m:sub>
                    <m:sup>
                      <m:r>
                        <w:rPr>
                          <w:rFonts w:ascii="Cambria Math" w:eastAsia="Times New Roman" w:hAnsi="Cambria Math" w:cs="Times New Roman"/>
                        </w:rPr>
                        <m:t>2</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acc>
                        <m:accPr>
                          <m:ctrlPr>
                            <w:rPr>
                              <w:rFonts w:ascii="Cambria Math" w:eastAsia="Times New Roman" w:hAnsi="Cambria Math" w:cs="Times New Roman"/>
                              <w:i/>
                            </w:rPr>
                          </m:ctrlPr>
                        </m:accPr>
                        <m:e>
                          <m:r>
                            <w:rPr>
                              <w:rFonts w:ascii="Cambria Math" w:eastAsia="Times New Roman" w:hAnsi="Cambria Math" w:cs="Times New Roman"/>
                            </w:rPr>
                            <m:t>σ</m:t>
                          </m:r>
                        </m:e>
                      </m:acc>
                    </m:e>
                    <m:sub>
                      <m:sSub>
                        <m:sSubPr>
                          <m:ctrlPr>
                            <w:rPr>
                              <w:rFonts w:ascii="Cambria Math" w:eastAsia="Times New Roman" w:hAnsi="Cambria Math" w:cs="Times New Roman"/>
                              <w:i/>
                            </w:rPr>
                          </m:ctrlPr>
                        </m:sSubPr>
                        <m:e>
                          <m:r>
                            <w:rPr>
                              <w:rFonts w:ascii="Cambria Math" w:eastAsia="Times New Roman" w:hAnsi="Cambria Math" w:cs="Times New Roman"/>
                            </w:rPr>
                            <m:t>β</m:t>
                          </m:r>
                        </m:e>
                        <m:sub>
                          <m:r>
                            <w:rPr>
                              <w:rFonts w:ascii="Cambria Math" w:eastAsia="Times New Roman" w:hAnsi="Cambria Math" w:cs="Times New Roman"/>
                            </w:rPr>
                            <m:t>1</m:t>
                          </m:r>
                        </m:sub>
                      </m:sSub>
                    </m:sub>
                    <m:sup>
                      <m:r>
                        <w:rPr>
                          <w:rFonts w:ascii="Cambria Math" w:eastAsia="Times New Roman" w:hAnsi="Cambria Math" w:cs="Times New Roman"/>
                        </w:rPr>
                        <m:t>2</m:t>
                      </m:r>
                    </m:sup>
                  </m:sSubSup>
                </m:e>
              </m:rad>
              <m:r>
                <w:rPr>
                  <w:rFonts w:ascii="Cambria Math" w:eastAsia="Times New Roman" w:hAnsi="Cambria Math" w:cs="Times New Roman"/>
                </w:rPr>
                <m:t>)</m:t>
              </m:r>
            </m:e>
          </m:d>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Path</m:t>
                  </m:r>
                </m:sub>
              </m:sSub>
            </m:num>
            <m:den>
              <m:r>
                <w:rPr>
                  <w:rFonts w:ascii="Cambria Math" w:eastAsia="Times New Roman" w:hAnsi="Cambria Math" w:cs="Times New Roman"/>
                </w:rPr>
                <m:t>1-</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Path</m:t>
                  </m:r>
                </m:sub>
              </m:sSub>
            </m:den>
          </m:f>
        </m:oMath>
      </m:oMathPara>
    </w:p>
    <w:p w14:paraId="28964B6B" w14:textId="7BE89A84" w:rsidR="00A423E0" w:rsidRDefault="00345A0F" w:rsidP="00505558">
      <w:pPr>
        <w:spacing w:after="0" w:line="36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The same formula is used </w:t>
      </w:r>
      <w:r w:rsidR="004939DA">
        <w:rPr>
          <w:rFonts w:ascii="Times New Roman" w:eastAsia="Times New Roman" w:hAnsi="Times New Roman" w:cs="Times New Roman"/>
        </w:rPr>
        <w:t xml:space="preserve">to </w:t>
      </w:r>
      <w:r>
        <w:rPr>
          <w:rFonts w:ascii="Times New Roman" w:eastAsia="Times New Roman" w:hAnsi="Times New Roman" w:cs="Times New Roman"/>
        </w:rPr>
        <w:t>determin</w:t>
      </w:r>
      <w:r w:rsidR="004939DA">
        <w:rPr>
          <w:rFonts w:ascii="Times New Roman" w:eastAsia="Times New Roman" w:hAnsi="Times New Roman" w:cs="Times New Roman"/>
        </w:rPr>
        <w:t>e</w:t>
      </w:r>
      <w:r>
        <w:rPr>
          <w:rFonts w:ascii="Times New Roman" w:eastAsia="Times New Roman" w:hAnsi="Times New Roman" w:cs="Times New Roman"/>
        </w:rPr>
        <w:t xml:space="preserve"> benign </w:t>
      </w:r>
      <w:r w:rsidR="50C9B215">
        <w:rPr>
          <w:rFonts w:ascii="Times New Roman" w:eastAsia="Times New Roman" w:hAnsi="Times New Roman" w:cs="Times New Roman"/>
        </w:rPr>
        <w:t>prediction score</w:t>
      </w:r>
      <w:r>
        <w:rPr>
          <w:rFonts w:ascii="Times New Roman" w:eastAsia="Times New Roman" w:hAnsi="Times New Roman" w:cs="Times New Roman"/>
        </w:rPr>
        <w:t xml:space="preserve"> thresholds, except th</w:t>
      </w:r>
      <w:r w:rsidR="003952CB">
        <w:rPr>
          <w:rFonts w:ascii="Times New Roman" w:eastAsia="Times New Roman" w:hAnsi="Times New Roman" w:cs="Times New Roman"/>
        </w:rPr>
        <w:t>at</w:t>
      </w:r>
      <w:r>
        <w:rPr>
          <w:rFonts w:ascii="Times New Roman" w:eastAsia="Times New Roman" w:hAnsi="Times New Roman" w:cs="Times New Roman"/>
        </w:rPr>
        <w:t xml:space="preserve"> we </w:t>
      </w:r>
      <w:r w:rsidR="001A5B2E">
        <w:rPr>
          <w:rFonts w:ascii="Times New Roman" w:eastAsia="Times New Roman" w:hAnsi="Times New Roman" w:cs="Times New Roman"/>
        </w:rPr>
        <w:t xml:space="preserve">invert the </w:t>
      </w:r>
      <w:r w:rsidR="003D71F6">
        <w:rPr>
          <w:rFonts w:ascii="Times New Roman" w:eastAsia="Times New Roman" w:hAnsi="Times New Roman" w:cs="Times New Roman"/>
        </w:rPr>
        <w:t xml:space="preserve">odds </w:t>
      </w:r>
      <w:r w:rsidR="00E50BD6">
        <w:rPr>
          <w:rFonts w:ascii="Times New Roman" w:eastAsia="Times New Roman" w:hAnsi="Times New Roman" w:cs="Times New Roman"/>
        </w:rPr>
        <w:t xml:space="preserve">and use the </w:t>
      </w:r>
      <w:r w:rsidR="00FA4215">
        <w:rPr>
          <w:rFonts w:ascii="Times New Roman" w:eastAsia="Times New Roman" w:hAnsi="Times New Roman" w:cs="Times New Roman"/>
        </w:rPr>
        <w:t xml:space="preserve">upper rather than lower </w:t>
      </w:r>
      <w:r w:rsidR="00FE5733">
        <w:rPr>
          <w:rFonts w:ascii="Times New Roman" w:eastAsia="Times New Roman" w:hAnsi="Times New Roman" w:cs="Times New Roman"/>
        </w:rPr>
        <w:t xml:space="preserve">confidence </w:t>
      </w:r>
      <w:r w:rsidR="00FA4215">
        <w:rPr>
          <w:rFonts w:ascii="Times New Roman" w:eastAsia="Times New Roman" w:hAnsi="Times New Roman" w:cs="Times New Roman"/>
        </w:rPr>
        <w:t>bound</w:t>
      </w:r>
      <w:r w:rsidR="00CA3339">
        <w:rPr>
          <w:rFonts w:ascii="Times New Roman" w:eastAsia="Times New Roman" w:hAnsi="Times New Roman" w:cs="Times New Roman"/>
        </w:rPr>
        <w:t xml:space="preserve"> of the odds</w:t>
      </w:r>
      <w:r>
        <w:rPr>
          <w:rFonts w:ascii="Times New Roman" w:eastAsia="Times New Roman" w:hAnsi="Times New Roman" w:cs="Times New Roman"/>
        </w:rPr>
        <w:t xml:space="preserve"> (e.g.</w:t>
      </w:r>
      <w:r w:rsidR="6EB77A57">
        <w:rPr>
          <w:rFonts w:ascii="Times New Roman" w:eastAsia="Times New Roman" w:hAnsi="Times New Roman" w:cs="Times New Roman"/>
        </w:rPr>
        <w:t>,</w:t>
      </w:r>
      <w:r>
        <w:rPr>
          <w:rFonts w:ascii="Times New Roman" w:eastAsia="Times New Roman" w:hAnsi="Times New Roman" w:cs="Times New Roman"/>
        </w:rPr>
        <w:t xml:space="preserve"> </w:t>
      </w:r>
      <w:r w:rsidR="00FF5E3D">
        <w:rPr>
          <w:rFonts w:ascii="Times New Roman" w:eastAsia="Times New Roman" w:hAnsi="Times New Roman" w:cs="Times New Roman"/>
        </w:rPr>
        <w:t xml:space="preserve">change the sign in front of 1.64).  </w:t>
      </w:r>
      <w:r w:rsidR="007C0A4D">
        <w:rPr>
          <w:rFonts w:ascii="Times New Roman" w:eastAsia="Times New Roman" w:hAnsi="Times New Roman" w:cs="Times New Roman"/>
        </w:rPr>
        <w:t>We used a</w:t>
      </w:r>
      <w:r w:rsidR="009E4E23">
        <w:rPr>
          <w:rFonts w:ascii="Times New Roman" w:eastAsia="Times New Roman" w:hAnsi="Times New Roman" w:cs="Times New Roman"/>
        </w:rPr>
        <w:t>n</w:t>
      </w:r>
      <w:r w:rsidR="007C0A4D">
        <w:rPr>
          <w:rFonts w:ascii="Times New Roman" w:eastAsia="Times New Roman" w:hAnsi="Times New Roman" w:cs="Times New Roman"/>
        </w:rPr>
        <w:t xml:space="preserve"> </w:t>
      </w:r>
      <w:r w:rsidR="009E4E23">
        <w:rPr>
          <w:rFonts w:ascii="Times New Roman" w:eastAsia="Times New Roman" w:hAnsi="Times New Roman" w:cs="Times New Roman"/>
        </w:rPr>
        <w:t>estimate</w:t>
      </w:r>
      <w:r w:rsidR="007C0A4D">
        <w:rPr>
          <w:rFonts w:ascii="Times New Roman" w:eastAsia="Times New Roman" w:hAnsi="Times New Roman" w:cs="Times New Roman"/>
        </w:rPr>
        <w:t xml:space="preserve"> of 0.04</w:t>
      </w:r>
      <w:r w:rsidR="00E16A56">
        <w:rPr>
          <w:rFonts w:ascii="Times New Roman" w:eastAsia="Times New Roman" w:hAnsi="Times New Roman" w:cs="Times New Roman"/>
        </w:rPr>
        <w:t>4</w:t>
      </w:r>
      <w:r w:rsidR="001D6F6E">
        <w:rPr>
          <w:rFonts w:ascii="Times New Roman" w:eastAsia="Times New Roman" w:hAnsi="Times New Roman" w:cs="Times New Roman"/>
        </w:rPr>
        <w:t xml:space="preserve"> </w:t>
      </w:r>
      <w:r w:rsidR="00305922">
        <w:rPr>
          <w:rFonts w:ascii="Times New Roman" w:eastAsia="Times New Roman" w:hAnsi="Times New Roman" w:cs="Times New Roman"/>
        </w:rPr>
        <w:t>x (1+</w:t>
      </w:r>
      <w:r w:rsidR="001D6F6E">
        <w:rPr>
          <w:rFonts w:ascii="Times New Roman" w:eastAsia="Times New Roman" w:hAnsi="Times New Roman" w:cs="Times New Roman"/>
        </w:rPr>
        <w:t>P</w:t>
      </w:r>
      <w:r w:rsidR="001D6F6E">
        <w:rPr>
          <w:rFonts w:ascii="Times New Roman" w:eastAsia="Times New Roman" w:hAnsi="Times New Roman" w:cs="Times New Roman"/>
          <w:vertAlign w:val="subscript"/>
        </w:rPr>
        <w:t>misse</w:t>
      </w:r>
      <w:r w:rsidR="00305922">
        <w:rPr>
          <w:rFonts w:ascii="Times New Roman" w:eastAsia="Times New Roman" w:hAnsi="Times New Roman" w:cs="Times New Roman"/>
          <w:vertAlign w:val="subscript"/>
        </w:rPr>
        <w:t>n</w:t>
      </w:r>
      <w:r w:rsidR="001D6F6E">
        <w:rPr>
          <w:rFonts w:ascii="Times New Roman" w:eastAsia="Times New Roman" w:hAnsi="Times New Roman" w:cs="Times New Roman"/>
          <w:vertAlign w:val="subscript"/>
        </w:rPr>
        <w:t>se</w:t>
      </w:r>
      <w:r w:rsidR="00305922">
        <w:rPr>
          <w:rFonts w:ascii="Times New Roman" w:eastAsia="Times New Roman" w:hAnsi="Times New Roman" w:cs="Times New Roman"/>
        </w:rPr>
        <w:t>)</w:t>
      </w:r>
      <w:r w:rsidR="007C0A4D">
        <w:rPr>
          <w:rFonts w:ascii="Times New Roman" w:eastAsia="Times New Roman" w:hAnsi="Times New Roman" w:cs="Times New Roman"/>
        </w:rPr>
        <w:t xml:space="preserve"> for </w:t>
      </w:r>
      <w:proofErr w:type="spellStart"/>
      <w:r w:rsidR="007C0A4D">
        <w:rPr>
          <w:rFonts w:ascii="Times New Roman" w:eastAsia="Times New Roman" w:hAnsi="Times New Roman" w:cs="Times New Roman"/>
        </w:rPr>
        <w:t>P</w:t>
      </w:r>
      <w:r w:rsidR="007C0A4D">
        <w:rPr>
          <w:rFonts w:ascii="Times New Roman" w:eastAsia="Times New Roman" w:hAnsi="Times New Roman" w:cs="Times New Roman"/>
          <w:vertAlign w:val="subscript"/>
        </w:rPr>
        <w:t>Path</w:t>
      </w:r>
      <w:proofErr w:type="spellEnd"/>
      <w:r w:rsidR="007C0A4D">
        <w:rPr>
          <w:rFonts w:ascii="Times New Roman" w:eastAsia="Times New Roman" w:hAnsi="Times New Roman" w:cs="Times New Roman"/>
        </w:rPr>
        <w:t xml:space="preserve"> based on the </w:t>
      </w:r>
      <w:proofErr w:type="spellStart"/>
      <w:r w:rsidR="009E4E23">
        <w:rPr>
          <w:rFonts w:ascii="Times New Roman" w:eastAsia="Times New Roman" w:hAnsi="Times New Roman" w:cs="Times New Roman"/>
        </w:rPr>
        <w:t>Pejaver</w:t>
      </w:r>
      <w:proofErr w:type="spellEnd"/>
      <w:r w:rsidR="009E4E23">
        <w:rPr>
          <w:rFonts w:ascii="Times New Roman" w:eastAsia="Times New Roman" w:hAnsi="Times New Roman" w:cs="Times New Roman"/>
        </w:rPr>
        <w:t xml:space="preserve"> et al. (2022)</w:t>
      </w:r>
      <w:r w:rsidR="00274ED4">
        <w:rPr>
          <w:rFonts w:ascii="Times New Roman" w:eastAsia="Times New Roman" w:hAnsi="Times New Roman" w:cs="Times New Roman"/>
        </w:rPr>
        <w:t xml:space="preserve"> </w:t>
      </w:r>
      <w:r w:rsidR="00862AFB">
        <w:rPr>
          <w:rFonts w:ascii="Times New Roman" w:eastAsia="Times New Roman" w:hAnsi="Times New Roman" w:cs="Times New Roman"/>
        </w:rPr>
        <w:t xml:space="preserve">estimate of </w:t>
      </w:r>
      <w:proofErr w:type="spellStart"/>
      <w:r w:rsidR="00862AFB">
        <w:rPr>
          <w:rFonts w:ascii="Times New Roman" w:eastAsia="Times New Roman" w:hAnsi="Times New Roman" w:cs="Times New Roman"/>
        </w:rPr>
        <w:t>P</w:t>
      </w:r>
      <w:r w:rsidR="00862AFB">
        <w:rPr>
          <w:rFonts w:ascii="Times New Roman" w:eastAsia="Times New Roman" w:hAnsi="Times New Roman" w:cs="Times New Roman"/>
          <w:vertAlign w:val="subscript"/>
        </w:rPr>
        <w:t>Path</w:t>
      </w:r>
      <w:proofErr w:type="spellEnd"/>
      <w:r w:rsidR="00862AFB">
        <w:rPr>
          <w:rFonts w:ascii="Times New Roman" w:eastAsia="Times New Roman" w:hAnsi="Times New Roman" w:cs="Times New Roman"/>
        </w:rPr>
        <w:t xml:space="preserve"> </w:t>
      </w:r>
      <w:r w:rsidR="00274ED4">
        <w:rPr>
          <w:rFonts w:ascii="Times New Roman" w:eastAsia="Times New Roman" w:hAnsi="Times New Roman" w:cs="Times New Roman"/>
        </w:rPr>
        <w:t xml:space="preserve">and adjusted for </w:t>
      </w:r>
      <w:r w:rsidR="00862AFB">
        <w:rPr>
          <w:rFonts w:ascii="Times New Roman" w:eastAsia="Times New Roman" w:hAnsi="Times New Roman" w:cs="Times New Roman"/>
        </w:rPr>
        <w:t>our exclusion of non-missense variants</w:t>
      </w:r>
      <w:r w:rsidR="009E4E23">
        <w:rPr>
          <w:rFonts w:ascii="Times New Roman" w:eastAsia="Times New Roman" w:hAnsi="Times New Roman" w:cs="Times New Roman"/>
        </w:rPr>
        <w:t>.</w:t>
      </w:r>
      <w:r w:rsidR="007C0A4D">
        <w:rPr>
          <w:rFonts w:ascii="Times New Roman" w:eastAsia="Times New Roman" w:hAnsi="Times New Roman" w:cs="Times New Roman"/>
        </w:rPr>
        <w:t xml:space="preserve"> </w:t>
      </w:r>
      <w:r w:rsidR="00C50668">
        <w:rPr>
          <w:rFonts w:ascii="Times New Roman" w:eastAsia="Times New Roman" w:hAnsi="Times New Roman" w:cs="Times New Roman"/>
        </w:rPr>
        <w:t>We</w:t>
      </w:r>
      <w:r w:rsidR="00C50668" w:rsidDel="00A61F24">
        <w:rPr>
          <w:rFonts w:ascii="Times New Roman" w:eastAsia="Times New Roman" w:hAnsi="Times New Roman" w:cs="Times New Roman"/>
        </w:rPr>
        <w:t xml:space="preserve"> </w:t>
      </w:r>
      <w:r w:rsidR="00A61F24">
        <w:rPr>
          <w:rFonts w:ascii="Times New Roman" w:eastAsia="Times New Roman" w:hAnsi="Times New Roman" w:cs="Times New Roman"/>
        </w:rPr>
        <w:t>performed</w:t>
      </w:r>
      <w:r w:rsidR="00C50668">
        <w:rPr>
          <w:rFonts w:ascii="Times New Roman" w:eastAsia="Times New Roman" w:hAnsi="Times New Roman" w:cs="Times New Roman"/>
        </w:rPr>
        <w:t xml:space="preserve"> one-</w:t>
      </w:r>
      <w:r w:rsidR="00D956D3">
        <w:rPr>
          <w:rFonts w:ascii="Times New Roman" w:eastAsia="Times New Roman" w:hAnsi="Times New Roman" w:cs="Times New Roman"/>
        </w:rPr>
        <w:t>dimensional</w:t>
      </w:r>
      <w:r w:rsidR="00C50668">
        <w:rPr>
          <w:rFonts w:ascii="Times New Roman" w:eastAsia="Times New Roman" w:hAnsi="Times New Roman" w:cs="Times New Roman"/>
        </w:rPr>
        <w:t xml:space="preserve"> root finding </w:t>
      </w:r>
      <w:r w:rsidR="00D956D3">
        <w:rPr>
          <w:rFonts w:ascii="Times New Roman" w:eastAsia="Times New Roman" w:hAnsi="Times New Roman" w:cs="Times New Roman"/>
        </w:rPr>
        <w:t xml:space="preserve">using the </w:t>
      </w:r>
      <w:proofErr w:type="spellStart"/>
      <w:r w:rsidR="00D956D3" w:rsidRPr="1806D587">
        <w:rPr>
          <w:rFonts w:ascii="Times New Roman" w:eastAsia="Times New Roman" w:hAnsi="Times New Roman" w:cs="Times New Roman"/>
          <w:i/>
          <w:iCs/>
        </w:rPr>
        <w:t>uniroot</w:t>
      </w:r>
      <w:proofErr w:type="spellEnd"/>
      <w:r w:rsidR="00D956D3">
        <w:rPr>
          <w:rFonts w:ascii="Times New Roman" w:eastAsia="Times New Roman" w:hAnsi="Times New Roman" w:cs="Times New Roman"/>
        </w:rPr>
        <w:t xml:space="preserve"> function in R</w:t>
      </w:r>
      <w:r w:rsidR="00F44462">
        <w:rPr>
          <w:rFonts w:ascii="Times New Roman" w:eastAsia="Times New Roman" w:hAnsi="Times New Roman" w:cs="Times New Roman"/>
        </w:rPr>
        <w:t xml:space="preserve"> </w:t>
      </w:r>
      <w:r w:rsidR="00F44462" w:rsidRPr="668D4CE8">
        <w:rPr>
          <w:rFonts w:ascii="Times New Roman" w:eastAsia="Times New Roman" w:hAnsi="Times New Roman" w:cs="Times New Roman"/>
        </w:rPr>
        <w:t>(Brent</w:t>
      </w:r>
      <w:r w:rsidR="0DE50300" w:rsidRPr="668D4CE8">
        <w:rPr>
          <w:rFonts w:ascii="Times New Roman" w:eastAsia="Times New Roman" w:hAnsi="Times New Roman" w:cs="Times New Roman"/>
        </w:rPr>
        <w:t>, 2013)</w:t>
      </w:r>
      <w:r w:rsidR="00D956D3" w:rsidRPr="668D4CE8">
        <w:rPr>
          <w:rFonts w:ascii="Times New Roman" w:eastAsia="Times New Roman" w:hAnsi="Times New Roman" w:cs="Times New Roman"/>
        </w:rPr>
        <w:t xml:space="preserve"> </w:t>
      </w:r>
      <w:r w:rsidR="00C50668" w:rsidRPr="668D4CE8">
        <w:rPr>
          <w:rFonts w:ascii="Times New Roman" w:eastAsia="Times New Roman" w:hAnsi="Times New Roman" w:cs="Times New Roman"/>
        </w:rPr>
        <w:t>to</w:t>
      </w:r>
      <w:r w:rsidR="00C50668">
        <w:rPr>
          <w:rFonts w:ascii="Times New Roman" w:eastAsia="Times New Roman" w:hAnsi="Times New Roman" w:cs="Times New Roman"/>
        </w:rPr>
        <w:t xml:space="preserve"> find the </w:t>
      </w:r>
      <w:r w:rsidR="37B9BE53">
        <w:rPr>
          <w:rFonts w:ascii="Times New Roman" w:eastAsia="Times New Roman" w:hAnsi="Times New Roman" w:cs="Times New Roman"/>
        </w:rPr>
        <w:t>prediction</w:t>
      </w:r>
      <w:r w:rsidR="00C50668">
        <w:rPr>
          <w:rFonts w:ascii="Times New Roman" w:eastAsia="Times New Roman" w:hAnsi="Times New Roman" w:cs="Times New Roman"/>
        </w:rPr>
        <w:t xml:space="preserve"> score </w:t>
      </w:r>
      <w:r w:rsidR="00D956D3">
        <w:rPr>
          <w:rFonts w:ascii="Times New Roman" w:eastAsia="Times New Roman" w:hAnsi="Times New Roman" w:cs="Times New Roman"/>
        </w:rPr>
        <w:t>(</w:t>
      </w:r>
      <w:r w:rsidR="00C50668" w:rsidRPr="1806D587">
        <w:rPr>
          <w:rFonts w:ascii="Times New Roman" w:eastAsia="Times New Roman" w:hAnsi="Times New Roman" w:cs="Times New Roman"/>
          <w:i/>
          <w:iCs/>
        </w:rPr>
        <w:t>s</w:t>
      </w:r>
      <w:r w:rsidR="00D956D3">
        <w:rPr>
          <w:rFonts w:ascii="Times New Roman" w:eastAsia="Times New Roman" w:hAnsi="Times New Roman" w:cs="Times New Roman"/>
        </w:rPr>
        <w:t>)</w:t>
      </w:r>
      <w:r w:rsidR="00C50668">
        <w:rPr>
          <w:rFonts w:ascii="Times New Roman" w:eastAsia="Times New Roman" w:hAnsi="Times New Roman" w:cs="Times New Roman"/>
        </w:rPr>
        <w:t xml:space="preserve"> that </w:t>
      </w:r>
      <w:r w:rsidR="00D956D3">
        <w:rPr>
          <w:rFonts w:ascii="Times New Roman" w:eastAsia="Times New Roman" w:hAnsi="Times New Roman" w:cs="Times New Roman"/>
        </w:rPr>
        <w:t xml:space="preserve">solved for </w:t>
      </w:r>
      <w:proofErr w:type="spellStart"/>
      <w:r w:rsidR="00BE4A89" w:rsidRPr="1806D587">
        <w:rPr>
          <w:rFonts w:ascii="Times New Roman" w:eastAsia="Times New Roman" w:hAnsi="Times New Roman" w:cs="Times New Roman"/>
          <w:i/>
          <w:iCs/>
        </w:rPr>
        <w:t>lr</w:t>
      </w:r>
      <w:r w:rsidR="00BE4A89" w:rsidRPr="1806D587">
        <w:rPr>
          <w:rFonts w:ascii="Times New Roman" w:eastAsia="Times New Roman" w:hAnsi="Times New Roman" w:cs="Times New Roman"/>
          <w:i/>
          <w:iCs/>
          <w:vertAlign w:val="superscript"/>
        </w:rPr>
        <w:t>+</w:t>
      </w:r>
      <w:r w:rsidR="00BE4A89">
        <w:rPr>
          <w:rFonts w:ascii="Times New Roman" w:eastAsia="Times New Roman" w:hAnsi="Times New Roman" w:cs="Times New Roman"/>
        </w:rPr>
        <w:softHyphen/>
      </w:r>
      <w:r w:rsidR="00BE4A89">
        <w:rPr>
          <w:rFonts w:ascii="Times New Roman" w:eastAsia="Times New Roman" w:hAnsi="Times New Roman" w:cs="Times New Roman"/>
        </w:rPr>
        <w:softHyphen/>
      </w:r>
      <w:r w:rsidR="00BE4A89" w:rsidRPr="00FA1F94">
        <w:rPr>
          <w:rFonts w:ascii="Times New Roman" w:eastAsia="Times New Roman" w:hAnsi="Times New Roman" w:cs="Times New Roman"/>
          <w:i/>
          <w:iCs/>
        </w:rPr>
        <w:softHyphen/>
      </w:r>
      <w:r w:rsidR="00BE4A89" w:rsidRPr="00FA1F94">
        <w:rPr>
          <w:rFonts w:ascii="Times New Roman" w:eastAsia="Times New Roman" w:hAnsi="Times New Roman" w:cs="Times New Roman"/>
          <w:i/>
          <w:iCs/>
        </w:rPr>
        <w:softHyphen/>
      </w:r>
      <w:r w:rsidR="00BE4A89" w:rsidRPr="00FA1F94">
        <w:rPr>
          <w:rFonts w:ascii="Times New Roman" w:eastAsia="Times New Roman" w:hAnsi="Times New Roman" w:cs="Times New Roman"/>
          <w:i/>
          <w:iCs/>
        </w:rPr>
        <w:softHyphen/>
      </w:r>
      <w:r w:rsidR="001152D2" w:rsidRPr="1806D587">
        <w:rPr>
          <w:rFonts w:ascii="Times New Roman" w:eastAsia="Times New Roman" w:hAnsi="Times New Roman" w:cs="Times New Roman"/>
          <w:i/>
          <w:iCs/>
          <w:vertAlign w:val="subscript"/>
        </w:rPr>
        <w:t>LB</w:t>
      </w:r>
      <w:proofErr w:type="spellEnd"/>
      <w:r w:rsidR="00BE4A89" w:rsidRPr="1806D587">
        <w:rPr>
          <w:rFonts w:ascii="Times New Roman" w:eastAsia="Times New Roman" w:hAnsi="Times New Roman" w:cs="Times New Roman"/>
          <w:i/>
          <w:iCs/>
        </w:rPr>
        <w:t xml:space="preserve"> </w:t>
      </w:r>
      <w:r w:rsidR="00FA1F94">
        <w:rPr>
          <w:rFonts w:ascii="Times New Roman" w:eastAsia="Times New Roman" w:hAnsi="Times New Roman" w:cs="Times New Roman"/>
        </w:rPr>
        <w:t xml:space="preserve">for the </w:t>
      </w:r>
      <w:r w:rsidR="00371F49">
        <w:rPr>
          <w:rFonts w:ascii="Times New Roman" w:eastAsia="Times New Roman" w:hAnsi="Times New Roman" w:cs="Times New Roman"/>
        </w:rPr>
        <w:t xml:space="preserve">likelihood ratios given in Table 1 of </w:t>
      </w:r>
      <w:proofErr w:type="spellStart"/>
      <w:r w:rsidR="00371F49">
        <w:rPr>
          <w:rFonts w:ascii="Times New Roman" w:eastAsia="Times New Roman" w:hAnsi="Times New Roman" w:cs="Times New Roman"/>
        </w:rPr>
        <w:t>Pejaver</w:t>
      </w:r>
      <w:proofErr w:type="spellEnd"/>
      <w:r w:rsidR="00E16A56">
        <w:rPr>
          <w:rFonts w:ascii="Times New Roman" w:eastAsia="Times New Roman" w:hAnsi="Times New Roman" w:cs="Times New Roman"/>
        </w:rPr>
        <w:t xml:space="preserve"> et al</w:t>
      </w:r>
      <w:r w:rsidR="00371F49">
        <w:rPr>
          <w:rFonts w:ascii="Times New Roman" w:eastAsia="Times New Roman" w:hAnsi="Times New Roman" w:cs="Times New Roman"/>
        </w:rPr>
        <w:t>.</w:t>
      </w:r>
      <w:r w:rsidR="004A4886">
        <w:rPr>
          <w:rFonts w:ascii="Times New Roman" w:eastAsia="Times New Roman" w:hAnsi="Times New Roman" w:cs="Times New Roman"/>
        </w:rPr>
        <w:t xml:space="preserve">  </w:t>
      </w:r>
    </w:p>
    <w:p w14:paraId="4726AFFD" w14:textId="77777777" w:rsidR="00A36F19" w:rsidRDefault="00A36F19" w:rsidP="00505558">
      <w:pPr>
        <w:spacing w:after="0" w:line="360" w:lineRule="auto"/>
        <w:ind w:firstLine="720"/>
        <w:contextualSpacing/>
        <w:jc w:val="both"/>
        <w:rPr>
          <w:rFonts w:ascii="Times New Roman" w:eastAsia="Times New Roman" w:hAnsi="Times New Roman" w:cs="Times New Roman"/>
        </w:rPr>
      </w:pPr>
    </w:p>
    <w:p w14:paraId="043B689F" w14:textId="2F1D2934" w:rsidR="00A36F19" w:rsidRPr="00677474" w:rsidRDefault="00677474" w:rsidP="00505558">
      <w:pPr>
        <w:spacing w:after="0" w:line="360" w:lineRule="auto"/>
        <w:contextualSpacing/>
        <w:jc w:val="both"/>
        <w:rPr>
          <w:rFonts w:ascii="Times New Roman" w:eastAsia="Times New Roman" w:hAnsi="Times New Roman" w:cs="Times New Roman"/>
          <w:i/>
          <w:iCs/>
        </w:rPr>
      </w:pPr>
      <w:r w:rsidRPr="00677474">
        <w:rPr>
          <w:rFonts w:ascii="Times New Roman" w:eastAsia="Times New Roman" w:hAnsi="Times New Roman" w:cs="Times New Roman"/>
          <w:i/>
          <w:iCs/>
        </w:rPr>
        <w:t xml:space="preserve">Exploring </w:t>
      </w:r>
      <w:r w:rsidR="61D0D30C" w:rsidRPr="018679D6">
        <w:rPr>
          <w:rFonts w:ascii="Times New Roman" w:eastAsia="Times New Roman" w:hAnsi="Times New Roman" w:cs="Times New Roman"/>
          <w:i/>
          <w:iCs/>
        </w:rPr>
        <w:t xml:space="preserve">the </w:t>
      </w:r>
      <w:r w:rsidRPr="00677474">
        <w:rPr>
          <w:rFonts w:ascii="Times New Roman" w:eastAsia="Times New Roman" w:hAnsi="Times New Roman" w:cs="Times New Roman"/>
          <w:i/>
          <w:iCs/>
        </w:rPr>
        <w:t xml:space="preserve">predictive value of </w:t>
      </w:r>
      <w:r w:rsidR="35F1A62A" w:rsidRPr="59E6D493">
        <w:rPr>
          <w:rFonts w:ascii="Times New Roman" w:eastAsia="Times New Roman" w:hAnsi="Times New Roman" w:cs="Times New Roman"/>
          <w:i/>
          <w:iCs/>
        </w:rPr>
        <w:t>pathogenicity predictions</w:t>
      </w:r>
    </w:p>
    <w:p w14:paraId="1FBD990A" w14:textId="4F97C181" w:rsidR="00D800B3" w:rsidRDefault="00CD6800" w:rsidP="00505558">
      <w:pPr>
        <w:spacing w:after="0" w:line="360" w:lineRule="auto"/>
        <w:ind w:firstLine="720"/>
        <w:contextualSpacing/>
        <w:jc w:val="both"/>
        <w:rPr>
          <w:rFonts w:ascii="Times New Roman" w:eastAsia="Times New Roman" w:hAnsi="Times New Roman" w:cs="Times New Roman"/>
        </w:rPr>
      </w:pPr>
      <w:r w:rsidRPr="73C66686">
        <w:rPr>
          <w:rFonts w:ascii="Times New Roman" w:eastAsia="Times New Roman" w:hAnsi="Times New Roman" w:cs="Times New Roman"/>
        </w:rPr>
        <w:t>W</w:t>
      </w:r>
      <w:r w:rsidR="00E2008A" w:rsidRPr="73C66686">
        <w:rPr>
          <w:rFonts w:ascii="Times New Roman" w:eastAsia="Times New Roman" w:hAnsi="Times New Roman" w:cs="Times New Roman"/>
        </w:rPr>
        <w:t>e</w:t>
      </w:r>
      <w:r w:rsidR="00E2008A" w:rsidRPr="380CCE39">
        <w:rPr>
          <w:rFonts w:ascii="Times New Roman" w:eastAsia="Times New Roman" w:hAnsi="Times New Roman" w:cs="Times New Roman"/>
        </w:rPr>
        <w:t xml:space="preserve"> </w:t>
      </w:r>
      <w:r w:rsidR="00782AC5" w:rsidRPr="380CCE39">
        <w:rPr>
          <w:rFonts w:ascii="Times New Roman" w:eastAsia="Times New Roman" w:hAnsi="Times New Roman" w:cs="Times New Roman"/>
        </w:rPr>
        <w:t xml:space="preserve">calculated the area under the curve (AUC) </w:t>
      </w:r>
      <w:r w:rsidR="00B93663" w:rsidRPr="380CCE39">
        <w:rPr>
          <w:rFonts w:ascii="Times New Roman" w:eastAsia="Times New Roman" w:hAnsi="Times New Roman" w:cs="Times New Roman"/>
        </w:rPr>
        <w:t>of the</w:t>
      </w:r>
      <w:r w:rsidR="00C32BAE" w:rsidRPr="380CCE39">
        <w:rPr>
          <w:rFonts w:ascii="Times New Roman" w:eastAsia="Times New Roman" w:hAnsi="Times New Roman" w:cs="Times New Roman"/>
        </w:rPr>
        <w:t xml:space="preserve"> </w:t>
      </w:r>
      <w:r w:rsidR="00DF31A8" w:rsidRPr="380CCE39">
        <w:rPr>
          <w:rFonts w:ascii="Times New Roman" w:eastAsia="Times New Roman" w:hAnsi="Times New Roman" w:cs="Times New Roman"/>
        </w:rPr>
        <w:t xml:space="preserve">receiver operator curve (ROC) </w:t>
      </w:r>
      <w:r w:rsidR="00B44E3C" w:rsidRPr="73C66686">
        <w:rPr>
          <w:rFonts w:ascii="Times New Roman" w:eastAsia="Times New Roman" w:hAnsi="Times New Roman" w:cs="Times New Roman"/>
        </w:rPr>
        <w:t>using</w:t>
      </w:r>
      <w:r w:rsidR="00B44E3C">
        <w:rPr>
          <w:rFonts w:ascii="Times New Roman" w:eastAsia="Times New Roman" w:hAnsi="Times New Roman" w:cs="Times New Roman"/>
        </w:rPr>
        <w:t xml:space="preserve"> 80% of the data as a training set</w:t>
      </w:r>
      <w:r w:rsidR="009978EB" w:rsidRPr="380CCE39">
        <w:rPr>
          <w:rFonts w:ascii="Times New Roman" w:eastAsia="Times New Roman" w:hAnsi="Times New Roman" w:cs="Times New Roman"/>
        </w:rPr>
        <w:t xml:space="preserve">. </w:t>
      </w:r>
      <w:r w:rsidR="00E7593D">
        <w:rPr>
          <w:rFonts w:ascii="Times New Roman" w:eastAsia="Times New Roman" w:hAnsi="Times New Roman" w:cs="Times New Roman"/>
        </w:rPr>
        <w:t xml:space="preserve">We </w:t>
      </w:r>
      <w:r w:rsidR="005672BF">
        <w:rPr>
          <w:rFonts w:ascii="Times New Roman" w:eastAsia="Times New Roman" w:hAnsi="Times New Roman" w:cs="Times New Roman"/>
        </w:rPr>
        <w:t xml:space="preserve">accounted for </w:t>
      </w:r>
      <w:r w:rsidR="00000702">
        <w:rPr>
          <w:rFonts w:ascii="Times New Roman" w:eastAsia="Times New Roman" w:hAnsi="Times New Roman" w:cs="Times New Roman"/>
        </w:rPr>
        <w:t>our</w:t>
      </w:r>
      <w:r w:rsidR="005672BF">
        <w:rPr>
          <w:rFonts w:ascii="Times New Roman" w:eastAsia="Times New Roman" w:hAnsi="Times New Roman" w:cs="Times New Roman"/>
        </w:rPr>
        <w:t xml:space="preserve"> multiple imputation </w:t>
      </w:r>
      <w:r w:rsidR="00000702">
        <w:rPr>
          <w:rFonts w:ascii="Times New Roman" w:eastAsia="Times New Roman" w:hAnsi="Times New Roman" w:cs="Times New Roman"/>
        </w:rPr>
        <w:t xml:space="preserve">method </w:t>
      </w:r>
      <w:r w:rsidR="007745CB">
        <w:rPr>
          <w:rFonts w:ascii="Times New Roman" w:eastAsia="Times New Roman" w:hAnsi="Times New Roman" w:cs="Times New Roman"/>
        </w:rPr>
        <w:t xml:space="preserve">and </w:t>
      </w:r>
      <w:r w:rsidR="00000702">
        <w:rPr>
          <w:rFonts w:ascii="Times New Roman" w:eastAsia="Times New Roman" w:hAnsi="Times New Roman" w:cs="Times New Roman"/>
        </w:rPr>
        <w:t>t</w:t>
      </w:r>
      <w:r w:rsidR="00000702" w:rsidRPr="380CCE39">
        <w:rPr>
          <w:rFonts w:ascii="Times New Roman" w:eastAsia="Times New Roman" w:hAnsi="Times New Roman" w:cs="Times New Roman"/>
        </w:rPr>
        <w:t xml:space="preserve">he modest number of variants available to build testing and training sets </w:t>
      </w:r>
      <w:r w:rsidR="007745CB">
        <w:rPr>
          <w:rFonts w:ascii="Times New Roman" w:eastAsia="Times New Roman" w:hAnsi="Times New Roman" w:cs="Times New Roman"/>
        </w:rPr>
        <w:t xml:space="preserve">by </w:t>
      </w:r>
      <w:r w:rsidR="00CF081E">
        <w:rPr>
          <w:rFonts w:ascii="Times New Roman" w:eastAsia="Times New Roman" w:hAnsi="Times New Roman" w:cs="Times New Roman"/>
        </w:rPr>
        <w:t>taking 200 random training and testing samples</w:t>
      </w:r>
      <w:r w:rsidR="005142C7">
        <w:rPr>
          <w:rFonts w:ascii="Times New Roman" w:eastAsia="Times New Roman" w:hAnsi="Times New Roman" w:cs="Times New Roman"/>
        </w:rPr>
        <w:t xml:space="preserve">, generating a single imputed dataset from each, and calculating the </w:t>
      </w:r>
      <w:r w:rsidR="00E25578">
        <w:rPr>
          <w:rFonts w:ascii="Times New Roman" w:eastAsia="Times New Roman" w:hAnsi="Times New Roman" w:cs="Times New Roman"/>
        </w:rPr>
        <w:t xml:space="preserve">AUC </w:t>
      </w:r>
      <w:r w:rsidR="00EF78F0">
        <w:rPr>
          <w:rFonts w:ascii="Times New Roman" w:eastAsia="Times New Roman" w:hAnsi="Times New Roman" w:cs="Times New Roman"/>
        </w:rPr>
        <w:t xml:space="preserve">based on the testing set. </w:t>
      </w:r>
      <w:r w:rsidR="007622C4">
        <w:rPr>
          <w:rFonts w:ascii="Times New Roman" w:eastAsia="Times New Roman" w:hAnsi="Times New Roman" w:cs="Times New Roman"/>
        </w:rPr>
        <w:t xml:space="preserve">AUC was calculated using the </w:t>
      </w:r>
      <w:r w:rsidR="00FA6E97" w:rsidRPr="73C66686">
        <w:rPr>
          <w:rFonts w:ascii="Times New Roman" w:eastAsia="Times New Roman" w:hAnsi="Times New Roman" w:cs="Times New Roman"/>
          <w:i/>
          <w:iCs/>
        </w:rPr>
        <w:t>ROC</w:t>
      </w:r>
      <w:r w:rsidR="00E00B9F" w:rsidRPr="73C66686">
        <w:rPr>
          <w:rFonts w:ascii="Times New Roman" w:eastAsia="Times New Roman" w:hAnsi="Times New Roman" w:cs="Times New Roman"/>
          <w:i/>
          <w:iCs/>
        </w:rPr>
        <w:t>R</w:t>
      </w:r>
      <w:r w:rsidR="00FA6E97" w:rsidRPr="380CCE39">
        <w:rPr>
          <w:rFonts w:ascii="Times New Roman" w:eastAsia="Times New Roman" w:hAnsi="Times New Roman" w:cs="Times New Roman"/>
        </w:rPr>
        <w:t xml:space="preserve"> package in R</w:t>
      </w:r>
      <w:r w:rsidR="00FA6E97" w:rsidRPr="73C66686">
        <w:rPr>
          <w:rFonts w:ascii="Times New Roman" w:eastAsia="Times New Roman" w:hAnsi="Times New Roman" w:cs="Times New Roman"/>
        </w:rPr>
        <w:t>.</w:t>
      </w:r>
    </w:p>
    <w:p w14:paraId="03FCD506" w14:textId="7A5A74F3" w:rsidR="00751305" w:rsidRDefault="00751305" w:rsidP="00505558">
      <w:pPr>
        <w:spacing w:after="0" w:line="360"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An ROC was calculated</w:t>
      </w:r>
      <w:r w:rsidR="006E367B">
        <w:rPr>
          <w:rFonts w:ascii="Times New Roman" w:eastAsia="Times New Roman" w:hAnsi="Times New Roman" w:cs="Times New Roman"/>
        </w:rPr>
        <w:t xml:space="preserve"> and plotted</w:t>
      </w:r>
      <w:r>
        <w:rPr>
          <w:rFonts w:ascii="Times New Roman" w:eastAsia="Times New Roman" w:hAnsi="Times New Roman" w:cs="Times New Roman"/>
        </w:rPr>
        <w:t xml:space="preserve"> using a single </w:t>
      </w:r>
      <w:r w:rsidR="00424434">
        <w:rPr>
          <w:rFonts w:ascii="Times New Roman" w:eastAsia="Times New Roman" w:hAnsi="Times New Roman" w:cs="Times New Roman"/>
        </w:rPr>
        <w:t xml:space="preserve">imputed dataset </w:t>
      </w:r>
      <w:r w:rsidR="00973E4F">
        <w:rPr>
          <w:rFonts w:ascii="Times New Roman" w:eastAsia="Times New Roman" w:hAnsi="Times New Roman" w:cs="Times New Roman"/>
        </w:rPr>
        <w:t>from a</w:t>
      </w:r>
      <w:r w:rsidR="00424434">
        <w:rPr>
          <w:rFonts w:ascii="Times New Roman" w:eastAsia="Times New Roman" w:hAnsi="Times New Roman" w:cs="Times New Roman"/>
        </w:rPr>
        <w:t xml:space="preserve"> </w:t>
      </w:r>
      <w:r w:rsidR="006E367B">
        <w:rPr>
          <w:rFonts w:ascii="Times New Roman" w:eastAsia="Times New Roman" w:hAnsi="Times New Roman" w:cs="Times New Roman"/>
        </w:rPr>
        <w:t>round of our multiple imputation procedure</w:t>
      </w:r>
      <w:r w:rsidR="00973E4F">
        <w:rPr>
          <w:rFonts w:ascii="Times New Roman" w:eastAsia="Times New Roman" w:hAnsi="Times New Roman" w:cs="Times New Roman"/>
        </w:rPr>
        <w:t xml:space="preserve">. This is a good </w:t>
      </w:r>
      <w:r w:rsidR="00973E4F" w:rsidRPr="4BED4CA2">
        <w:rPr>
          <w:rFonts w:ascii="Times New Roman" w:eastAsia="Times New Roman" w:hAnsi="Times New Roman" w:cs="Times New Roman"/>
        </w:rPr>
        <w:t>approxima</w:t>
      </w:r>
      <w:r w:rsidR="00A61F24" w:rsidRPr="4BED4CA2">
        <w:rPr>
          <w:rFonts w:ascii="Times New Roman" w:eastAsia="Times New Roman" w:hAnsi="Times New Roman" w:cs="Times New Roman"/>
        </w:rPr>
        <w:t>tion</w:t>
      </w:r>
      <w:r w:rsidR="00973E4F">
        <w:rPr>
          <w:rFonts w:ascii="Times New Roman" w:eastAsia="Times New Roman" w:hAnsi="Times New Roman" w:cs="Times New Roman"/>
        </w:rPr>
        <w:t xml:space="preserve"> to the true ROC curves based on the similar</w:t>
      </w:r>
      <w:r w:rsidR="00E142CB">
        <w:rPr>
          <w:rFonts w:ascii="Times New Roman" w:eastAsia="Times New Roman" w:hAnsi="Times New Roman" w:cs="Times New Roman"/>
        </w:rPr>
        <w:t>ity</w:t>
      </w:r>
      <w:r w:rsidR="00973E4F">
        <w:rPr>
          <w:rFonts w:ascii="Times New Roman" w:eastAsia="Times New Roman" w:hAnsi="Times New Roman" w:cs="Times New Roman"/>
        </w:rPr>
        <w:t xml:space="preserve"> of the AUC estimates derived from these data and those from our</w:t>
      </w:r>
      <w:r w:rsidR="0029132D">
        <w:rPr>
          <w:rFonts w:ascii="Times New Roman" w:eastAsia="Times New Roman" w:hAnsi="Times New Roman" w:cs="Times New Roman"/>
        </w:rPr>
        <w:t xml:space="preserve"> more rigorous procedure described above.</w:t>
      </w:r>
      <w:r w:rsidR="00631D51">
        <w:rPr>
          <w:rFonts w:ascii="Times New Roman" w:eastAsia="Times New Roman" w:hAnsi="Times New Roman" w:cs="Times New Roman"/>
        </w:rPr>
        <w:t xml:space="preserve"> </w:t>
      </w:r>
    </w:p>
    <w:p w14:paraId="0B036924" w14:textId="2C1EDB96" w:rsidR="3538912B" w:rsidRDefault="007B041A" w:rsidP="00505558">
      <w:pPr>
        <w:spacing w:after="0" w:line="360" w:lineRule="auto"/>
        <w:ind w:firstLine="720"/>
        <w:contextualSpacing/>
        <w:jc w:val="both"/>
        <w:rPr>
          <w:rFonts w:ascii="Times New Roman" w:eastAsia="Times New Roman" w:hAnsi="Times New Roman" w:cs="Times New Roman"/>
        </w:rPr>
      </w:pPr>
      <w:r w:rsidRPr="6F0AEED0">
        <w:rPr>
          <w:rFonts w:ascii="Times New Roman" w:eastAsia="Times New Roman" w:hAnsi="Times New Roman" w:cs="Times New Roman"/>
        </w:rPr>
        <w:lastRenderedPageBreak/>
        <w:t>W</w:t>
      </w:r>
      <w:r w:rsidR="00220B74" w:rsidRPr="6F0AEED0">
        <w:rPr>
          <w:rFonts w:ascii="Times New Roman" w:eastAsia="Times New Roman" w:hAnsi="Times New Roman" w:cs="Times New Roman"/>
        </w:rPr>
        <w:t>e</w:t>
      </w:r>
      <w:r w:rsidR="00220B74" w:rsidRPr="380CCE39">
        <w:rPr>
          <w:rFonts w:ascii="Times New Roman" w:eastAsia="Times New Roman" w:hAnsi="Times New Roman" w:cs="Times New Roman"/>
        </w:rPr>
        <w:t xml:space="preserve"> used </w:t>
      </w:r>
      <w:r w:rsidR="624F888A" w:rsidRPr="59E6D493">
        <w:rPr>
          <w:rFonts w:ascii="Times New Roman" w:eastAsia="Times New Roman" w:hAnsi="Times New Roman" w:cs="Times New Roman"/>
        </w:rPr>
        <w:t>the prediction tool</w:t>
      </w:r>
      <w:r>
        <w:rPr>
          <w:rFonts w:ascii="Times New Roman" w:eastAsia="Times New Roman" w:hAnsi="Times New Roman" w:cs="Times New Roman"/>
        </w:rPr>
        <w:t xml:space="preserve"> </w:t>
      </w:r>
      <w:r w:rsidR="00F7323C">
        <w:rPr>
          <w:rFonts w:ascii="Times New Roman" w:eastAsia="Times New Roman" w:hAnsi="Times New Roman" w:cs="Times New Roman"/>
        </w:rPr>
        <w:t xml:space="preserve">score </w:t>
      </w:r>
      <w:r w:rsidR="00F7323C" w:rsidRPr="59E6D493">
        <w:rPr>
          <w:rFonts w:ascii="Times New Roman" w:eastAsia="Times New Roman" w:hAnsi="Times New Roman" w:cs="Times New Roman"/>
        </w:rPr>
        <w:t>threshold</w:t>
      </w:r>
      <w:r w:rsidR="524B561F" w:rsidRPr="59E6D493">
        <w:rPr>
          <w:rFonts w:ascii="Times New Roman" w:eastAsia="Times New Roman" w:hAnsi="Times New Roman" w:cs="Times New Roman"/>
        </w:rPr>
        <w:t>s</w:t>
      </w:r>
      <w:r w:rsidR="00F7323C">
        <w:rPr>
          <w:rFonts w:ascii="Times New Roman" w:eastAsia="Times New Roman" w:hAnsi="Times New Roman" w:cs="Times New Roman"/>
        </w:rPr>
        <w:t xml:space="preserve"> described earlier to </w:t>
      </w:r>
      <w:r w:rsidR="00855E6D">
        <w:rPr>
          <w:rFonts w:ascii="Times New Roman" w:eastAsia="Times New Roman" w:hAnsi="Times New Roman" w:cs="Times New Roman"/>
        </w:rPr>
        <w:t>demonstrate</w:t>
      </w:r>
      <w:r w:rsidR="00F7323C">
        <w:rPr>
          <w:rFonts w:ascii="Times New Roman" w:eastAsia="Times New Roman" w:hAnsi="Times New Roman" w:cs="Times New Roman"/>
        </w:rPr>
        <w:t xml:space="preserve"> the number of variants</w:t>
      </w:r>
      <w:r w:rsidR="00BB0216">
        <w:rPr>
          <w:rFonts w:ascii="Times New Roman" w:eastAsia="Times New Roman" w:hAnsi="Times New Roman" w:cs="Times New Roman"/>
        </w:rPr>
        <w:t xml:space="preserve"> </w:t>
      </w:r>
      <w:r w:rsidR="00C91B6F">
        <w:rPr>
          <w:rFonts w:ascii="Times New Roman" w:eastAsia="Times New Roman" w:hAnsi="Times New Roman" w:cs="Times New Roman"/>
        </w:rPr>
        <w:t>in the Uncertain set</w:t>
      </w:r>
      <w:r w:rsidR="00BB0216" w:rsidRPr="59E6D493">
        <w:rPr>
          <w:rFonts w:ascii="Times New Roman" w:eastAsia="Times New Roman" w:hAnsi="Times New Roman" w:cs="Times New Roman"/>
        </w:rPr>
        <w:t xml:space="preserve"> </w:t>
      </w:r>
      <w:r w:rsidR="00BB0216">
        <w:rPr>
          <w:rFonts w:ascii="Times New Roman" w:eastAsia="Times New Roman" w:hAnsi="Times New Roman" w:cs="Times New Roman"/>
        </w:rPr>
        <w:t xml:space="preserve">that </w:t>
      </w:r>
      <w:r w:rsidR="003C2055">
        <w:rPr>
          <w:rFonts w:ascii="Times New Roman" w:eastAsia="Times New Roman" w:hAnsi="Times New Roman" w:cs="Times New Roman"/>
        </w:rPr>
        <w:t>could be assigned di</w:t>
      </w:r>
      <w:r w:rsidR="00855E6D">
        <w:rPr>
          <w:rFonts w:ascii="Times New Roman" w:eastAsia="Times New Roman" w:hAnsi="Times New Roman" w:cs="Times New Roman"/>
        </w:rPr>
        <w:t>fferent</w:t>
      </w:r>
      <w:r w:rsidR="00BB0216" w:rsidRPr="59E6D493">
        <w:rPr>
          <w:rFonts w:ascii="Times New Roman" w:eastAsia="Times New Roman" w:hAnsi="Times New Roman" w:cs="Times New Roman"/>
        </w:rPr>
        <w:t xml:space="preserve"> </w:t>
      </w:r>
      <w:r w:rsidR="003C0A5B">
        <w:rPr>
          <w:rFonts w:ascii="Times New Roman" w:eastAsia="Times New Roman" w:hAnsi="Times New Roman" w:cs="Times New Roman"/>
        </w:rPr>
        <w:t>PP3/BP4 strength levels</w:t>
      </w:r>
      <w:r w:rsidR="00BB0216">
        <w:rPr>
          <w:rFonts w:ascii="Times New Roman" w:eastAsia="Times New Roman" w:hAnsi="Times New Roman" w:cs="Times New Roman"/>
        </w:rPr>
        <w:t>.</w:t>
      </w:r>
      <w:r w:rsidR="00043909" w:rsidRPr="380CCE39">
        <w:rPr>
          <w:rFonts w:ascii="Times New Roman" w:eastAsia="Times New Roman" w:hAnsi="Times New Roman" w:cs="Times New Roman"/>
        </w:rPr>
        <w:t xml:space="preserve"> </w:t>
      </w:r>
    </w:p>
    <w:p w14:paraId="576C00CF" w14:textId="22697807" w:rsidR="3538912B" w:rsidRDefault="3538912B" w:rsidP="00505558">
      <w:pPr>
        <w:spacing w:after="0" w:line="360" w:lineRule="auto"/>
        <w:contextualSpacing/>
        <w:rPr>
          <w:rFonts w:ascii="Times New Roman" w:eastAsia="Times New Roman" w:hAnsi="Times New Roman" w:cs="Times New Roman"/>
          <w:b/>
          <w:bCs/>
        </w:rPr>
      </w:pPr>
    </w:p>
    <w:p w14:paraId="6D43F68D" w14:textId="02975EF5" w:rsidR="190E7C83" w:rsidRDefault="00460110" w:rsidP="00505558">
      <w:pPr>
        <w:spacing w:after="0" w:line="360" w:lineRule="auto"/>
        <w:contextualSpacing/>
        <w:rPr>
          <w:rFonts w:ascii="Times New Roman" w:eastAsia="Times New Roman" w:hAnsi="Times New Roman" w:cs="Times New Roman"/>
          <w:b/>
          <w:bCs/>
          <w:i/>
          <w:iCs/>
        </w:rPr>
      </w:pPr>
      <w:commentRangeStart w:id="25"/>
      <w:commentRangeStart w:id="26"/>
      <w:r w:rsidRPr="2EB254B7">
        <w:rPr>
          <w:rFonts w:ascii="Times New Roman" w:eastAsia="Times New Roman" w:hAnsi="Times New Roman" w:cs="Times New Roman"/>
          <w:b/>
          <w:bCs/>
        </w:rPr>
        <w:t>RESULTS</w:t>
      </w:r>
      <w:commentRangeEnd w:id="25"/>
      <w:r>
        <w:rPr>
          <w:rStyle w:val="CommentReference"/>
        </w:rPr>
        <w:commentReference w:id="25"/>
      </w:r>
      <w:commentRangeEnd w:id="26"/>
      <w:r>
        <w:rPr>
          <w:rStyle w:val="CommentReference"/>
        </w:rPr>
        <w:commentReference w:id="26"/>
      </w:r>
    </w:p>
    <w:p w14:paraId="3611AB85" w14:textId="3B9E3A6B" w:rsidR="00D60270" w:rsidRDefault="4CBB7346" w:rsidP="00505558">
      <w:pPr>
        <w:spacing w:after="0" w:line="360" w:lineRule="auto"/>
        <w:ind w:firstLine="720"/>
        <w:contextualSpacing/>
        <w:jc w:val="both"/>
        <w:rPr>
          <w:rFonts w:ascii="Times New Roman" w:eastAsia="Times New Roman" w:hAnsi="Times New Roman" w:cs="Times New Roman"/>
        </w:rPr>
      </w:pPr>
      <w:commentRangeStart w:id="27"/>
      <w:r w:rsidRPr="30F9608B">
        <w:rPr>
          <w:rFonts w:ascii="Times New Roman" w:eastAsia="Times New Roman" w:hAnsi="Times New Roman" w:cs="Times New Roman"/>
        </w:rPr>
        <w:t>The</w:t>
      </w:r>
      <w:commentRangeEnd w:id="27"/>
      <w:r>
        <w:rPr>
          <w:rStyle w:val="CommentReference"/>
        </w:rPr>
        <w:commentReference w:id="27"/>
      </w:r>
      <w:r w:rsidRPr="30F9608B">
        <w:rPr>
          <w:rFonts w:ascii="Times New Roman" w:eastAsia="Times New Roman" w:hAnsi="Times New Roman" w:cs="Times New Roman"/>
        </w:rPr>
        <w:t xml:space="preserve"> dataset comprised </w:t>
      </w:r>
      <w:r w:rsidR="00EC5C1F" w:rsidRPr="30F9608B">
        <w:rPr>
          <w:rFonts w:ascii="Times New Roman" w:eastAsia="Times New Roman" w:hAnsi="Times New Roman" w:cs="Times New Roman"/>
        </w:rPr>
        <w:t>506</w:t>
      </w:r>
      <w:r w:rsidR="00F9705A" w:rsidRPr="30F9608B">
        <w:rPr>
          <w:rFonts w:ascii="Times New Roman" w:eastAsia="Times New Roman" w:hAnsi="Times New Roman" w:cs="Times New Roman"/>
        </w:rPr>
        <w:t xml:space="preserve"> </w:t>
      </w:r>
      <w:r w:rsidRPr="30F9608B">
        <w:rPr>
          <w:rFonts w:ascii="Times New Roman" w:eastAsia="Times New Roman" w:hAnsi="Times New Roman" w:cs="Times New Roman"/>
        </w:rPr>
        <w:t xml:space="preserve">missense variants. </w:t>
      </w:r>
      <w:r w:rsidR="00AB6672" w:rsidRPr="30F9608B">
        <w:rPr>
          <w:rFonts w:ascii="Times New Roman" w:eastAsia="Times New Roman" w:hAnsi="Times New Roman" w:cs="Times New Roman"/>
        </w:rPr>
        <w:t>Eighty-one</w:t>
      </w:r>
      <w:r w:rsidR="00B429CB" w:rsidRPr="30F9608B">
        <w:rPr>
          <w:rFonts w:ascii="Times New Roman" w:eastAsia="Times New Roman" w:hAnsi="Times New Roman" w:cs="Times New Roman"/>
        </w:rPr>
        <w:t xml:space="preserve"> </w:t>
      </w:r>
      <w:r w:rsidR="41A13B06" w:rsidRPr="30F9608B">
        <w:rPr>
          <w:rFonts w:ascii="Times New Roman" w:eastAsia="Times New Roman" w:hAnsi="Times New Roman" w:cs="Times New Roman"/>
        </w:rPr>
        <w:t>variants</w:t>
      </w:r>
      <w:r w:rsidR="529FB697" w:rsidRPr="30F9608B">
        <w:rPr>
          <w:rFonts w:ascii="Times New Roman" w:eastAsia="Times New Roman" w:hAnsi="Times New Roman" w:cs="Times New Roman"/>
        </w:rPr>
        <w:t xml:space="preserve"> (</w:t>
      </w:r>
      <w:r w:rsidR="00E76DD0" w:rsidRPr="30F9608B">
        <w:rPr>
          <w:rFonts w:ascii="Times New Roman" w:eastAsia="Times New Roman" w:hAnsi="Times New Roman" w:cs="Times New Roman"/>
        </w:rPr>
        <w:t>16.</w:t>
      </w:r>
      <w:r w:rsidR="00415F44" w:rsidRPr="30F9608B">
        <w:rPr>
          <w:rFonts w:ascii="Times New Roman" w:eastAsia="Times New Roman" w:hAnsi="Times New Roman" w:cs="Times New Roman"/>
        </w:rPr>
        <w:t>0</w:t>
      </w:r>
      <w:r w:rsidR="529FB697" w:rsidRPr="30F9608B">
        <w:rPr>
          <w:rFonts w:ascii="Times New Roman" w:eastAsia="Times New Roman" w:hAnsi="Times New Roman" w:cs="Times New Roman"/>
        </w:rPr>
        <w:t>%)</w:t>
      </w:r>
      <w:r w:rsidR="41A13B06" w:rsidRPr="30F9608B">
        <w:rPr>
          <w:rFonts w:ascii="Times New Roman" w:eastAsia="Times New Roman" w:hAnsi="Times New Roman" w:cs="Times New Roman"/>
        </w:rPr>
        <w:t xml:space="preserve"> were </w:t>
      </w:r>
      <w:r w:rsidR="54578153" w:rsidRPr="3C720A4C">
        <w:rPr>
          <w:rFonts w:ascii="Times New Roman" w:eastAsia="Times New Roman" w:hAnsi="Times New Roman" w:cs="Times New Roman"/>
        </w:rPr>
        <w:t>classified</w:t>
      </w:r>
      <w:r w:rsidR="41A13B06" w:rsidRPr="30F9608B">
        <w:rPr>
          <w:rFonts w:ascii="Times New Roman" w:eastAsia="Times New Roman" w:hAnsi="Times New Roman" w:cs="Times New Roman"/>
        </w:rPr>
        <w:t xml:space="preserve"> as </w:t>
      </w:r>
      <w:r w:rsidR="104A17FC" w:rsidRPr="30F9608B">
        <w:rPr>
          <w:rFonts w:ascii="Times New Roman" w:eastAsia="Times New Roman" w:hAnsi="Times New Roman" w:cs="Times New Roman"/>
        </w:rPr>
        <w:t>B</w:t>
      </w:r>
      <w:r w:rsidR="41A13B06" w:rsidRPr="30F9608B">
        <w:rPr>
          <w:rFonts w:ascii="Times New Roman" w:eastAsia="Times New Roman" w:hAnsi="Times New Roman" w:cs="Times New Roman"/>
        </w:rPr>
        <w:t>enign, 3</w:t>
      </w:r>
      <w:r w:rsidR="00B429CB" w:rsidRPr="30F9608B">
        <w:rPr>
          <w:rFonts w:ascii="Times New Roman" w:eastAsia="Times New Roman" w:hAnsi="Times New Roman" w:cs="Times New Roman"/>
        </w:rPr>
        <w:t>3</w:t>
      </w:r>
      <w:r w:rsidR="41A13B06" w:rsidRPr="30F9608B">
        <w:rPr>
          <w:rFonts w:ascii="Times New Roman" w:eastAsia="Times New Roman" w:hAnsi="Times New Roman" w:cs="Times New Roman"/>
        </w:rPr>
        <w:t xml:space="preserve"> variants </w:t>
      </w:r>
      <w:r w:rsidR="6D91E2F8" w:rsidRPr="30F9608B">
        <w:rPr>
          <w:rFonts w:ascii="Times New Roman" w:eastAsia="Times New Roman" w:hAnsi="Times New Roman" w:cs="Times New Roman"/>
        </w:rPr>
        <w:t>(</w:t>
      </w:r>
      <w:r w:rsidR="00F070DB" w:rsidRPr="30F9608B">
        <w:rPr>
          <w:rFonts w:ascii="Times New Roman" w:eastAsia="Times New Roman" w:hAnsi="Times New Roman" w:cs="Times New Roman"/>
        </w:rPr>
        <w:t>7.7</w:t>
      </w:r>
      <w:r w:rsidR="6D91E2F8" w:rsidRPr="30F9608B">
        <w:rPr>
          <w:rFonts w:ascii="Times New Roman" w:eastAsia="Times New Roman" w:hAnsi="Times New Roman" w:cs="Times New Roman"/>
        </w:rPr>
        <w:t>%)</w:t>
      </w:r>
      <w:r w:rsidR="41A13B06" w:rsidRPr="30F9608B">
        <w:rPr>
          <w:rFonts w:ascii="Times New Roman" w:eastAsia="Times New Roman" w:hAnsi="Times New Roman" w:cs="Times New Roman"/>
        </w:rPr>
        <w:t xml:space="preserve"> were </w:t>
      </w:r>
      <w:r w:rsidR="7ECC2710" w:rsidRPr="181C4EF5">
        <w:rPr>
          <w:rFonts w:ascii="Times New Roman" w:eastAsia="Times New Roman" w:hAnsi="Times New Roman" w:cs="Times New Roman"/>
        </w:rPr>
        <w:t>classified</w:t>
      </w:r>
      <w:r w:rsidR="41A13B06" w:rsidRPr="30F9608B">
        <w:rPr>
          <w:rFonts w:ascii="Times New Roman" w:eastAsia="Times New Roman" w:hAnsi="Times New Roman" w:cs="Times New Roman"/>
        </w:rPr>
        <w:t xml:space="preserve"> as </w:t>
      </w:r>
      <w:r w:rsidR="2E97767C" w:rsidRPr="30F9608B">
        <w:rPr>
          <w:rFonts w:ascii="Times New Roman" w:eastAsia="Times New Roman" w:hAnsi="Times New Roman" w:cs="Times New Roman"/>
        </w:rPr>
        <w:t>Pathogenic</w:t>
      </w:r>
      <w:r w:rsidR="41A13B06" w:rsidRPr="30F9608B">
        <w:rPr>
          <w:rFonts w:ascii="Times New Roman" w:eastAsia="Times New Roman" w:hAnsi="Times New Roman" w:cs="Times New Roman"/>
        </w:rPr>
        <w:t xml:space="preserve">, and </w:t>
      </w:r>
      <w:r w:rsidR="00814545" w:rsidRPr="30F9608B">
        <w:rPr>
          <w:rFonts w:ascii="Times New Roman" w:eastAsia="Times New Roman" w:hAnsi="Times New Roman" w:cs="Times New Roman"/>
        </w:rPr>
        <w:t>392</w:t>
      </w:r>
      <w:r w:rsidR="3125816D" w:rsidRPr="30F9608B">
        <w:rPr>
          <w:rFonts w:ascii="Times New Roman" w:eastAsia="Times New Roman" w:hAnsi="Times New Roman" w:cs="Times New Roman"/>
        </w:rPr>
        <w:t xml:space="preserve"> variants</w:t>
      </w:r>
      <w:r w:rsidR="41A13B06" w:rsidRPr="30F9608B">
        <w:rPr>
          <w:rFonts w:ascii="Times New Roman" w:eastAsia="Times New Roman" w:hAnsi="Times New Roman" w:cs="Times New Roman"/>
        </w:rPr>
        <w:t xml:space="preserve"> </w:t>
      </w:r>
      <w:r w:rsidR="4D4DB6CD" w:rsidRPr="30F9608B">
        <w:rPr>
          <w:rFonts w:ascii="Times New Roman" w:eastAsia="Times New Roman" w:hAnsi="Times New Roman" w:cs="Times New Roman"/>
        </w:rPr>
        <w:t>(</w:t>
      </w:r>
      <w:r w:rsidR="00F070DB" w:rsidRPr="30F9608B">
        <w:rPr>
          <w:rFonts w:ascii="Times New Roman" w:eastAsia="Times New Roman" w:hAnsi="Times New Roman" w:cs="Times New Roman"/>
        </w:rPr>
        <w:t>65.2</w:t>
      </w:r>
      <w:r w:rsidR="4D4DB6CD" w:rsidRPr="30F9608B">
        <w:rPr>
          <w:rFonts w:ascii="Times New Roman" w:eastAsia="Times New Roman" w:hAnsi="Times New Roman" w:cs="Times New Roman"/>
        </w:rPr>
        <w:t>%)</w:t>
      </w:r>
      <w:r w:rsidR="41A13B06" w:rsidRPr="30F9608B">
        <w:rPr>
          <w:rFonts w:ascii="Times New Roman" w:eastAsia="Times New Roman" w:hAnsi="Times New Roman" w:cs="Times New Roman"/>
        </w:rPr>
        <w:t xml:space="preserve"> were </w:t>
      </w:r>
      <w:r w:rsidR="60963B73" w:rsidRPr="181C4EF5">
        <w:rPr>
          <w:rFonts w:ascii="Times New Roman" w:eastAsia="Times New Roman" w:hAnsi="Times New Roman" w:cs="Times New Roman"/>
        </w:rPr>
        <w:t>classified</w:t>
      </w:r>
      <w:r w:rsidR="104A17FC" w:rsidRPr="30F9608B">
        <w:rPr>
          <w:rFonts w:ascii="Times New Roman" w:eastAsia="Times New Roman" w:hAnsi="Times New Roman" w:cs="Times New Roman"/>
        </w:rPr>
        <w:t xml:space="preserve"> </w:t>
      </w:r>
      <w:r w:rsidR="41A13B06" w:rsidRPr="30F9608B">
        <w:rPr>
          <w:rFonts w:ascii="Times New Roman" w:eastAsia="Times New Roman" w:hAnsi="Times New Roman" w:cs="Times New Roman"/>
        </w:rPr>
        <w:t>as Uncertain</w:t>
      </w:r>
      <w:r w:rsidR="3125816D" w:rsidRPr="30F9608B">
        <w:rPr>
          <w:rFonts w:ascii="Times New Roman" w:eastAsia="Times New Roman" w:hAnsi="Times New Roman" w:cs="Times New Roman"/>
        </w:rPr>
        <w:t xml:space="preserve">. </w:t>
      </w:r>
      <w:r w:rsidR="0304425A" w:rsidRPr="59E6D493">
        <w:rPr>
          <w:rFonts w:ascii="Times New Roman" w:eastAsia="Times New Roman" w:hAnsi="Times New Roman" w:cs="Times New Roman"/>
        </w:rPr>
        <w:t xml:space="preserve">Each </w:t>
      </w:r>
      <w:r w:rsidR="120881C9" w:rsidRPr="59E6D493">
        <w:rPr>
          <w:rFonts w:ascii="Times New Roman" w:eastAsia="Times New Roman" w:hAnsi="Times New Roman" w:cs="Times New Roman"/>
        </w:rPr>
        <w:t>tool’s</w:t>
      </w:r>
      <w:r w:rsidR="4A54982E" w:rsidRPr="30F9608B">
        <w:rPr>
          <w:rFonts w:ascii="Times New Roman" w:eastAsia="Times New Roman" w:hAnsi="Times New Roman" w:cs="Times New Roman"/>
        </w:rPr>
        <w:t xml:space="preserve"> </w:t>
      </w:r>
      <w:r w:rsidR="0304425A" w:rsidRPr="30F9608B">
        <w:rPr>
          <w:rFonts w:ascii="Times New Roman" w:eastAsia="Times New Roman" w:hAnsi="Times New Roman" w:cs="Times New Roman"/>
        </w:rPr>
        <w:t xml:space="preserve">average </w:t>
      </w:r>
      <w:r w:rsidR="73DEC32A" w:rsidRPr="59E6D493">
        <w:rPr>
          <w:rFonts w:ascii="Times New Roman" w:eastAsia="Times New Roman" w:hAnsi="Times New Roman" w:cs="Times New Roman"/>
        </w:rPr>
        <w:t xml:space="preserve">score </w:t>
      </w:r>
      <w:r w:rsidR="4A54982E" w:rsidRPr="59E6D493">
        <w:rPr>
          <w:rFonts w:ascii="Times New Roman" w:eastAsia="Times New Roman" w:hAnsi="Times New Roman" w:cs="Times New Roman"/>
        </w:rPr>
        <w:t>value</w:t>
      </w:r>
      <w:r w:rsidR="6590CE3E" w:rsidRPr="59E6D493">
        <w:rPr>
          <w:rFonts w:ascii="Times New Roman" w:eastAsia="Times New Roman" w:hAnsi="Times New Roman" w:cs="Times New Roman"/>
        </w:rPr>
        <w:t>s</w:t>
      </w:r>
      <w:r w:rsidR="4A54982E" w:rsidRPr="30F9608B">
        <w:rPr>
          <w:rFonts w:ascii="Times New Roman" w:eastAsia="Times New Roman" w:hAnsi="Times New Roman" w:cs="Times New Roman"/>
        </w:rPr>
        <w:t xml:space="preserve"> </w:t>
      </w:r>
      <w:r w:rsidR="0304425A" w:rsidRPr="30F9608B">
        <w:rPr>
          <w:rFonts w:ascii="Times New Roman" w:eastAsia="Times New Roman" w:hAnsi="Times New Roman" w:cs="Times New Roman"/>
        </w:rPr>
        <w:t xml:space="preserve">for </w:t>
      </w:r>
      <w:r w:rsidR="7E5D2DD1" w:rsidRPr="30F9608B">
        <w:rPr>
          <w:rFonts w:ascii="Times New Roman" w:eastAsia="Times New Roman" w:hAnsi="Times New Roman" w:cs="Times New Roman"/>
        </w:rPr>
        <w:t>the</w:t>
      </w:r>
      <w:r w:rsidR="3A70990B" w:rsidRPr="30F9608B">
        <w:rPr>
          <w:rFonts w:ascii="Times New Roman" w:eastAsia="Times New Roman" w:hAnsi="Times New Roman" w:cs="Times New Roman"/>
        </w:rPr>
        <w:t xml:space="preserve"> </w:t>
      </w:r>
      <w:r w:rsidR="3CB5910D" w:rsidRPr="30F9608B">
        <w:rPr>
          <w:rFonts w:ascii="Times New Roman" w:eastAsia="Times New Roman" w:hAnsi="Times New Roman" w:cs="Times New Roman"/>
          <w:color w:val="000000" w:themeColor="text1"/>
        </w:rPr>
        <w:t>Pathogenic</w:t>
      </w:r>
      <w:r w:rsidR="7E5D2DD1" w:rsidRPr="30F9608B">
        <w:rPr>
          <w:rFonts w:ascii="Times New Roman" w:eastAsia="Times New Roman" w:hAnsi="Times New Roman" w:cs="Times New Roman"/>
        </w:rPr>
        <w:t xml:space="preserve"> and Benign </w:t>
      </w:r>
      <w:r w:rsidR="5D4869AB" w:rsidRPr="6C7CA37B">
        <w:rPr>
          <w:rFonts w:ascii="Times New Roman" w:eastAsia="Times New Roman" w:hAnsi="Times New Roman" w:cs="Times New Roman"/>
        </w:rPr>
        <w:t>sets</w:t>
      </w:r>
      <w:r w:rsidR="7E5D2DD1" w:rsidRPr="30F9608B">
        <w:rPr>
          <w:rFonts w:ascii="Times New Roman" w:eastAsia="Times New Roman" w:hAnsi="Times New Roman" w:cs="Times New Roman"/>
        </w:rPr>
        <w:t xml:space="preserve"> differed significantly (</w:t>
      </w:r>
      <w:r w:rsidR="40BD04D6" w:rsidRPr="30F9608B">
        <w:rPr>
          <w:rFonts w:ascii="Times New Roman" w:eastAsia="Times New Roman" w:hAnsi="Times New Roman" w:cs="Times New Roman"/>
        </w:rPr>
        <w:t>Table 1)</w:t>
      </w:r>
      <w:r w:rsidR="7E5D2DD1" w:rsidRPr="30F9608B">
        <w:rPr>
          <w:rFonts w:ascii="Times New Roman" w:eastAsia="Times New Roman" w:hAnsi="Times New Roman" w:cs="Times New Roman"/>
        </w:rPr>
        <w:t>.</w:t>
      </w:r>
      <w:r w:rsidR="41A13B06" w:rsidRPr="30F9608B">
        <w:rPr>
          <w:rFonts w:ascii="Times New Roman" w:eastAsia="Times New Roman" w:hAnsi="Times New Roman" w:cs="Times New Roman"/>
          <w:b/>
        </w:rPr>
        <w:t xml:space="preserve"> </w:t>
      </w:r>
      <w:r w:rsidR="7E5D2DD1" w:rsidRPr="30F9608B">
        <w:rPr>
          <w:rFonts w:ascii="Times New Roman" w:eastAsia="Times New Roman" w:hAnsi="Times New Roman" w:cs="Times New Roman"/>
        </w:rPr>
        <w:t xml:space="preserve">The </w:t>
      </w:r>
      <w:r w:rsidR="6DFF37BA" w:rsidRPr="6C7CA37B">
        <w:rPr>
          <w:rFonts w:ascii="Times New Roman" w:eastAsia="Times New Roman" w:hAnsi="Times New Roman" w:cs="Times New Roman"/>
        </w:rPr>
        <w:t>AUC</w:t>
      </w:r>
      <w:r w:rsidR="7E5D2DD1" w:rsidRPr="30F9608B">
        <w:rPr>
          <w:rFonts w:ascii="Times New Roman" w:eastAsia="Times New Roman" w:hAnsi="Times New Roman" w:cs="Times New Roman"/>
        </w:rPr>
        <w:t xml:space="preserve"> for </w:t>
      </w:r>
      <w:r w:rsidR="65F40DB9" w:rsidRPr="30F9608B">
        <w:rPr>
          <w:rFonts w:ascii="Times New Roman" w:eastAsia="Times New Roman" w:hAnsi="Times New Roman" w:cs="Times New Roman"/>
        </w:rPr>
        <w:t xml:space="preserve">CADD, </w:t>
      </w:r>
      <w:r w:rsidR="7E5D2DD1" w:rsidRPr="30F9608B">
        <w:rPr>
          <w:rFonts w:ascii="Times New Roman" w:eastAsia="Times New Roman" w:hAnsi="Times New Roman" w:cs="Times New Roman"/>
        </w:rPr>
        <w:t xml:space="preserve">REVEL, </w:t>
      </w:r>
      <w:proofErr w:type="spellStart"/>
      <w:r w:rsidR="7E5D2DD1" w:rsidRPr="30F9608B">
        <w:rPr>
          <w:rFonts w:ascii="Times New Roman" w:eastAsia="Times New Roman" w:hAnsi="Times New Roman" w:cs="Times New Roman"/>
        </w:rPr>
        <w:t>BayesDel</w:t>
      </w:r>
      <w:proofErr w:type="spellEnd"/>
      <w:r w:rsidR="18F28337" w:rsidRPr="30F9608B">
        <w:rPr>
          <w:rFonts w:ascii="Times New Roman" w:eastAsia="Times New Roman" w:hAnsi="Times New Roman" w:cs="Times New Roman"/>
        </w:rPr>
        <w:t xml:space="preserve">, and </w:t>
      </w:r>
      <w:proofErr w:type="spellStart"/>
      <w:r w:rsidR="18F28337" w:rsidRPr="30F9608B">
        <w:rPr>
          <w:rFonts w:ascii="Times New Roman" w:eastAsia="Times New Roman" w:hAnsi="Times New Roman" w:cs="Times New Roman"/>
        </w:rPr>
        <w:t>AlphaMissense</w:t>
      </w:r>
      <w:proofErr w:type="spellEnd"/>
      <w:r w:rsidR="7E5D2DD1" w:rsidRPr="30F9608B">
        <w:rPr>
          <w:rFonts w:ascii="Times New Roman" w:eastAsia="Times New Roman" w:hAnsi="Times New Roman" w:cs="Times New Roman"/>
        </w:rPr>
        <w:t xml:space="preserve"> </w:t>
      </w:r>
      <w:r w:rsidR="2836A6FF" w:rsidRPr="30F9608B">
        <w:rPr>
          <w:rFonts w:ascii="Times New Roman" w:eastAsia="Times New Roman" w:hAnsi="Times New Roman" w:cs="Times New Roman"/>
        </w:rPr>
        <w:t xml:space="preserve">(Figure </w:t>
      </w:r>
      <w:r w:rsidR="56EF2CC9" w:rsidRPr="30F9608B">
        <w:rPr>
          <w:rFonts w:ascii="Times New Roman" w:eastAsia="Times New Roman" w:hAnsi="Times New Roman" w:cs="Times New Roman"/>
        </w:rPr>
        <w:t>1</w:t>
      </w:r>
      <w:r w:rsidR="2836A6FF" w:rsidRPr="30F9608B">
        <w:rPr>
          <w:rFonts w:ascii="Times New Roman" w:eastAsia="Times New Roman" w:hAnsi="Times New Roman" w:cs="Times New Roman"/>
        </w:rPr>
        <w:t>)</w:t>
      </w:r>
      <w:r w:rsidR="26F43912" w:rsidRPr="30F9608B">
        <w:rPr>
          <w:rFonts w:ascii="Times New Roman" w:eastAsia="Times New Roman" w:hAnsi="Times New Roman" w:cs="Times New Roman"/>
        </w:rPr>
        <w:t xml:space="preserve"> </w:t>
      </w:r>
      <w:r w:rsidR="7E5D2DD1" w:rsidRPr="30F9608B">
        <w:rPr>
          <w:rFonts w:ascii="Times New Roman" w:eastAsia="Times New Roman" w:hAnsi="Times New Roman" w:cs="Times New Roman"/>
        </w:rPr>
        <w:t>were</w:t>
      </w:r>
      <w:r w:rsidR="65F40DB9" w:rsidRPr="30F9608B">
        <w:rPr>
          <w:rFonts w:ascii="Times New Roman" w:eastAsia="Times New Roman" w:hAnsi="Times New Roman" w:cs="Times New Roman"/>
        </w:rPr>
        <w:t xml:space="preserve"> </w:t>
      </w:r>
      <w:r w:rsidR="0BA9297F" w:rsidRPr="30F9608B">
        <w:rPr>
          <w:rFonts w:ascii="Times New Roman" w:eastAsia="Times New Roman" w:hAnsi="Times New Roman" w:cs="Times New Roman"/>
        </w:rPr>
        <w:t>0.96</w:t>
      </w:r>
      <w:r w:rsidR="10BE9FE9" w:rsidRPr="30F9608B">
        <w:rPr>
          <w:rFonts w:ascii="Times New Roman" w:eastAsia="Times New Roman" w:hAnsi="Times New Roman" w:cs="Times New Roman"/>
        </w:rPr>
        <w:t>3</w:t>
      </w:r>
      <w:r w:rsidR="7E5D2DD1" w:rsidRPr="30F9608B">
        <w:rPr>
          <w:rFonts w:ascii="Times New Roman" w:eastAsia="Times New Roman" w:hAnsi="Times New Roman" w:cs="Times New Roman"/>
        </w:rPr>
        <w:t>,</w:t>
      </w:r>
      <w:r w:rsidR="5C82AC2D" w:rsidRPr="30F9608B">
        <w:rPr>
          <w:rFonts w:ascii="Times New Roman" w:eastAsia="Times New Roman" w:hAnsi="Times New Roman" w:cs="Times New Roman"/>
        </w:rPr>
        <w:t xml:space="preserve"> </w:t>
      </w:r>
      <w:r w:rsidR="0BA9297F" w:rsidRPr="30F9608B">
        <w:rPr>
          <w:rFonts w:ascii="Times New Roman" w:eastAsia="Times New Roman" w:hAnsi="Times New Roman" w:cs="Times New Roman"/>
        </w:rPr>
        <w:t>0.</w:t>
      </w:r>
      <w:r w:rsidR="1F034893" w:rsidRPr="30F9608B">
        <w:rPr>
          <w:rFonts w:ascii="Times New Roman" w:eastAsia="Times New Roman" w:hAnsi="Times New Roman" w:cs="Times New Roman"/>
        </w:rPr>
        <w:t>9</w:t>
      </w:r>
      <w:r w:rsidR="00BB0216" w:rsidRPr="30F9608B">
        <w:rPr>
          <w:rFonts w:ascii="Times New Roman" w:eastAsia="Times New Roman" w:hAnsi="Times New Roman" w:cs="Times New Roman"/>
        </w:rPr>
        <w:t>82</w:t>
      </w:r>
      <w:r w:rsidR="7E5D2DD1" w:rsidRPr="30F9608B">
        <w:rPr>
          <w:rFonts w:ascii="Times New Roman" w:eastAsia="Times New Roman" w:hAnsi="Times New Roman" w:cs="Times New Roman"/>
        </w:rPr>
        <w:t>,</w:t>
      </w:r>
      <w:r w:rsidR="266673AD" w:rsidRPr="30F9608B">
        <w:rPr>
          <w:rFonts w:ascii="Times New Roman" w:eastAsia="Times New Roman" w:hAnsi="Times New Roman" w:cs="Times New Roman"/>
        </w:rPr>
        <w:t xml:space="preserve"> </w:t>
      </w:r>
      <w:r w:rsidR="0EC7979F" w:rsidRPr="30F9608B">
        <w:rPr>
          <w:rFonts w:ascii="Times New Roman" w:eastAsia="Times New Roman" w:hAnsi="Times New Roman" w:cs="Times New Roman"/>
        </w:rPr>
        <w:t>0.9</w:t>
      </w:r>
      <w:r w:rsidR="00BB0216" w:rsidRPr="30F9608B">
        <w:rPr>
          <w:rFonts w:ascii="Times New Roman" w:eastAsia="Times New Roman" w:hAnsi="Times New Roman" w:cs="Times New Roman"/>
        </w:rPr>
        <w:t>992</w:t>
      </w:r>
      <w:r w:rsidR="266673AD" w:rsidRPr="30F9608B">
        <w:rPr>
          <w:rFonts w:ascii="Times New Roman" w:eastAsia="Times New Roman" w:hAnsi="Times New Roman" w:cs="Times New Roman"/>
        </w:rPr>
        <w:t>,</w:t>
      </w:r>
      <w:r w:rsidR="7E5D2DD1" w:rsidRPr="30F9608B">
        <w:rPr>
          <w:rFonts w:ascii="Times New Roman" w:eastAsia="Times New Roman" w:hAnsi="Times New Roman" w:cs="Times New Roman"/>
        </w:rPr>
        <w:t xml:space="preserve"> and </w:t>
      </w:r>
      <w:r w:rsidR="0EC7979F" w:rsidRPr="30F9608B">
        <w:rPr>
          <w:rFonts w:ascii="Times New Roman" w:eastAsia="Times New Roman" w:hAnsi="Times New Roman" w:cs="Times New Roman"/>
        </w:rPr>
        <w:t>0.</w:t>
      </w:r>
      <w:r w:rsidR="36AF6218" w:rsidRPr="30F9608B">
        <w:rPr>
          <w:rFonts w:ascii="Times New Roman" w:eastAsia="Times New Roman" w:hAnsi="Times New Roman" w:cs="Times New Roman"/>
        </w:rPr>
        <w:t>9</w:t>
      </w:r>
      <w:r w:rsidR="00BB0216" w:rsidRPr="30F9608B">
        <w:rPr>
          <w:rFonts w:ascii="Times New Roman" w:eastAsia="Times New Roman" w:hAnsi="Times New Roman" w:cs="Times New Roman"/>
        </w:rPr>
        <w:t>61</w:t>
      </w:r>
      <w:r w:rsidR="36AF6218" w:rsidRPr="30F9608B">
        <w:rPr>
          <w:rFonts w:ascii="Times New Roman" w:eastAsia="Times New Roman" w:hAnsi="Times New Roman" w:cs="Times New Roman"/>
        </w:rPr>
        <w:t>,</w:t>
      </w:r>
      <w:r w:rsidR="7E5D2DD1" w:rsidRPr="30F9608B">
        <w:rPr>
          <w:rFonts w:ascii="Times New Roman" w:eastAsia="Times New Roman" w:hAnsi="Times New Roman" w:cs="Times New Roman"/>
        </w:rPr>
        <w:t xml:space="preserve"> respectively.</w:t>
      </w:r>
      <w:r w:rsidR="7E5D2DD1" w:rsidRPr="1806D587">
        <w:rPr>
          <w:rFonts w:ascii="Times New Roman" w:eastAsia="Times New Roman" w:hAnsi="Times New Roman" w:cs="Times New Roman"/>
        </w:rPr>
        <w:t xml:space="preserve"> </w:t>
      </w:r>
    </w:p>
    <w:p w14:paraId="38180B3F" w14:textId="13AE98A9" w:rsidR="004E447E" w:rsidRDefault="004E447E" w:rsidP="00505558">
      <w:pPr>
        <w:spacing w:after="0" w:line="360" w:lineRule="auto"/>
        <w:contextualSpacing/>
        <w:rPr>
          <w:rFonts w:ascii="Times New Roman" w:eastAsia="Times New Roman" w:hAnsi="Times New Roman" w:cs="Times New Roman"/>
        </w:rPr>
      </w:pPr>
    </w:p>
    <w:p w14:paraId="399D002F" w14:textId="5219CB9F" w:rsidR="000F3F00" w:rsidRPr="001A33C9" w:rsidRDefault="000F3F00" w:rsidP="00505558">
      <w:pPr>
        <w:spacing w:after="0" w:line="300" w:lineRule="auto"/>
        <w:contextualSpacing/>
        <w:jc w:val="both"/>
        <w:rPr>
          <w:rFonts w:ascii="Times New Roman" w:eastAsia="Times New Roman" w:hAnsi="Times New Roman" w:cs="Times New Roman"/>
        </w:rPr>
      </w:pPr>
      <w:r w:rsidRPr="001A33C9">
        <w:rPr>
          <w:rFonts w:ascii="Times New Roman" w:eastAsia="Times New Roman" w:hAnsi="Times New Roman" w:cs="Times New Roman"/>
        </w:rPr>
        <w:t xml:space="preserve">Table 1: </w:t>
      </w:r>
      <w:r w:rsidR="00940DD5" w:rsidRPr="001A33C9">
        <w:rPr>
          <w:rFonts w:ascii="Times New Roman" w:eastAsia="Times New Roman" w:hAnsi="Times New Roman" w:cs="Times New Roman"/>
        </w:rPr>
        <w:t xml:space="preserve">Mean </w:t>
      </w:r>
      <w:r w:rsidR="001A33C9" w:rsidRPr="001A33C9">
        <w:rPr>
          <w:rFonts w:ascii="Times New Roman" w:eastAsia="Times New Roman" w:hAnsi="Times New Roman" w:cs="Times New Roman"/>
        </w:rPr>
        <w:t xml:space="preserve">pathogenicity </w:t>
      </w:r>
      <w:r w:rsidR="06342C96" w:rsidRPr="001A33C9">
        <w:rPr>
          <w:rFonts w:ascii="Times New Roman" w:eastAsia="Times New Roman" w:hAnsi="Times New Roman" w:cs="Times New Roman"/>
        </w:rPr>
        <w:t xml:space="preserve">prediction </w:t>
      </w:r>
      <w:r w:rsidR="00940DD5" w:rsidRPr="001A33C9">
        <w:rPr>
          <w:rFonts w:ascii="Times New Roman" w:eastAsia="Times New Roman" w:hAnsi="Times New Roman" w:cs="Times New Roman"/>
        </w:rPr>
        <w:t>score</w:t>
      </w:r>
      <w:r w:rsidR="3E3FB744" w:rsidRPr="001A33C9">
        <w:rPr>
          <w:rFonts w:ascii="Times New Roman" w:eastAsia="Times New Roman" w:hAnsi="Times New Roman" w:cs="Times New Roman"/>
        </w:rPr>
        <w:t>s</w:t>
      </w:r>
      <w:r w:rsidR="00940DD5">
        <w:rPr>
          <w:rFonts w:ascii="Times New Roman" w:eastAsia="Times New Roman" w:hAnsi="Times New Roman" w:cs="Times New Roman"/>
        </w:rPr>
        <w:t xml:space="preserve"> </w:t>
      </w:r>
      <w:r w:rsidR="001A6549">
        <w:rPr>
          <w:rFonts w:ascii="Times New Roman" w:eastAsia="Times New Roman" w:hAnsi="Times New Roman" w:cs="Times New Roman"/>
        </w:rPr>
        <w:t>and areas under the receiver operating curve</w:t>
      </w:r>
      <w:r w:rsidR="00536075" w:rsidRPr="001A33C9">
        <w:rPr>
          <w:rFonts w:ascii="Times New Roman" w:eastAsia="Times New Roman" w:hAnsi="Times New Roman" w:cs="Times New Roman"/>
        </w:rPr>
        <w:t xml:space="preserve"> </w:t>
      </w:r>
      <w:r w:rsidR="001A6549">
        <w:rPr>
          <w:rFonts w:ascii="Times New Roman" w:eastAsia="Times New Roman" w:hAnsi="Times New Roman" w:cs="Times New Roman"/>
        </w:rPr>
        <w:t>for</w:t>
      </w:r>
      <w:r w:rsidR="00940DD5">
        <w:rPr>
          <w:rFonts w:ascii="Times New Roman" w:eastAsia="Times New Roman" w:hAnsi="Times New Roman" w:cs="Times New Roman"/>
        </w:rPr>
        <w:t xml:space="preserve"> </w:t>
      </w:r>
      <w:r w:rsidR="4D022ABB" w:rsidRPr="001A33C9">
        <w:rPr>
          <w:rFonts w:ascii="Times New Roman" w:eastAsia="Times New Roman" w:hAnsi="Times New Roman" w:cs="Times New Roman"/>
        </w:rPr>
        <w:t>B</w:t>
      </w:r>
      <w:r w:rsidR="00940DD5" w:rsidRPr="001A33C9">
        <w:rPr>
          <w:rFonts w:ascii="Times New Roman" w:eastAsia="Times New Roman" w:hAnsi="Times New Roman" w:cs="Times New Roman"/>
        </w:rPr>
        <w:t xml:space="preserve">enign and </w:t>
      </w:r>
      <w:r w:rsidR="3CA2466F" w:rsidRPr="001A33C9">
        <w:rPr>
          <w:rFonts w:ascii="Times New Roman" w:eastAsia="Times New Roman" w:hAnsi="Times New Roman" w:cs="Times New Roman"/>
        </w:rPr>
        <w:t>Pathogenic</w:t>
      </w:r>
      <w:r w:rsidR="00940DD5" w:rsidRPr="001A33C9">
        <w:rPr>
          <w:rFonts w:ascii="Times New Roman" w:eastAsia="Times New Roman" w:hAnsi="Times New Roman" w:cs="Times New Roman"/>
        </w:rPr>
        <w:t xml:space="preserve"> variants in </w:t>
      </w:r>
      <w:r w:rsidR="00940DD5" w:rsidRPr="001A33C9">
        <w:rPr>
          <w:rFonts w:ascii="Times New Roman" w:eastAsia="Times New Roman" w:hAnsi="Times New Roman" w:cs="Times New Roman"/>
          <w:i/>
        </w:rPr>
        <w:t>PHOX2B</w:t>
      </w:r>
    </w:p>
    <w:tbl>
      <w:tblPr>
        <w:tblW w:w="8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05"/>
        <w:gridCol w:w="1663"/>
        <w:gridCol w:w="1920"/>
        <w:gridCol w:w="1620"/>
      </w:tblGrid>
      <w:tr w:rsidR="00C7077C" w:rsidRPr="00CD5CCE" w14:paraId="527B726E" w14:textId="18AF83C4" w:rsidTr="69FF941E">
        <w:trPr>
          <w:trHeight w:val="300"/>
        </w:trPr>
        <w:tc>
          <w:tcPr>
            <w:tcW w:w="1680" w:type="dxa"/>
            <w:shd w:val="clear" w:color="auto" w:fill="auto"/>
            <w:noWrap/>
            <w:vAlign w:val="center"/>
            <w:hideMark/>
          </w:tcPr>
          <w:p w14:paraId="0AA675E4" w14:textId="3C7A5AD3" w:rsidR="00C7077C" w:rsidRPr="00CD5CCE" w:rsidRDefault="6867E1C4" w:rsidP="00505558">
            <w:pPr>
              <w:spacing w:after="0" w:line="240" w:lineRule="auto"/>
              <w:contextualSpacing/>
              <w:jc w:val="center"/>
              <w:rPr>
                <w:rFonts w:ascii="Times New Roman" w:eastAsia="Times New Roman" w:hAnsi="Times New Roman" w:cs="Times New Roman"/>
                <w:b/>
                <w:color w:val="000000"/>
                <w:sz w:val="20"/>
                <w:szCs w:val="20"/>
              </w:rPr>
            </w:pPr>
            <w:r w:rsidRPr="69FF941E">
              <w:rPr>
                <w:rFonts w:ascii="Times New Roman" w:eastAsia="Times New Roman" w:hAnsi="Times New Roman" w:cs="Times New Roman"/>
                <w:b/>
                <w:bCs/>
                <w:color w:val="000000" w:themeColor="text1"/>
                <w:sz w:val="20"/>
                <w:szCs w:val="20"/>
              </w:rPr>
              <w:t>Tool</w:t>
            </w:r>
          </w:p>
        </w:tc>
        <w:tc>
          <w:tcPr>
            <w:tcW w:w="1605" w:type="dxa"/>
            <w:shd w:val="clear" w:color="auto" w:fill="auto"/>
            <w:noWrap/>
            <w:vAlign w:val="center"/>
            <w:hideMark/>
          </w:tcPr>
          <w:p w14:paraId="2F0568F9" w14:textId="35530E46" w:rsidR="00C7077C" w:rsidRPr="00CD5CCE" w:rsidRDefault="00C7077C" w:rsidP="00505558">
            <w:pPr>
              <w:spacing w:after="0" w:line="240" w:lineRule="auto"/>
              <w:contextualSpacing/>
              <w:jc w:val="center"/>
              <w:rPr>
                <w:rFonts w:ascii="Times New Roman" w:eastAsia="Times New Roman" w:hAnsi="Times New Roman" w:cs="Times New Roman"/>
                <w:b/>
                <w:color w:val="000000"/>
                <w:sz w:val="20"/>
                <w:szCs w:val="20"/>
              </w:rPr>
            </w:pPr>
            <w:r w:rsidRPr="69FF941E">
              <w:rPr>
                <w:rFonts w:ascii="Times New Roman" w:eastAsia="Times New Roman" w:hAnsi="Times New Roman" w:cs="Times New Roman"/>
                <w:b/>
                <w:color w:val="000000" w:themeColor="text1"/>
                <w:sz w:val="20"/>
                <w:szCs w:val="20"/>
              </w:rPr>
              <w:t>Benign</w:t>
            </w:r>
            <w:r w:rsidR="609BF752" w:rsidRPr="69FF941E">
              <w:rPr>
                <w:rFonts w:ascii="Times New Roman" w:eastAsia="Times New Roman" w:hAnsi="Times New Roman" w:cs="Times New Roman"/>
                <w:b/>
                <w:bCs/>
                <w:color w:val="000000" w:themeColor="text1"/>
                <w:sz w:val="20"/>
                <w:szCs w:val="20"/>
              </w:rPr>
              <w:t xml:space="preserve"> </w:t>
            </w:r>
          </w:p>
        </w:tc>
        <w:tc>
          <w:tcPr>
            <w:tcW w:w="1663" w:type="dxa"/>
            <w:shd w:val="clear" w:color="auto" w:fill="auto"/>
            <w:noWrap/>
            <w:vAlign w:val="center"/>
            <w:hideMark/>
          </w:tcPr>
          <w:p w14:paraId="7D98D452" w14:textId="62B52092" w:rsidR="00C7077C" w:rsidRPr="00CD5CCE" w:rsidRDefault="2D63B5D0" w:rsidP="00505558">
            <w:pPr>
              <w:spacing w:after="0" w:line="240" w:lineRule="auto"/>
              <w:contextualSpacing/>
              <w:jc w:val="center"/>
              <w:rPr>
                <w:rFonts w:ascii="Times New Roman" w:eastAsia="Times New Roman" w:hAnsi="Times New Roman" w:cs="Times New Roman"/>
                <w:b/>
                <w:color w:val="000000" w:themeColor="text1"/>
                <w:sz w:val="20"/>
                <w:szCs w:val="20"/>
              </w:rPr>
            </w:pPr>
            <w:r w:rsidRPr="69FF941E">
              <w:rPr>
                <w:rFonts w:ascii="Times New Roman" w:eastAsia="Times New Roman" w:hAnsi="Times New Roman" w:cs="Times New Roman"/>
                <w:b/>
                <w:color w:val="000000" w:themeColor="text1"/>
                <w:sz w:val="20"/>
                <w:szCs w:val="20"/>
              </w:rPr>
              <w:t>Pathogenic</w:t>
            </w:r>
          </w:p>
        </w:tc>
        <w:tc>
          <w:tcPr>
            <w:tcW w:w="1920" w:type="dxa"/>
            <w:shd w:val="clear" w:color="auto" w:fill="auto"/>
            <w:noWrap/>
            <w:vAlign w:val="center"/>
            <w:hideMark/>
          </w:tcPr>
          <w:p w14:paraId="6B165302" w14:textId="2BE09BB9" w:rsidR="00C7077C" w:rsidRPr="00CD5CCE" w:rsidRDefault="00C7077C" w:rsidP="00505558">
            <w:pPr>
              <w:spacing w:after="0" w:line="240" w:lineRule="auto"/>
              <w:contextualSpacing/>
              <w:jc w:val="center"/>
              <w:rPr>
                <w:rFonts w:ascii="Times New Roman" w:eastAsia="Times New Roman" w:hAnsi="Times New Roman" w:cs="Times New Roman"/>
                <w:b/>
                <w:color w:val="000000"/>
                <w:sz w:val="20"/>
                <w:szCs w:val="20"/>
              </w:rPr>
            </w:pPr>
            <w:r w:rsidRPr="69FF941E">
              <w:rPr>
                <w:rFonts w:ascii="Times New Roman" w:eastAsia="Times New Roman" w:hAnsi="Times New Roman" w:cs="Times New Roman"/>
                <w:b/>
                <w:color w:val="000000" w:themeColor="text1"/>
                <w:sz w:val="20"/>
                <w:szCs w:val="20"/>
              </w:rPr>
              <w:t>p-value (difference)</w:t>
            </w:r>
          </w:p>
        </w:tc>
        <w:tc>
          <w:tcPr>
            <w:tcW w:w="1620" w:type="dxa"/>
            <w:vAlign w:val="center"/>
          </w:tcPr>
          <w:p w14:paraId="205EA230" w14:textId="0FB17FD9" w:rsidR="00C7077C" w:rsidRPr="380CCE39" w:rsidRDefault="0068372C" w:rsidP="00505558">
            <w:pPr>
              <w:spacing w:after="0" w:line="240" w:lineRule="auto"/>
              <w:contextualSpacing/>
              <w:jc w:val="center"/>
              <w:rPr>
                <w:rFonts w:ascii="Times New Roman" w:eastAsia="Times New Roman" w:hAnsi="Times New Roman" w:cs="Times New Roman"/>
                <w:b/>
                <w:color w:val="000000" w:themeColor="text1"/>
                <w:sz w:val="20"/>
                <w:szCs w:val="20"/>
              </w:rPr>
            </w:pPr>
            <w:r w:rsidRPr="69FF941E">
              <w:rPr>
                <w:rFonts w:ascii="Times New Roman" w:eastAsia="Times New Roman" w:hAnsi="Times New Roman" w:cs="Times New Roman"/>
                <w:b/>
                <w:color w:val="000000" w:themeColor="text1"/>
                <w:sz w:val="20"/>
                <w:szCs w:val="20"/>
              </w:rPr>
              <w:t>AUC</w:t>
            </w:r>
          </w:p>
        </w:tc>
      </w:tr>
      <w:tr w:rsidR="004B7A95" w:rsidRPr="00CD5CCE" w14:paraId="7B30AD94" w14:textId="253127B9" w:rsidTr="00FA1938">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1C5CB" w14:textId="219B1BA2" w:rsidR="004B7A95" w:rsidRPr="00F933B4" w:rsidRDefault="004B7A95" w:rsidP="00505558">
            <w:pPr>
              <w:spacing w:after="0" w:line="240" w:lineRule="auto"/>
              <w:contextualSpacing/>
              <w:jc w:val="center"/>
              <w:rPr>
                <w:rFonts w:ascii="Times New Roman" w:eastAsia="Times New Roman" w:hAnsi="Times New Roman" w:cs="Times New Roman"/>
                <w:color w:val="000000"/>
                <w:sz w:val="20"/>
                <w:szCs w:val="20"/>
              </w:rPr>
            </w:pPr>
            <w:r w:rsidRPr="69FF941E">
              <w:rPr>
                <w:rFonts w:ascii="Times New Roman" w:eastAsia="Times New Roman" w:hAnsi="Times New Roman" w:cs="Times New Roman"/>
                <w:color w:val="000000" w:themeColor="text1"/>
                <w:sz w:val="20"/>
                <w:szCs w:val="20"/>
              </w:rPr>
              <w:t>CADD</w:t>
            </w:r>
          </w:p>
        </w:tc>
        <w:tc>
          <w:tcPr>
            <w:tcW w:w="16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6DE2CC" w14:textId="173AC102" w:rsidR="004B7A95" w:rsidRPr="00F933B4" w:rsidRDefault="6029576B" w:rsidP="00505558">
            <w:pPr>
              <w:spacing w:after="0" w:line="240" w:lineRule="auto"/>
              <w:contextualSpacing/>
              <w:jc w:val="center"/>
              <w:rPr>
                <w:rFonts w:ascii="Times New Roman" w:eastAsia="Times New Roman" w:hAnsi="Times New Roman" w:cs="Times New Roman"/>
                <w:color w:val="000000"/>
                <w:sz w:val="20"/>
                <w:szCs w:val="20"/>
              </w:rPr>
            </w:pPr>
            <w:r w:rsidRPr="69FF941E">
              <w:rPr>
                <w:rFonts w:ascii="Times New Roman" w:hAnsi="Times New Roman" w:cs="Times New Roman"/>
                <w:sz w:val="20"/>
                <w:szCs w:val="20"/>
              </w:rPr>
              <w:t>1</w:t>
            </w:r>
            <w:r w:rsidR="07F4874E" w:rsidRPr="69FF941E">
              <w:rPr>
                <w:rFonts w:ascii="Times New Roman" w:hAnsi="Times New Roman" w:cs="Times New Roman"/>
                <w:sz w:val="20"/>
                <w:szCs w:val="20"/>
              </w:rPr>
              <w:t>9</w:t>
            </w:r>
            <w:r w:rsidR="43E076C5" w:rsidRPr="69FF941E">
              <w:rPr>
                <w:rFonts w:ascii="Times New Roman" w:hAnsi="Times New Roman" w:cs="Times New Roman"/>
                <w:sz w:val="20"/>
                <w:szCs w:val="20"/>
              </w:rPr>
              <w:t>.00</w:t>
            </w:r>
          </w:p>
        </w:tc>
        <w:tc>
          <w:tcPr>
            <w:tcW w:w="16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29515" w14:textId="1B313A6C" w:rsidR="004B7A95" w:rsidRPr="00F933B4" w:rsidRDefault="00E6228D" w:rsidP="00505558">
            <w:pPr>
              <w:spacing w:after="0" w:line="240" w:lineRule="auto"/>
              <w:contextualSpacing/>
              <w:jc w:val="center"/>
              <w:rPr>
                <w:rFonts w:ascii="Times New Roman" w:hAnsi="Times New Roman" w:cs="Times New Roman"/>
                <w:sz w:val="20"/>
                <w:szCs w:val="20"/>
              </w:rPr>
            </w:pPr>
            <w:r w:rsidRPr="69FF941E">
              <w:rPr>
                <w:rFonts w:ascii="Times New Roman" w:hAnsi="Times New Roman" w:cs="Times New Roman"/>
                <w:sz w:val="20"/>
                <w:szCs w:val="20"/>
              </w:rPr>
              <w:t>29.</w:t>
            </w:r>
            <w:r w:rsidR="43E076C5" w:rsidRPr="69FF941E" w:rsidDel="00E6228D">
              <w:rPr>
                <w:rFonts w:ascii="Times New Roman" w:hAnsi="Times New Roman" w:cs="Times New Roman"/>
                <w:sz w:val="20"/>
                <w:szCs w:val="20"/>
              </w:rPr>
              <w:t>00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2D3" w14:textId="1AAF29F8" w:rsidR="004B7A95" w:rsidRPr="00F933B4" w:rsidRDefault="291EBA63" w:rsidP="00505558">
            <w:pPr>
              <w:spacing w:after="0" w:line="240" w:lineRule="auto"/>
              <w:contextualSpacing/>
              <w:jc w:val="center"/>
              <w:rPr>
                <w:rFonts w:ascii="Times New Roman" w:hAnsi="Times New Roman" w:cs="Times New Roman"/>
                <w:color w:val="000000"/>
                <w:sz w:val="20"/>
                <w:szCs w:val="20"/>
                <w:vertAlign w:val="superscript"/>
              </w:rPr>
            </w:pPr>
            <w:r w:rsidRPr="69FF941E">
              <w:rPr>
                <w:rFonts w:ascii="Times New Roman" w:hAnsi="Times New Roman" w:cs="Times New Roman"/>
                <w:color w:val="000000" w:themeColor="text1"/>
                <w:sz w:val="20"/>
                <w:szCs w:val="20"/>
              </w:rPr>
              <w:t>2.0</w:t>
            </w:r>
            <w:r w:rsidR="6029576B" w:rsidRPr="69FF941E">
              <w:rPr>
                <w:rFonts w:ascii="Times New Roman" w:hAnsi="Times New Roman" w:cs="Times New Roman"/>
                <w:color w:val="000000" w:themeColor="text1"/>
                <w:sz w:val="20"/>
                <w:szCs w:val="20"/>
              </w:rPr>
              <w:t>x10</w:t>
            </w:r>
            <w:r w:rsidR="6029576B" w:rsidRPr="69FF941E">
              <w:rPr>
                <w:rFonts w:ascii="Times New Roman" w:hAnsi="Times New Roman" w:cs="Times New Roman"/>
                <w:color w:val="000000" w:themeColor="text1"/>
                <w:sz w:val="20"/>
                <w:szCs w:val="20"/>
                <w:vertAlign w:val="superscript"/>
              </w:rPr>
              <w:t>-</w:t>
            </w:r>
            <w:r w:rsidR="44ABDDF8" w:rsidRPr="69FF941E">
              <w:rPr>
                <w:rFonts w:ascii="Times New Roman" w:hAnsi="Times New Roman" w:cs="Times New Roman"/>
                <w:color w:val="000000" w:themeColor="text1"/>
                <w:sz w:val="20"/>
                <w:szCs w:val="20"/>
                <w:vertAlign w:val="superscript"/>
              </w:rPr>
              <w:t>2</w:t>
            </w:r>
            <w:r w:rsidR="16BEF4AD" w:rsidRPr="69FF941E">
              <w:rPr>
                <w:rFonts w:ascii="Times New Roman" w:hAnsi="Times New Roman" w:cs="Times New Roman"/>
                <w:color w:val="000000" w:themeColor="text1"/>
                <w:sz w:val="20"/>
                <w:szCs w:val="20"/>
                <w:vertAlign w:val="superscript"/>
              </w:rPr>
              <w:t>1</w:t>
            </w:r>
          </w:p>
        </w:tc>
        <w:tc>
          <w:tcPr>
            <w:tcW w:w="1620" w:type="dxa"/>
            <w:tcBorders>
              <w:top w:val="single" w:sz="4" w:space="0" w:color="auto"/>
              <w:left w:val="single" w:sz="4" w:space="0" w:color="auto"/>
              <w:bottom w:val="single" w:sz="4" w:space="0" w:color="auto"/>
              <w:right w:val="single" w:sz="4" w:space="0" w:color="auto"/>
            </w:tcBorders>
            <w:vAlign w:val="center"/>
          </w:tcPr>
          <w:p w14:paraId="69CDB6DA" w14:textId="32CA91C5" w:rsidR="004B7A95" w:rsidRPr="00F933B4" w:rsidRDefault="004B7A95" w:rsidP="00505558">
            <w:pPr>
              <w:spacing w:after="0" w:line="240" w:lineRule="auto"/>
              <w:contextualSpacing/>
              <w:jc w:val="center"/>
              <w:rPr>
                <w:rFonts w:ascii="Times New Roman" w:eastAsia="Times New Roman" w:hAnsi="Times New Roman" w:cs="Times New Roman"/>
                <w:color w:val="000000" w:themeColor="text1"/>
                <w:sz w:val="20"/>
                <w:szCs w:val="20"/>
              </w:rPr>
            </w:pPr>
            <w:r w:rsidRPr="69FF941E">
              <w:rPr>
                <w:rFonts w:ascii="Times New Roman" w:eastAsia="Times New Roman" w:hAnsi="Times New Roman" w:cs="Times New Roman"/>
                <w:color w:val="000000" w:themeColor="text1"/>
                <w:sz w:val="20"/>
                <w:szCs w:val="20"/>
              </w:rPr>
              <w:t>0.</w:t>
            </w:r>
            <w:r w:rsidR="6D3BF5FC" w:rsidRPr="69FF941E">
              <w:rPr>
                <w:rFonts w:ascii="Times New Roman" w:eastAsia="Times New Roman" w:hAnsi="Times New Roman" w:cs="Times New Roman"/>
                <w:color w:val="000000" w:themeColor="text1"/>
                <w:sz w:val="20"/>
                <w:szCs w:val="20"/>
              </w:rPr>
              <w:t>9</w:t>
            </w:r>
            <w:r w:rsidR="72280ED4" w:rsidRPr="69FF941E">
              <w:rPr>
                <w:rFonts w:ascii="Times New Roman" w:eastAsia="Times New Roman" w:hAnsi="Times New Roman" w:cs="Times New Roman"/>
                <w:color w:val="000000" w:themeColor="text1"/>
                <w:sz w:val="20"/>
                <w:szCs w:val="20"/>
              </w:rPr>
              <w:t>6</w:t>
            </w:r>
            <w:r w:rsidR="26245410" w:rsidRPr="69FF941E">
              <w:rPr>
                <w:rFonts w:ascii="Times New Roman" w:eastAsia="Times New Roman" w:hAnsi="Times New Roman" w:cs="Times New Roman"/>
                <w:color w:val="000000" w:themeColor="text1"/>
                <w:sz w:val="20"/>
                <w:szCs w:val="20"/>
              </w:rPr>
              <w:t>3</w:t>
            </w:r>
          </w:p>
        </w:tc>
      </w:tr>
      <w:tr w:rsidR="004B7A95" w:rsidRPr="00CD5CCE" w14:paraId="72123A49" w14:textId="1AF13E5F" w:rsidTr="00FA1938">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FFA4F" w14:textId="40737215" w:rsidR="004B7A95" w:rsidRPr="00F933B4" w:rsidRDefault="004B7A95" w:rsidP="00505558">
            <w:pPr>
              <w:spacing w:after="0" w:line="240" w:lineRule="auto"/>
              <w:contextualSpacing/>
              <w:jc w:val="center"/>
              <w:rPr>
                <w:rFonts w:ascii="Times New Roman" w:eastAsia="Times New Roman" w:hAnsi="Times New Roman" w:cs="Times New Roman"/>
                <w:color w:val="000000"/>
                <w:sz w:val="20"/>
                <w:szCs w:val="20"/>
              </w:rPr>
            </w:pPr>
            <w:r w:rsidRPr="69FF941E">
              <w:rPr>
                <w:rFonts w:ascii="Times New Roman" w:eastAsia="Times New Roman" w:hAnsi="Times New Roman" w:cs="Times New Roman"/>
                <w:color w:val="000000" w:themeColor="text1"/>
                <w:sz w:val="20"/>
                <w:szCs w:val="20"/>
              </w:rPr>
              <w:t>REVEL</w:t>
            </w:r>
          </w:p>
        </w:tc>
        <w:tc>
          <w:tcPr>
            <w:tcW w:w="16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25FC5" w14:textId="1669CBB4" w:rsidR="004B7A95" w:rsidRPr="00F933B4" w:rsidRDefault="43E076C5" w:rsidP="00505558">
            <w:pPr>
              <w:spacing w:after="0" w:line="240" w:lineRule="auto"/>
              <w:contextualSpacing/>
              <w:jc w:val="center"/>
              <w:rPr>
                <w:rFonts w:ascii="Times New Roman" w:eastAsia="Times New Roman" w:hAnsi="Times New Roman" w:cs="Times New Roman"/>
                <w:color w:val="000000"/>
                <w:sz w:val="20"/>
                <w:szCs w:val="20"/>
              </w:rPr>
            </w:pPr>
            <w:r w:rsidRPr="69FF941E">
              <w:rPr>
                <w:rFonts w:ascii="Times New Roman" w:hAnsi="Times New Roman" w:cs="Times New Roman"/>
                <w:sz w:val="20"/>
                <w:szCs w:val="20"/>
              </w:rPr>
              <w:t>0.36</w:t>
            </w:r>
          </w:p>
        </w:tc>
        <w:tc>
          <w:tcPr>
            <w:tcW w:w="16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0F5CF" w14:textId="57EFF2A0" w:rsidR="004B7A95" w:rsidRPr="00F933B4" w:rsidRDefault="43E076C5" w:rsidP="00505558">
            <w:pPr>
              <w:spacing w:after="0" w:line="240" w:lineRule="auto"/>
              <w:contextualSpacing/>
              <w:jc w:val="center"/>
              <w:rPr>
                <w:rFonts w:ascii="Times New Roman" w:hAnsi="Times New Roman" w:cs="Times New Roman"/>
                <w:sz w:val="20"/>
                <w:szCs w:val="20"/>
              </w:rPr>
            </w:pPr>
            <w:r w:rsidRPr="69FF941E">
              <w:rPr>
                <w:rFonts w:ascii="Times New Roman" w:hAnsi="Times New Roman" w:cs="Times New Roman"/>
                <w:sz w:val="20"/>
                <w:szCs w:val="20"/>
              </w:rPr>
              <w:t>0.</w:t>
            </w:r>
            <w:r w:rsidR="16BEF4AD" w:rsidRPr="69FF941E">
              <w:rPr>
                <w:rFonts w:ascii="Times New Roman" w:hAnsi="Times New Roman" w:cs="Times New Roman"/>
                <w:sz w:val="20"/>
                <w:szCs w:val="20"/>
              </w:rPr>
              <w:t>90</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2FFF5" w14:textId="54C57B94" w:rsidR="004B7A95" w:rsidRPr="00F933B4" w:rsidRDefault="291EBA63" w:rsidP="00505558">
            <w:pPr>
              <w:spacing w:after="0" w:line="240" w:lineRule="auto"/>
              <w:contextualSpacing/>
              <w:jc w:val="center"/>
              <w:rPr>
                <w:rFonts w:ascii="Times New Roman" w:hAnsi="Times New Roman" w:cs="Times New Roman"/>
                <w:color w:val="000000"/>
                <w:sz w:val="20"/>
                <w:szCs w:val="20"/>
                <w:vertAlign w:val="superscript"/>
              </w:rPr>
            </w:pPr>
            <w:r w:rsidRPr="69FF941E">
              <w:rPr>
                <w:rFonts w:ascii="Times New Roman" w:hAnsi="Times New Roman" w:cs="Times New Roman"/>
                <w:color w:val="000000" w:themeColor="text1"/>
                <w:sz w:val="20"/>
                <w:szCs w:val="20"/>
              </w:rPr>
              <w:t>3.2</w:t>
            </w:r>
            <w:r w:rsidR="6029576B" w:rsidRPr="69FF941E">
              <w:rPr>
                <w:rFonts w:ascii="Times New Roman" w:hAnsi="Times New Roman" w:cs="Times New Roman"/>
                <w:color w:val="000000" w:themeColor="text1"/>
                <w:sz w:val="20"/>
                <w:szCs w:val="20"/>
              </w:rPr>
              <w:t>x10</w:t>
            </w:r>
            <w:r w:rsidR="2F8DACE8" w:rsidRPr="69FF941E">
              <w:rPr>
                <w:rFonts w:ascii="Times New Roman" w:hAnsi="Times New Roman" w:cs="Times New Roman"/>
                <w:color w:val="000000" w:themeColor="text1"/>
                <w:sz w:val="20"/>
                <w:szCs w:val="20"/>
                <w:vertAlign w:val="superscript"/>
              </w:rPr>
              <w:t>-</w:t>
            </w:r>
            <w:r w:rsidRPr="69FF941E">
              <w:rPr>
                <w:rFonts w:ascii="Times New Roman" w:hAnsi="Times New Roman" w:cs="Times New Roman"/>
                <w:color w:val="000000" w:themeColor="text1"/>
                <w:sz w:val="20"/>
                <w:szCs w:val="20"/>
                <w:vertAlign w:val="superscript"/>
              </w:rPr>
              <w:t>30</w:t>
            </w:r>
          </w:p>
        </w:tc>
        <w:tc>
          <w:tcPr>
            <w:tcW w:w="1620" w:type="dxa"/>
            <w:tcBorders>
              <w:top w:val="single" w:sz="4" w:space="0" w:color="auto"/>
              <w:left w:val="single" w:sz="4" w:space="0" w:color="auto"/>
              <w:bottom w:val="single" w:sz="4" w:space="0" w:color="auto"/>
              <w:right w:val="single" w:sz="4" w:space="0" w:color="auto"/>
            </w:tcBorders>
            <w:vAlign w:val="center"/>
          </w:tcPr>
          <w:p w14:paraId="33F28712" w14:textId="7162EC00" w:rsidR="004B7A95" w:rsidRPr="00F933B4" w:rsidRDefault="43E076C5" w:rsidP="00505558">
            <w:pPr>
              <w:spacing w:after="0" w:line="240" w:lineRule="auto"/>
              <w:contextualSpacing/>
              <w:jc w:val="center"/>
              <w:rPr>
                <w:rFonts w:ascii="Times New Roman" w:eastAsia="Times New Roman" w:hAnsi="Times New Roman" w:cs="Times New Roman"/>
                <w:color w:val="000000" w:themeColor="text1"/>
                <w:sz w:val="20"/>
                <w:szCs w:val="20"/>
              </w:rPr>
            </w:pPr>
            <w:r w:rsidRPr="69FF941E">
              <w:rPr>
                <w:rFonts w:ascii="Times New Roman" w:eastAsia="Times New Roman" w:hAnsi="Times New Roman" w:cs="Times New Roman"/>
                <w:color w:val="000000" w:themeColor="text1"/>
                <w:sz w:val="20"/>
                <w:szCs w:val="20"/>
              </w:rPr>
              <w:t>0.</w:t>
            </w:r>
            <w:r w:rsidR="6029576B" w:rsidRPr="69FF941E">
              <w:rPr>
                <w:rFonts w:ascii="Times New Roman" w:eastAsia="Times New Roman" w:hAnsi="Times New Roman" w:cs="Times New Roman"/>
                <w:color w:val="000000" w:themeColor="text1"/>
                <w:sz w:val="20"/>
                <w:szCs w:val="20"/>
              </w:rPr>
              <w:t>9</w:t>
            </w:r>
            <w:r w:rsidR="66716B65" w:rsidRPr="69FF941E">
              <w:rPr>
                <w:rFonts w:ascii="Times New Roman" w:eastAsia="Times New Roman" w:hAnsi="Times New Roman" w:cs="Times New Roman"/>
                <w:color w:val="000000" w:themeColor="text1"/>
                <w:sz w:val="20"/>
                <w:szCs w:val="20"/>
              </w:rPr>
              <w:t>8</w:t>
            </w:r>
            <w:r w:rsidR="26245410" w:rsidRPr="69FF941E">
              <w:rPr>
                <w:rFonts w:ascii="Times New Roman" w:eastAsia="Times New Roman" w:hAnsi="Times New Roman" w:cs="Times New Roman"/>
                <w:color w:val="000000" w:themeColor="text1"/>
                <w:sz w:val="20"/>
                <w:szCs w:val="20"/>
              </w:rPr>
              <w:t>2</w:t>
            </w:r>
          </w:p>
        </w:tc>
      </w:tr>
      <w:tr w:rsidR="004B7A95" w:rsidRPr="00CD5CCE" w14:paraId="3D730DEE" w14:textId="51959FD9" w:rsidTr="00FA1938">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2EC05" w14:textId="690E623D" w:rsidR="004B7A95" w:rsidRPr="00F933B4" w:rsidRDefault="004B7A95" w:rsidP="00505558">
            <w:pPr>
              <w:spacing w:after="0" w:line="240" w:lineRule="auto"/>
              <w:contextualSpacing/>
              <w:jc w:val="center"/>
              <w:rPr>
                <w:rFonts w:ascii="Times New Roman" w:eastAsia="Times New Roman" w:hAnsi="Times New Roman" w:cs="Times New Roman"/>
                <w:color w:val="000000"/>
                <w:sz w:val="20"/>
                <w:szCs w:val="20"/>
              </w:rPr>
            </w:pPr>
            <w:proofErr w:type="spellStart"/>
            <w:r w:rsidRPr="69FF941E">
              <w:rPr>
                <w:rFonts w:ascii="Times New Roman" w:eastAsia="Times New Roman" w:hAnsi="Times New Roman" w:cs="Times New Roman"/>
                <w:color w:val="000000" w:themeColor="text1"/>
                <w:sz w:val="20"/>
                <w:szCs w:val="20"/>
              </w:rPr>
              <w:t>BayesDel</w:t>
            </w:r>
            <w:proofErr w:type="spellEnd"/>
          </w:p>
        </w:tc>
        <w:tc>
          <w:tcPr>
            <w:tcW w:w="16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54C10" w14:textId="6202B636" w:rsidR="004B7A95" w:rsidRPr="00F933B4" w:rsidRDefault="43E076C5" w:rsidP="00505558">
            <w:pPr>
              <w:spacing w:after="0" w:line="240" w:lineRule="auto"/>
              <w:contextualSpacing/>
              <w:jc w:val="center"/>
              <w:rPr>
                <w:rFonts w:ascii="Times New Roman" w:eastAsia="Times New Roman" w:hAnsi="Times New Roman" w:cs="Times New Roman"/>
                <w:color w:val="000000"/>
                <w:sz w:val="20"/>
                <w:szCs w:val="20"/>
              </w:rPr>
            </w:pPr>
            <w:r w:rsidRPr="69FF941E">
              <w:rPr>
                <w:rFonts w:ascii="Times New Roman" w:hAnsi="Times New Roman" w:cs="Times New Roman"/>
                <w:sz w:val="20"/>
                <w:szCs w:val="20"/>
              </w:rPr>
              <w:t>-0.1</w:t>
            </w:r>
            <w:r w:rsidR="00266258" w:rsidRPr="69FF941E">
              <w:rPr>
                <w:rFonts w:ascii="Times New Roman" w:hAnsi="Times New Roman" w:cs="Times New Roman"/>
                <w:sz w:val="20"/>
                <w:szCs w:val="20"/>
              </w:rPr>
              <w:t>4</w:t>
            </w:r>
          </w:p>
        </w:tc>
        <w:tc>
          <w:tcPr>
            <w:tcW w:w="16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F042" w14:textId="2D987B54" w:rsidR="004B7A95" w:rsidRPr="00F933B4" w:rsidRDefault="43E076C5" w:rsidP="00505558">
            <w:pPr>
              <w:spacing w:after="0" w:line="240" w:lineRule="auto"/>
              <w:contextualSpacing/>
              <w:jc w:val="center"/>
              <w:rPr>
                <w:rFonts w:ascii="Times New Roman" w:hAnsi="Times New Roman" w:cs="Times New Roman"/>
                <w:sz w:val="20"/>
                <w:szCs w:val="20"/>
              </w:rPr>
            </w:pPr>
            <w:r w:rsidRPr="69FF941E">
              <w:rPr>
                <w:rFonts w:ascii="Times New Roman" w:hAnsi="Times New Roman" w:cs="Times New Roman"/>
                <w:sz w:val="20"/>
                <w:szCs w:val="20"/>
              </w:rPr>
              <w:t>0.</w:t>
            </w:r>
            <w:r w:rsidR="6029576B" w:rsidRPr="69FF941E">
              <w:rPr>
                <w:rFonts w:ascii="Times New Roman" w:hAnsi="Times New Roman" w:cs="Times New Roman"/>
                <w:sz w:val="20"/>
                <w:szCs w:val="20"/>
              </w:rPr>
              <w:t>4</w:t>
            </w:r>
            <w:r w:rsidR="16BEF4AD" w:rsidRPr="69FF941E">
              <w:rPr>
                <w:rFonts w:ascii="Times New Roman" w:hAnsi="Times New Roman" w:cs="Times New Roman"/>
                <w:sz w:val="20"/>
                <w:szCs w:val="20"/>
              </w:rPr>
              <w:t>9</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E3C6" w14:textId="6A14BD1A" w:rsidR="004B7A95" w:rsidRPr="00F933B4" w:rsidRDefault="291EBA63" w:rsidP="00505558">
            <w:pPr>
              <w:spacing w:after="0" w:line="240" w:lineRule="auto"/>
              <w:contextualSpacing/>
              <w:jc w:val="center"/>
              <w:rPr>
                <w:rFonts w:ascii="Times New Roman" w:hAnsi="Times New Roman" w:cs="Times New Roman"/>
                <w:color w:val="000000"/>
                <w:sz w:val="20"/>
                <w:szCs w:val="20"/>
                <w:vertAlign w:val="superscript"/>
              </w:rPr>
            </w:pPr>
            <w:r w:rsidRPr="69FF941E">
              <w:rPr>
                <w:rFonts w:ascii="Times New Roman" w:hAnsi="Times New Roman" w:cs="Times New Roman"/>
                <w:color w:val="000000" w:themeColor="text1"/>
                <w:sz w:val="20"/>
                <w:szCs w:val="20"/>
              </w:rPr>
              <w:t>2.9</w:t>
            </w:r>
            <w:r w:rsidR="2F8DACE8" w:rsidRPr="69FF941E">
              <w:rPr>
                <w:rFonts w:ascii="Times New Roman" w:hAnsi="Times New Roman" w:cs="Times New Roman"/>
                <w:color w:val="000000" w:themeColor="text1"/>
                <w:sz w:val="20"/>
                <w:szCs w:val="20"/>
              </w:rPr>
              <w:t>x10</w:t>
            </w:r>
            <w:r w:rsidR="6029576B" w:rsidRPr="69FF941E">
              <w:rPr>
                <w:rFonts w:ascii="Times New Roman" w:hAnsi="Times New Roman" w:cs="Times New Roman"/>
                <w:color w:val="000000" w:themeColor="text1"/>
                <w:sz w:val="20"/>
                <w:szCs w:val="20"/>
                <w:vertAlign w:val="superscript"/>
              </w:rPr>
              <w:t>-2</w:t>
            </w:r>
            <w:r w:rsidRPr="69FF941E">
              <w:rPr>
                <w:rFonts w:ascii="Times New Roman" w:hAnsi="Times New Roman" w:cs="Times New Roman"/>
                <w:color w:val="000000" w:themeColor="text1"/>
                <w:sz w:val="20"/>
                <w:szCs w:val="20"/>
                <w:vertAlign w:val="superscript"/>
              </w:rPr>
              <w:t>9</w:t>
            </w:r>
          </w:p>
        </w:tc>
        <w:tc>
          <w:tcPr>
            <w:tcW w:w="1620" w:type="dxa"/>
            <w:tcBorders>
              <w:top w:val="single" w:sz="4" w:space="0" w:color="auto"/>
              <w:left w:val="single" w:sz="4" w:space="0" w:color="auto"/>
              <w:bottom w:val="single" w:sz="4" w:space="0" w:color="auto"/>
              <w:right w:val="single" w:sz="4" w:space="0" w:color="auto"/>
            </w:tcBorders>
            <w:vAlign w:val="center"/>
          </w:tcPr>
          <w:p w14:paraId="74221D3F" w14:textId="33450D2E" w:rsidR="004B7A95" w:rsidRPr="00F933B4" w:rsidRDefault="43E076C5" w:rsidP="00505558">
            <w:pPr>
              <w:spacing w:after="0" w:line="240" w:lineRule="auto"/>
              <w:contextualSpacing/>
              <w:jc w:val="center"/>
              <w:rPr>
                <w:rFonts w:ascii="Times New Roman" w:eastAsia="Times New Roman" w:hAnsi="Times New Roman" w:cs="Times New Roman"/>
                <w:color w:val="000000" w:themeColor="text1"/>
                <w:sz w:val="20"/>
                <w:szCs w:val="20"/>
              </w:rPr>
            </w:pPr>
            <w:r w:rsidRPr="69FF941E">
              <w:rPr>
                <w:rFonts w:ascii="Times New Roman" w:eastAsia="Times New Roman" w:hAnsi="Times New Roman" w:cs="Times New Roman"/>
                <w:color w:val="000000" w:themeColor="text1"/>
                <w:sz w:val="20"/>
                <w:szCs w:val="20"/>
              </w:rPr>
              <w:t>0.</w:t>
            </w:r>
            <w:r w:rsidR="6029576B" w:rsidRPr="69FF941E">
              <w:rPr>
                <w:rFonts w:ascii="Times New Roman" w:eastAsia="Times New Roman" w:hAnsi="Times New Roman" w:cs="Times New Roman"/>
                <w:color w:val="000000" w:themeColor="text1"/>
                <w:sz w:val="20"/>
                <w:szCs w:val="20"/>
              </w:rPr>
              <w:t>9</w:t>
            </w:r>
            <w:r w:rsidR="02C6D5D1" w:rsidRPr="69FF941E">
              <w:rPr>
                <w:rFonts w:ascii="Times New Roman" w:eastAsia="Times New Roman" w:hAnsi="Times New Roman" w:cs="Times New Roman"/>
                <w:color w:val="000000" w:themeColor="text1"/>
                <w:sz w:val="20"/>
                <w:szCs w:val="20"/>
              </w:rPr>
              <w:t>9</w:t>
            </w:r>
            <w:r w:rsidR="26245410" w:rsidRPr="69FF941E">
              <w:rPr>
                <w:rFonts w:ascii="Times New Roman" w:eastAsia="Times New Roman" w:hAnsi="Times New Roman" w:cs="Times New Roman"/>
                <w:color w:val="000000" w:themeColor="text1"/>
                <w:sz w:val="20"/>
                <w:szCs w:val="20"/>
              </w:rPr>
              <w:t>2</w:t>
            </w:r>
          </w:p>
        </w:tc>
      </w:tr>
      <w:tr w:rsidR="004B7A95" w:rsidRPr="00CD5CCE" w14:paraId="4C42F541" w14:textId="5356A7DE" w:rsidTr="00FA1938">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A25A0" w14:textId="38D10107" w:rsidR="004B7A95" w:rsidRPr="00F933B4" w:rsidRDefault="004B7A95" w:rsidP="00505558">
            <w:pPr>
              <w:spacing w:after="0" w:line="240" w:lineRule="auto"/>
              <w:contextualSpacing/>
              <w:jc w:val="center"/>
              <w:rPr>
                <w:rFonts w:ascii="Times New Roman" w:eastAsia="Times New Roman" w:hAnsi="Times New Roman" w:cs="Times New Roman"/>
                <w:color w:val="000000"/>
                <w:sz w:val="20"/>
                <w:szCs w:val="20"/>
              </w:rPr>
            </w:pPr>
            <w:proofErr w:type="spellStart"/>
            <w:r w:rsidRPr="69FF941E">
              <w:rPr>
                <w:rFonts w:ascii="Times New Roman" w:eastAsia="Times New Roman" w:hAnsi="Times New Roman" w:cs="Times New Roman"/>
                <w:color w:val="000000" w:themeColor="text1"/>
                <w:sz w:val="20"/>
                <w:szCs w:val="20"/>
              </w:rPr>
              <w:t>AlphaMissense</w:t>
            </w:r>
            <w:proofErr w:type="spellEnd"/>
          </w:p>
        </w:tc>
        <w:tc>
          <w:tcPr>
            <w:tcW w:w="16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22D84" w14:textId="2880D39C" w:rsidR="004B7A95" w:rsidRPr="00F933B4" w:rsidRDefault="43E076C5" w:rsidP="00505558">
            <w:pPr>
              <w:spacing w:after="0" w:line="240" w:lineRule="auto"/>
              <w:contextualSpacing/>
              <w:jc w:val="center"/>
              <w:rPr>
                <w:rFonts w:ascii="Times New Roman" w:eastAsia="Times New Roman" w:hAnsi="Times New Roman" w:cs="Times New Roman"/>
                <w:color w:val="000000"/>
                <w:sz w:val="20"/>
                <w:szCs w:val="20"/>
              </w:rPr>
            </w:pPr>
            <w:r w:rsidRPr="69FF941E">
              <w:rPr>
                <w:rFonts w:ascii="Times New Roman" w:hAnsi="Times New Roman" w:cs="Times New Roman"/>
                <w:sz w:val="20"/>
                <w:szCs w:val="20"/>
              </w:rPr>
              <w:t>0.</w:t>
            </w:r>
            <w:r w:rsidR="00266258" w:rsidRPr="69FF941E">
              <w:rPr>
                <w:rFonts w:ascii="Times New Roman" w:hAnsi="Times New Roman" w:cs="Times New Roman"/>
                <w:sz w:val="20"/>
                <w:szCs w:val="20"/>
              </w:rPr>
              <w:t>30</w:t>
            </w:r>
          </w:p>
        </w:tc>
        <w:tc>
          <w:tcPr>
            <w:tcW w:w="16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8D1E2" w14:textId="4D4DC45B" w:rsidR="004B7A95" w:rsidRPr="00F933B4" w:rsidRDefault="43E076C5" w:rsidP="00505558">
            <w:pPr>
              <w:spacing w:after="0" w:line="240" w:lineRule="auto"/>
              <w:contextualSpacing/>
              <w:jc w:val="center"/>
              <w:rPr>
                <w:rFonts w:ascii="Times New Roman" w:hAnsi="Times New Roman" w:cs="Times New Roman"/>
                <w:sz w:val="20"/>
                <w:szCs w:val="20"/>
              </w:rPr>
            </w:pPr>
            <w:r w:rsidRPr="69FF941E">
              <w:rPr>
                <w:rFonts w:ascii="Times New Roman" w:hAnsi="Times New Roman" w:cs="Times New Roman"/>
                <w:sz w:val="20"/>
                <w:szCs w:val="20"/>
              </w:rPr>
              <w:t>0.</w:t>
            </w:r>
            <w:r w:rsidR="6029576B" w:rsidRPr="69FF941E">
              <w:rPr>
                <w:rFonts w:ascii="Times New Roman" w:hAnsi="Times New Roman" w:cs="Times New Roman"/>
                <w:sz w:val="20"/>
                <w:szCs w:val="20"/>
              </w:rPr>
              <w:t>9</w:t>
            </w:r>
            <w:r w:rsidR="367F724E" w:rsidRPr="69FF941E">
              <w:rPr>
                <w:rFonts w:ascii="Times New Roman" w:hAnsi="Times New Roman" w:cs="Times New Roman"/>
                <w:sz w:val="20"/>
                <w:szCs w:val="20"/>
              </w:rPr>
              <w:t>6</w:t>
            </w:r>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8AD08" w14:textId="68F56419" w:rsidR="004B7A95" w:rsidRPr="00F933B4" w:rsidRDefault="291EBA63" w:rsidP="00505558">
            <w:pPr>
              <w:spacing w:after="0" w:line="240" w:lineRule="auto"/>
              <w:contextualSpacing/>
              <w:jc w:val="center"/>
              <w:rPr>
                <w:rFonts w:ascii="Times New Roman" w:hAnsi="Times New Roman" w:cs="Times New Roman"/>
                <w:color w:val="000000"/>
                <w:sz w:val="20"/>
                <w:szCs w:val="20"/>
                <w:vertAlign w:val="superscript"/>
              </w:rPr>
            </w:pPr>
            <w:r w:rsidRPr="69FF941E">
              <w:rPr>
                <w:rFonts w:ascii="Times New Roman" w:hAnsi="Times New Roman" w:cs="Times New Roman"/>
                <w:color w:val="000000" w:themeColor="text1"/>
                <w:sz w:val="20"/>
                <w:szCs w:val="20"/>
              </w:rPr>
              <w:t>4.7</w:t>
            </w:r>
            <w:r w:rsidR="2F8DACE8" w:rsidRPr="69FF941E">
              <w:rPr>
                <w:rFonts w:ascii="Times New Roman" w:hAnsi="Times New Roman" w:cs="Times New Roman"/>
                <w:color w:val="000000" w:themeColor="text1"/>
                <w:sz w:val="20"/>
                <w:szCs w:val="20"/>
              </w:rPr>
              <w:t>x</w:t>
            </w:r>
            <w:r w:rsidR="03BBDA72" w:rsidRPr="69FF941E">
              <w:rPr>
                <w:rFonts w:ascii="Times New Roman" w:hAnsi="Times New Roman" w:cs="Times New Roman"/>
                <w:color w:val="000000" w:themeColor="text1"/>
                <w:sz w:val="20"/>
                <w:szCs w:val="20"/>
              </w:rPr>
              <w:t>10</w:t>
            </w:r>
            <w:r w:rsidR="6029576B" w:rsidRPr="69FF941E">
              <w:rPr>
                <w:rFonts w:ascii="Times New Roman" w:hAnsi="Times New Roman" w:cs="Times New Roman"/>
                <w:color w:val="000000" w:themeColor="text1"/>
                <w:sz w:val="20"/>
                <w:szCs w:val="20"/>
                <w:vertAlign w:val="superscript"/>
              </w:rPr>
              <w:t>-2</w:t>
            </w:r>
            <w:r w:rsidRPr="69FF941E">
              <w:rPr>
                <w:rFonts w:ascii="Times New Roman" w:hAnsi="Times New Roman" w:cs="Times New Roman"/>
                <w:color w:val="000000" w:themeColor="text1"/>
                <w:sz w:val="20"/>
                <w:szCs w:val="20"/>
                <w:vertAlign w:val="superscript"/>
              </w:rPr>
              <w:t>9</w:t>
            </w:r>
          </w:p>
        </w:tc>
        <w:tc>
          <w:tcPr>
            <w:tcW w:w="1620" w:type="dxa"/>
            <w:tcBorders>
              <w:top w:val="single" w:sz="4" w:space="0" w:color="auto"/>
              <w:left w:val="single" w:sz="4" w:space="0" w:color="auto"/>
              <w:bottom w:val="single" w:sz="4" w:space="0" w:color="auto"/>
              <w:right w:val="single" w:sz="4" w:space="0" w:color="auto"/>
            </w:tcBorders>
            <w:vAlign w:val="center"/>
          </w:tcPr>
          <w:p w14:paraId="3E72C73D" w14:textId="2B883A12" w:rsidR="004B7A95" w:rsidRPr="00F933B4" w:rsidRDefault="43E076C5" w:rsidP="00505558">
            <w:pPr>
              <w:spacing w:after="0" w:line="240" w:lineRule="auto"/>
              <w:contextualSpacing/>
              <w:jc w:val="center"/>
              <w:rPr>
                <w:rFonts w:ascii="Times New Roman" w:eastAsia="Times New Roman" w:hAnsi="Times New Roman" w:cs="Times New Roman"/>
                <w:color w:val="000000" w:themeColor="text1"/>
                <w:sz w:val="20"/>
                <w:szCs w:val="20"/>
              </w:rPr>
            </w:pPr>
            <w:r w:rsidRPr="69FF941E">
              <w:rPr>
                <w:rFonts w:ascii="Times New Roman" w:eastAsia="Times New Roman" w:hAnsi="Times New Roman" w:cs="Times New Roman"/>
                <w:color w:val="000000" w:themeColor="text1"/>
                <w:sz w:val="20"/>
                <w:szCs w:val="20"/>
              </w:rPr>
              <w:t>0.</w:t>
            </w:r>
            <w:r w:rsidR="06F2BA2A" w:rsidRPr="69FF941E">
              <w:rPr>
                <w:rFonts w:ascii="Times New Roman" w:eastAsia="Times New Roman" w:hAnsi="Times New Roman" w:cs="Times New Roman"/>
                <w:color w:val="000000" w:themeColor="text1"/>
                <w:sz w:val="20"/>
                <w:szCs w:val="20"/>
              </w:rPr>
              <w:t>9</w:t>
            </w:r>
            <w:r w:rsidR="26245410" w:rsidRPr="69FF941E">
              <w:rPr>
                <w:rFonts w:ascii="Times New Roman" w:eastAsia="Times New Roman" w:hAnsi="Times New Roman" w:cs="Times New Roman"/>
                <w:color w:val="000000" w:themeColor="text1"/>
                <w:sz w:val="20"/>
                <w:szCs w:val="20"/>
              </w:rPr>
              <w:t>61</w:t>
            </w:r>
          </w:p>
        </w:tc>
      </w:tr>
    </w:tbl>
    <w:p w14:paraId="588847F2" w14:textId="56BDF0BA" w:rsidR="2AECE1B4" w:rsidRDefault="2AECE1B4" w:rsidP="00505558">
      <w:pPr>
        <w:spacing w:after="0" w:line="300" w:lineRule="auto"/>
        <w:ind w:firstLine="720"/>
        <w:contextualSpacing/>
        <w:jc w:val="both"/>
        <w:rPr>
          <w:rFonts w:ascii="Times New Roman" w:eastAsia="Times New Roman" w:hAnsi="Times New Roman" w:cs="Times New Roman"/>
          <w:b/>
          <w:bCs/>
        </w:rPr>
      </w:pPr>
    </w:p>
    <w:p w14:paraId="30018220" w14:textId="4095FC6F" w:rsidR="008E2331" w:rsidRPr="001A6549" w:rsidRDefault="768A881B" w:rsidP="00505558">
      <w:pPr>
        <w:spacing w:after="0" w:line="300" w:lineRule="auto"/>
        <w:contextualSpacing/>
        <w:jc w:val="both"/>
        <w:rPr>
          <w:ins w:id="28" w:author="Skol, Andrew" w:date="2024-06-26T11:16:00Z"/>
          <w:rFonts w:ascii="Times New Roman" w:eastAsia="Times New Roman" w:hAnsi="Times New Roman" w:cs="Times New Roman"/>
        </w:rPr>
      </w:pPr>
      <w:r w:rsidRPr="001A6549">
        <w:rPr>
          <w:rFonts w:ascii="Times New Roman" w:eastAsia="Times New Roman" w:hAnsi="Times New Roman" w:cs="Times New Roman"/>
          <w:b/>
        </w:rPr>
        <w:t xml:space="preserve">Figure 1: </w:t>
      </w:r>
      <w:r w:rsidR="11BF1B98" w:rsidRPr="001A6549">
        <w:rPr>
          <w:rFonts w:ascii="Times New Roman" w:eastAsia="Times New Roman" w:hAnsi="Times New Roman" w:cs="Times New Roman"/>
        </w:rPr>
        <w:t>R</w:t>
      </w:r>
      <w:r w:rsidR="2315EECD" w:rsidRPr="001A6549">
        <w:rPr>
          <w:rFonts w:ascii="Times New Roman" w:eastAsia="Times New Roman" w:hAnsi="Times New Roman" w:cs="Times New Roman"/>
        </w:rPr>
        <w:t>OC</w:t>
      </w:r>
      <w:r w:rsidR="11BF1B98" w:rsidRPr="001A6549">
        <w:rPr>
          <w:rFonts w:ascii="Times New Roman" w:eastAsia="Times New Roman" w:hAnsi="Times New Roman" w:cs="Times New Roman"/>
        </w:rPr>
        <w:t xml:space="preserve"> curves </w:t>
      </w:r>
      <w:r w:rsidR="0632721E" w:rsidRPr="001A6549">
        <w:rPr>
          <w:rFonts w:ascii="Times New Roman" w:eastAsia="Times New Roman" w:hAnsi="Times New Roman" w:cs="Times New Roman"/>
        </w:rPr>
        <w:t xml:space="preserve">showing the </w:t>
      </w:r>
      <w:r w:rsidR="6295E335" w:rsidRPr="001A6549">
        <w:rPr>
          <w:rFonts w:ascii="Times New Roman" w:eastAsia="Times New Roman" w:hAnsi="Times New Roman" w:cs="Times New Roman"/>
        </w:rPr>
        <w:t xml:space="preserve">ability </w:t>
      </w:r>
      <w:r w:rsidR="0632721E" w:rsidRPr="001A6549">
        <w:rPr>
          <w:rFonts w:ascii="Times New Roman" w:eastAsia="Times New Roman" w:hAnsi="Times New Roman" w:cs="Times New Roman"/>
        </w:rPr>
        <w:t xml:space="preserve">of the four </w:t>
      </w:r>
      <w:r w:rsidR="0F92911B" w:rsidRPr="3A2C5EC6">
        <w:rPr>
          <w:rFonts w:ascii="Times New Roman" w:eastAsia="Times New Roman" w:hAnsi="Times New Roman" w:cs="Times New Roman"/>
        </w:rPr>
        <w:t xml:space="preserve">pathogenicity prediction </w:t>
      </w:r>
      <w:r w:rsidR="0F92911B" w:rsidRPr="742FF011">
        <w:rPr>
          <w:rFonts w:ascii="Times New Roman" w:eastAsia="Times New Roman" w:hAnsi="Times New Roman" w:cs="Times New Roman"/>
        </w:rPr>
        <w:t>tools</w:t>
      </w:r>
      <w:r w:rsidR="0632721E" w:rsidRPr="001A6549">
        <w:rPr>
          <w:rFonts w:ascii="Times New Roman" w:eastAsia="Times New Roman" w:hAnsi="Times New Roman" w:cs="Times New Roman"/>
        </w:rPr>
        <w:t xml:space="preserve"> </w:t>
      </w:r>
      <w:r w:rsidR="6295E335" w:rsidRPr="001A6549">
        <w:rPr>
          <w:rFonts w:ascii="Times New Roman" w:eastAsia="Times New Roman" w:hAnsi="Times New Roman" w:cs="Times New Roman"/>
        </w:rPr>
        <w:t xml:space="preserve">to differentiate between </w:t>
      </w:r>
      <w:r w:rsidR="5AC2A866" w:rsidRPr="001A6549">
        <w:rPr>
          <w:rFonts w:ascii="Times New Roman" w:eastAsia="Times New Roman" w:hAnsi="Times New Roman" w:cs="Times New Roman"/>
        </w:rPr>
        <w:t>B</w:t>
      </w:r>
      <w:r w:rsidR="6295E335" w:rsidRPr="001A6549">
        <w:rPr>
          <w:rFonts w:ascii="Times New Roman" w:eastAsia="Times New Roman" w:hAnsi="Times New Roman" w:cs="Times New Roman"/>
        </w:rPr>
        <w:t xml:space="preserve">enign and </w:t>
      </w:r>
      <w:r w:rsidR="5D5869B8" w:rsidRPr="001A6549">
        <w:rPr>
          <w:rFonts w:ascii="Times New Roman" w:eastAsia="Times New Roman" w:hAnsi="Times New Roman" w:cs="Times New Roman"/>
        </w:rPr>
        <w:t xml:space="preserve">Pathogenic </w:t>
      </w:r>
      <w:r w:rsidR="1CADB679" w:rsidRPr="1806D587">
        <w:rPr>
          <w:rFonts w:ascii="Times New Roman" w:eastAsia="Times New Roman" w:hAnsi="Times New Roman" w:cs="Times New Roman"/>
          <w:i/>
          <w:iCs/>
        </w:rPr>
        <w:t>PHOX2B</w:t>
      </w:r>
      <w:r w:rsidR="1CADB679" w:rsidRPr="1806D587">
        <w:rPr>
          <w:rFonts w:ascii="Times New Roman" w:eastAsia="Times New Roman" w:hAnsi="Times New Roman" w:cs="Times New Roman"/>
        </w:rPr>
        <w:t xml:space="preserve"> </w:t>
      </w:r>
      <w:r w:rsidR="009C0540" w:rsidRPr="001A6549">
        <w:rPr>
          <w:rFonts w:ascii="Times New Roman" w:eastAsia="Times New Roman" w:hAnsi="Times New Roman" w:cs="Times New Roman"/>
        </w:rPr>
        <w:t>variants</w:t>
      </w:r>
      <w:r w:rsidR="003C4CFC" w:rsidRPr="001A6549">
        <w:rPr>
          <w:rFonts w:ascii="Times New Roman" w:eastAsia="Times New Roman" w:hAnsi="Times New Roman" w:cs="Times New Roman"/>
        </w:rPr>
        <w:t xml:space="preserve"> (based on all variants from an imputed dataset)</w:t>
      </w:r>
      <w:r w:rsidR="009C0540" w:rsidRPr="001A6549">
        <w:rPr>
          <w:rFonts w:ascii="Times New Roman" w:eastAsia="Times New Roman" w:hAnsi="Times New Roman" w:cs="Times New Roman"/>
        </w:rPr>
        <w:t>.</w:t>
      </w:r>
    </w:p>
    <w:p w14:paraId="77716899" w14:textId="69B57A4D" w:rsidR="00BE3F8C" w:rsidRPr="001A6549" w:rsidRDefault="00137476" w:rsidP="00505558">
      <w:pPr>
        <w:spacing w:after="0" w:line="300" w:lineRule="auto"/>
        <w:contextualSpacing/>
        <w:jc w:val="both"/>
        <w:rPr>
          <w:rFonts w:ascii="Times New Roman" w:eastAsia="Times New Roman" w:hAnsi="Times New Roman" w:cs="Times New Roman"/>
        </w:rPr>
      </w:pPr>
      <w:r>
        <w:rPr>
          <w:noProof/>
        </w:rPr>
        <w:drawing>
          <wp:inline distT="0" distB="0" distL="0" distR="0" wp14:anchorId="354B1859" wp14:editId="69EF9B07">
            <wp:extent cx="3057896" cy="305789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7896" cy="3057896"/>
                    </a:xfrm>
                    <a:prstGeom prst="rect">
                      <a:avLst/>
                    </a:prstGeom>
                  </pic:spPr>
                </pic:pic>
              </a:graphicData>
            </a:graphic>
          </wp:inline>
        </w:drawing>
      </w:r>
    </w:p>
    <w:p w14:paraId="3B9C4055" w14:textId="413C6F23" w:rsidR="2AECE1B4" w:rsidRDefault="001D619B" w:rsidP="59E6D493">
      <w:pPr>
        <w:spacing w:after="0" w:line="300" w:lineRule="auto"/>
        <w:contextualSpacing/>
        <w:rPr>
          <w:rFonts w:ascii="Times New Roman" w:eastAsia="Times New Roman" w:hAnsi="Times New Roman" w:cs="Times New Roman"/>
        </w:rPr>
      </w:pPr>
      <w:commentRangeStart w:id="29"/>
      <w:commentRangeEnd w:id="29"/>
      <w:r>
        <w:rPr>
          <w:rStyle w:val="CommentReference"/>
        </w:rPr>
        <w:commentReference w:id="29"/>
      </w:r>
      <w:r w:rsidR="00A511A4" w:rsidRPr="4B1E41B6">
        <w:rPr>
          <w:noProof/>
        </w:rPr>
        <w:t xml:space="preserve"> </w:t>
      </w:r>
    </w:p>
    <w:p w14:paraId="6A386D04" w14:textId="29707947" w:rsidR="007F71F7" w:rsidRDefault="007F71F7" w:rsidP="00505558">
      <w:pPr>
        <w:spacing w:after="0" w:line="360" w:lineRule="auto"/>
        <w:ind w:firstLine="720"/>
        <w:contextualSpacing/>
        <w:jc w:val="both"/>
        <w:rPr>
          <w:rFonts w:ascii="Times New Roman" w:eastAsia="Times New Roman" w:hAnsi="Times New Roman" w:cs="Times New Roman"/>
        </w:rPr>
      </w:pPr>
      <w:proofErr w:type="spellStart"/>
      <w:r w:rsidRPr="1806D587">
        <w:rPr>
          <w:rFonts w:ascii="Times New Roman" w:eastAsia="Times New Roman" w:hAnsi="Times New Roman" w:cs="Times New Roman"/>
        </w:rPr>
        <w:t>Pejaver</w:t>
      </w:r>
      <w:proofErr w:type="spellEnd"/>
      <w:r w:rsidRPr="1806D587">
        <w:rPr>
          <w:rFonts w:ascii="Times New Roman" w:eastAsia="Times New Roman" w:hAnsi="Times New Roman" w:cs="Times New Roman"/>
        </w:rPr>
        <w:t xml:space="preserve"> et al. (2022) suggest using the posterior odds of pathogenicity (or benignity) to categorize a variant’s strength of evidence for pathogenicity (or benignity). Logistic regression </w:t>
      </w:r>
      <w:r w:rsidR="0001262D" w:rsidRPr="1806D587">
        <w:rPr>
          <w:rFonts w:ascii="Times New Roman" w:eastAsia="Times New Roman" w:hAnsi="Times New Roman" w:cs="Times New Roman"/>
        </w:rPr>
        <w:t xml:space="preserve">is well parameterized </w:t>
      </w:r>
      <w:r w:rsidR="0001262D" w:rsidRPr="1806D587">
        <w:rPr>
          <w:rFonts w:ascii="Times New Roman" w:eastAsia="Times New Roman" w:hAnsi="Times New Roman" w:cs="Times New Roman"/>
        </w:rPr>
        <w:lastRenderedPageBreak/>
        <w:t xml:space="preserve">to determine the </w:t>
      </w:r>
      <w:r w:rsidR="3947F237" w:rsidRPr="106CC288">
        <w:rPr>
          <w:rFonts w:ascii="Times New Roman" w:eastAsia="Times New Roman" w:hAnsi="Times New Roman" w:cs="Times New Roman"/>
        </w:rPr>
        <w:t xml:space="preserve">strength </w:t>
      </w:r>
      <w:r w:rsidR="0001262D" w:rsidRPr="106CC288">
        <w:rPr>
          <w:rFonts w:ascii="Times New Roman" w:eastAsia="Times New Roman" w:hAnsi="Times New Roman" w:cs="Times New Roman"/>
        </w:rPr>
        <w:t>levels</w:t>
      </w:r>
      <w:r w:rsidR="00F86733">
        <w:rPr>
          <w:rFonts w:ascii="Times New Roman" w:eastAsia="Times New Roman" w:hAnsi="Times New Roman" w:cs="Times New Roman"/>
        </w:rPr>
        <w:t>,</w:t>
      </w:r>
      <w:r w:rsidR="0001262D" w:rsidRPr="1806D587">
        <w:rPr>
          <w:rFonts w:ascii="Times New Roman" w:eastAsia="Times New Roman" w:hAnsi="Times New Roman" w:cs="Times New Roman"/>
        </w:rPr>
        <w:t xml:space="preserve"> </w:t>
      </w:r>
      <w:r w:rsidRPr="1806D587">
        <w:rPr>
          <w:rFonts w:ascii="Times New Roman" w:eastAsia="Times New Roman" w:hAnsi="Times New Roman" w:cs="Times New Roman"/>
        </w:rPr>
        <w:t xml:space="preserve">as </w:t>
      </w:r>
      <w:r w:rsidR="005A5DB9" w:rsidRPr="351552F0">
        <w:rPr>
          <w:rFonts w:ascii="Times New Roman" w:eastAsia="Times New Roman" w:hAnsi="Times New Roman" w:cs="Times New Roman"/>
        </w:rPr>
        <w:t>its</w:t>
      </w:r>
      <w:r w:rsidRPr="1806D587">
        <w:rPr>
          <w:rFonts w:ascii="Times New Roman" w:eastAsia="Times New Roman" w:hAnsi="Times New Roman" w:cs="Times New Roman"/>
        </w:rPr>
        <w:t xml:space="preserve"> </w:t>
      </w:r>
      <w:r w:rsidRPr="1806D587" w:rsidDel="005A5DB9">
        <w:rPr>
          <w:rFonts w:ascii="Times New Roman" w:eastAsia="Times New Roman" w:hAnsi="Times New Roman" w:cs="Times New Roman"/>
        </w:rPr>
        <w:t xml:space="preserve">regression </w:t>
      </w:r>
      <w:r w:rsidR="0001262D" w:rsidRPr="6643300F">
        <w:rPr>
          <w:rFonts w:ascii="Times New Roman" w:eastAsia="Times New Roman" w:hAnsi="Times New Roman" w:cs="Times New Roman"/>
        </w:rPr>
        <w:t>parameter</w:t>
      </w:r>
      <w:r w:rsidR="0001262D" w:rsidRPr="1806D587">
        <w:rPr>
          <w:rFonts w:ascii="Times New Roman" w:eastAsia="Times New Roman" w:hAnsi="Times New Roman" w:cs="Times New Roman"/>
        </w:rPr>
        <w:t xml:space="preserve"> </w:t>
      </w:r>
      <w:r w:rsidR="7D7F370F" w:rsidRPr="7CFCB61C">
        <w:rPr>
          <w:rFonts w:ascii="Times New Roman" w:eastAsia="Times New Roman" w:hAnsi="Times New Roman" w:cs="Times New Roman"/>
        </w:rPr>
        <w:t>represents</w:t>
      </w:r>
      <w:r w:rsidR="0001262D" w:rsidRPr="1806D587">
        <w:rPr>
          <w:rFonts w:ascii="Times New Roman" w:eastAsia="Times New Roman" w:hAnsi="Times New Roman" w:cs="Times New Roman"/>
        </w:rPr>
        <w:t xml:space="preserve"> the </w:t>
      </w:r>
      <w:r w:rsidR="009C4291" w:rsidRPr="1806D587">
        <w:rPr>
          <w:rFonts w:ascii="Times New Roman" w:eastAsia="Times New Roman" w:hAnsi="Times New Roman" w:cs="Times New Roman"/>
        </w:rPr>
        <w:t xml:space="preserve">change in </w:t>
      </w:r>
      <w:r w:rsidRPr="1806D587">
        <w:rPr>
          <w:rFonts w:ascii="Times New Roman" w:eastAsia="Times New Roman" w:hAnsi="Times New Roman" w:cs="Times New Roman"/>
        </w:rPr>
        <w:t>l</w:t>
      </w:r>
      <w:r w:rsidR="00E716B1" w:rsidRPr="1806D587">
        <w:rPr>
          <w:rFonts w:ascii="Times New Roman" w:eastAsia="Times New Roman" w:hAnsi="Times New Roman" w:cs="Times New Roman"/>
        </w:rPr>
        <w:t xml:space="preserve">og </w:t>
      </w:r>
      <w:r w:rsidRPr="1806D587">
        <w:rPr>
          <w:rFonts w:ascii="Times New Roman" w:eastAsia="Times New Roman" w:hAnsi="Times New Roman" w:cs="Times New Roman"/>
        </w:rPr>
        <w:t>odd</w:t>
      </w:r>
      <w:r w:rsidR="00E716B1" w:rsidRPr="1806D587">
        <w:rPr>
          <w:rFonts w:ascii="Times New Roman" w:eastAsia="Times New Roman" w:hAnsi="Times New Roman" w:cs="Times New Roman"/>
        </w:rPr>
        <w:t>s</w:t>
      </w:r>
      <w:r w:rsidRPr="1806D587">
        <w:rPr>
          <w:rFonts w:ascii="Times New Roman" w:eastAsia="Times New Roman" w:hAnsi="Times New Roman" w:cs="Times New Roman"/>
        </w:rPr>
        <w:t xml:space="preserve"> of </w:t>
      </w:r>
      <w:r w:rsidR="009C4291" w:rsidRPr="1806D587">
        <w:rPr>
          <w:rFonts w:ascii="Times New Roman" w:eastAsia="Times New Roman" w:hAnsi="Times New Roman" w:cs="Times New Roman"/>
        </w:rPr>
        <w:t>a variant</w:t>
      </w:r>
      <w:r w:rsidR="00232241">
        <w:rPr>
          <w:rFonts w:ascii="Times New Roman" w:eastAsia="Times New Roman" w:hAnsi="Times New Roman" w:cs="Times New Roman"/>
        </w:rPr>
        <w:t>’</w:t>
      </w:r>
      <w:r w:rsidR="009C4291" w:rsidRPr="1806D587">
        <w:rPr>
          <w:rFonts w:ascii="Times New Roman" w:eastAsia="Times New Roman" w:hAnsi="Times New Roman" w:cs="Times New Roman"/>
        </w:rPr>
        <w:t xml:space="preserve">s </w:t>
      </w:r>
      <w:r w:rsidRPr="1806D587">
        <w:rPr>
          <w:rFonts w:ascii="Times New Roman" w:eastAsia="Times New Roman" w:hAnsi="Times New Roman" w:cs="Times New Roman"/>
        </w:rPr>
        <w:t>pathogenic</w:t>
      </w:r>
      <w:r w:rsidR="009C4291" w:rsidRPr="1806D587">
        <w:rPr>
          <w:rFonts w:ascii="Times New Roman" w:eastAsia="Times New Roman" w:hAnsi="Times New Roman" w:cs="Times New Roman"/>
        </w:rPr>
        <w:t>ity</w:t>
      </w:r>
      <w:r w:rsidRPr="1806D587">
        <w:rPr>
          <w:rFonts w:ascii="Times New Roman" w:eastAsia="Times New Roman" w:hAnsi="Times New Roman" w:cs="Times New Roman"/>
        </w:rPr>
        <w:t xml:space="preserve"> </w:t>
      </w:r>
      <w:r w:rsidR="00CC5251" w:rsidRPr="1806D587">
        <w:rPr>
          <w:rFonts w:ascii="Times New Roman" w:eastAsia="Times New Roman" w:hAnsi="Times New Roman" w:cs="Times New Roman"/>
        </w:rPr>
        <w:t>resulting from</w:t>
      </w:r>
      <w:r w:rsidRPr="1806D587">
        <w:rPr>
          <w:rFonts w:ascii="Times New Roman" w:eastAsia="Times New Roman" w:hAnsi="Times New Roman" w:cs="Times New Roman"/>
        </w:rPr>
        <w:t xml:space="preserve"> a one unit </w:t>
      </w:r>
      <w:r w:rsidR="009C4291" w:rsidRPr="1806D587">
        <w:rPr>
          <w:rFonts w:ascii="Times New Roman" w:eastAsia="Times New Roman" w:hAnsi="Times New Roman" w:cs="Times New Roman"/>
        </w:rPr>
        <w:t>increase</w:t>
      </w:r>
      <w:r w:rsidRPr="1806D587">
        <w:rPr>
          <w:rFonts w:ascii="Times New Roman" w:eastAsia="Times New Roman" w:hAnsi="Times New Roman" w:cs="Times New Roman"/>
        </w:rPr>
        <w:t xml:space="preserve"> in </w:t>
      </w:r>
      <w:r w:rsidR="714F547F" w:rsidRPr="59E6D493">
        <w:rPr>
          <w:rFonts w:ascii="Times New Roman" w:eastAsia="Times New Roman" w:hAnsi="Times New Roman" w:cs="Times New Roman"/>
        </w:rPr>
        <w:t>prediction</w:t>
      </w:r>
      <w:r w:rsidRPr="1806D587">
        <w:rPr>
          <w:rFonts w:ascii="Times New Roman" w:eastAsia="Times New Roman" w:hAnsi="Times New Roman" w:cs="Times New Roman"/>
        </w:rPr>
        <w:t xml:space="preserve"> score. </w:t>
      </w:r>
      <w:r w:rsidR="00150B45">
        <w:rPr>
          <w:rFonts w:ascii="Times New Roman" w:eastAsia="Times New Roman" w:hAnsi="Times New Roman" w:cs="Times New Roman"/>
        </w:rPr>
        <w:t>T</w:t>
      </w:r>
      <w:r w:rsidR="00150B45" w:rsidRPr="1806D587">
        <w:rPr>
          <w:rFonts w:ascii="Times New Roman" w:eastAsia="Times New Roman" w:hAnsi="Times New Roman" w:cs="Times New Roman"/>
        </w:rPr>
        <w:t xml:space="preserve">he </w:t>
      </w:r>
      <w:r w:rsidR="00752C8E">
        <w:rPr>
          <w:rFonts w:ascii="Times New Roman" w:eastAsia="Times New Roman" w:hAnsi="Times New Roman" w:cs="Times New Roman"/>
        </w:rPr>
        <w:t xml:space="preserve">change in the </w:t>
      </w:r>
      <w:proofErr w:type="spellStart"/>
      <w:r w:rsidR="00167FEF">
        <w:rPr>
          <w:rFonts w:ascii="Times New Roman" w:eastAsia="Times New Roman" w:hAnsi="Times New Roman" w:cs="Times New Roman"/>
        </w:rPr>
        <w:t>log</w:t>
      </w:r>
      <w:proofErr w:type="spellEnd"/>
      <w:r w:rsidR="00167FEF">
        <w:rPr>
          <w:rFonts w:ascii="Times New Roman" w:eastAsia="Times New Roman" w:hAnsi="Times New Roman" w:cs="Times New Roman"/>
        </w:rPr>
        <w:t xml:space="preserve"> </w:t>
      </w:r>
      <w:r w:rsidR="00752C8E">
        <w:rPr>
          <w:rFonts w:ascii="Times New Roman" w:eastAsia="Times New Roman" w:hAnsi="Times New Roman" w:cs="Times New Roman"/>
        </w:rPr>
        <w:t xml:space="preserve">odds of pathogenicity </w:t>
      </w:r>
      <w:r w:rsidR="000E338C">
        <w:rPr>
          <w:rFonts w:ascii="Times New Roman" w:eastAsia="Times New Roman" w:hAnsi="Times New Roman" w:cs="Times New Roman"/>
        </w:rPr>
        <w:t xml:space="preserve">per </w:t>
      </w:r>
      <w:r w:rsidR="3F2B0978" w:rsidRPr="59E6D493">
        <w:rPr>
          <w:rFonts w:ascii="Times New Roman" w:eastAsia="Times New Roman" w:hAnsi="Times New Roman" w:cs="Times New Roman"/>
        </w:rPr>
        <w:t>prediction</w:t>
      </w:r>
      <w:r w:rsidR="000E338C">
        <w:rPr>
          <w:rFonts w:ascii="Times New Roman" w:eastAsia="Times New Roman" w:hAnsi="Times New Roman" w:cs="Times New Roman"/>
        </w:rPr>
        <w:t xml:space="preserve"> score unit is given </w:t>
      </w:r>
      <w:r w:rsidR="000E338C" w:rsidRPr="59E6D493">
        <w:rPr>
          <w:rFonts w:ascii="Times New Roman" w:eastAsia="Times New Roman" w:hAnsi="Times New Roman" w:cs="Times New Roman"/>
        </w:rPr>
        <w:t>Table</w:t>
      </w:r>
      <w:r w:rsidR="00A27F0C" w:rsidRPr="59E6D493">
        <w:rPr>
          <w:rFonts w:ascii="Times New Roman" w:eastAsia="Times New Roman" w:hAnsi="Times New Roman" w:cs="Times New Roman"/>
        </w:rPr>
        <w:t xml:space="preserve"> </w:t>
      </w:r>
      <w:r w:rsidR="6DF80C67" w:rsidRPr="59E6D493">
        <w:rPr>
          <w:rFonts w:ascii="Times New Roman" w:eastAsia="Times New Roman" w:hAnsi="Times New Roman" w:cs="Times New Roman"/>
        </w:rPr>
        <w:t>2</w:t>
      </w:r>
      <w:r w:rsidR="000E338C">
        <w:rPr>
          <w:rFonts w:ascii="Times New Roman" w:eastAsia="Times New Roman" w:hAnsi="Times New Roman" w:cs="Times New Roman"/>
        </w:rPr>
        <w:t>.</w:t>
      </w:r>
      <w:r w:rsidR="00B802B4">
        <w:rPr>
          <w:rFonts w:ascii="Times New Roman" w:eastAsia="Times New Roman" w:hAnsi="Times New Roman" w:cs="Times New Roman"/>
        </w:rPr>
        <w:t xml:space="preserve"> </w:t>
      </w:r>
      <w:r w:rsidR="00B802B4" w:rsidRPr="6643300F">
        <w:rPr>
          <w:rFonts w:ascii="Times New Roman" w:eastAsia="Times New Roman" w:hAnsi="Times New Roman" w:cs="Times New Roman"/>
        </w:rPr>
        <w:t>T</w:t>
      </w:r>
      <w:r w:rsidR="000E338C" w:rsidRPr="6643300F">
        <w:rPr>
          <w:rFonts w:ascii="Times New Roman" w:eastAsia="Times New Roman" w:hAnsi="Times New Roman" w:cs="Times New Roman"/>
        </w:rPr>
        <w:t xml:space="preserve">he </w:t>
      </w:r>
      <w:r w:rsidR="28E04E6D" w:rsidRPr="59E6D493">
        <w:rPr>
          <w:rFonts w:ascii="Times New Roman" w:eastAsia="Times New Roman" w:hAnsi="Times New Roman" w:cs="Times New Roman"/>
        </w:rPr>
        <w:t>prediction</w:t>
      </w:r>
      <w:r w:rsidRPr="1806D587">
        <w:rPr>
          <w:rFonts w:ascii="Times New Roman" w:eastAsia="Times New Roman" w:hAnsi="Times New Roman" w:cs="Times New Roman"/>
        </w:rPr>
        <w:t xml:space="preserve"> score </w:t>
      </w:r>
      <w:r w:rsidR="000E338C" w:rsidRPr="55EF6A69">
        <w:rPr>
          <w:rFonts w:ascii="Times New Roman" w:eastAsia="Times New Roman" w:hAnsi="Times New Roman" w:cs="Times New Roman"/>
        </w:rPr>
        <w:t>thresholds</w:t>
      </w:r>
      <w:r w:rsidR="000E338C">
        <w:rPr>
          <w:rFonts w:ascii="Times New Roman" w:eastAsia="Times New Roman" w:hAnsi="Times New Roman" w:cs="Times New Roman"/>
        </w:rPr>
        <w:t xml:space="preserve"> for </w:t>
      </w:r>
      <w:r w:rsidR="6D6C097E" w:rsidRPr="59E6D493">
        <w:rPr>
          <w:rFonts w:ascii="Times New Roman" w:eastAsia="Times New Roman" w:hAnsi="Times New Roman" w:cs="Times New Roman"/>
        </w:rPr>
        <w:t>all</w:t>
      </w:r>
      <w:r w:rsidR="000E338C" w:rsidRPr="59E6D493">
        <w:rPr>
          <w:rFonts w:ascii="Times New Roman" w:eastAsia="Times New Roman" w:hAnsi="Times New Roman" w:cs="Times New Roman"/>
        </w:rPr>
        <w:t xml:space="preserve"> </w:t>
      </w:r>
      <w:r w:rsidR="626AAAF6" w:rsidRPr="22670F1F">
        <w:rPr>
          <w:rFonts w:ascii="Times New Roman" w:eastAsia="Times New Roman" w:hAnsi="Times New Roman" w:cs="Times New Roman"/>
        </w:rPr>
        <w:t xml:space="preserve">PP3 and BP4 </w:t>
      </w:r>
      <w:r w:rsidR="30F70D45" w:rsidRPr="59E6D493">
        <w:rPr>
          <w:rFonts w:ascii="Times New Roman" w:eastAsia="Times New Roman" w:hAnsi="Times New Roman" w:cs="Times New Roman"/>
        </w:rPr>
        <w:t>strength</w:t>
      </w:r>
      <w:r w:rsidR="000E338C">
        <w:rPr>
          <w:rFonts w:ascii="Times New Roman" w:eastAsia="Times New Roman" w:hAnsi="Times New Roman" w:cs="Times New Roman"/>
        </w:rPr>
        <w:t xml:space="preserve"> levels</w:t>
      </w:r>
      <w:r w:rsidR="00A27F0C">
        <w:rPr>
          <w:rFonts w:ascii="Times New Roman" w:eastAsia="Times New Roman" w:hAnsi="Times New Roman" w:cs="Times New Roman"/>
        </w:rPr>
        <w:t xml:space="preserve"> are provided in </w:t>
      </w:r>
      <w:r w:rsidR="00A27F0C" w:rsidRPr="59E6D493">
        <w:rPr>
          <w:rFonts w:ascii="Times New Roman" w:eastAsia="Times New Roman" w:hAnsi="Times New Roman" w:cs="Times New Roman"/>
        </w:rPr>
        <w:t xml:space="preserve">Table </w:t>
      </w:r>
      <w:r w:rsidR="2B7CD15D" w:rsidRPr="59E6D493">
        <w:rPr>
          <w:rFonts w:ascii="Times New Roman" w:eastAsia="Times New Roman" w:hAnsi="Times New Roman" w:cs="Times New Roman"/>
        </w:rPr>
        <w:t>3</w:t>
      </w:r>
      <w:r w:rsidRPr="55EF6A69">
        <w:rPr>
          <w:rFonts w:ascii="Times New Roman" w:eastAsia="Times New Roman" w:hAnsi="Times New Roman" w:cs="Times New Roman"/>
        </w:rPr>
        <w:t>.</w:t>
      </w:r>
      <w:r w:rsidR="001473D4">
        <w:rPr>
          <w:rFonts w:ascii="Times New Roman" w:eastAsia="Times New Roman" w:hAnsi="Times New Roman" w:cs="Times New Roman"/>
        </w:rPr>
        <w:t xml:space="preserve"> </w:t>
      </w:r>
    </w:p>
    <w:p w14:paraId="371994A1" w14:textId="45AE6905" w:rsidR="005D5B1C" w:rsidRDefault="005A7B2B" w:rsidP="00505558">
      <w:pPr>
        <w:spacing w:after="0" w:line="360"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 xml:space="preserve">The </w:t>
      </w:r>
      <w:r w:rsidR="00131B33">
        <w:rPr>
          <w:rFonts w:ascii="Times New Roman" w:eastAsia="Times New Roman" w:hAnsi="Times New Roman" w:cs="Times New Roman"/>
        </w:rPr>
        <w:t>large AUC values, highly significant regression parameters</w:t>
      </w:r>
      <w:r w:rsidR="006C3F0C">
        <w:rPr>
          <w:rFonts w:ascii="Times New Roman" w:eastAsia="Times New Roman" w:hAnsi="Times New Roman" w:cs="Times New Roman"/>
        </w:rPr>
        <w:t xml:space="preserve"> (</w:t>
      </w:r>
      <w:r w:rsidR="006C3F0C" w:rsidRPr="59E6D493">
        <w:rPr>
          <w:rFonts w:ascii="Times New Roman" w:eastAsia="Times New Roman" w:hAnsi="Times New Roman" w:cs="Times New Roman"/>
        </w:rPr>
        <w:t>Table 2</w:t>
      </w:r>
      <w:r w:rsidR="006C3F0C">
        <w:rPr>
          <w:rFonts w:ascii="Times New Roman" w:eastAsia="Times New Roman" w:hAnsi="Times New Roman" w:cs="Times New Roman"/>
        </w:rPr>
        <w:t>)</w:t>
      </w:r>
      <w:r w:rsidR="00131B33">
        <w:rPr>
          <w:rFonts w:ascii="Times New Roman" w:eastAsia="Times New Roman" w:hAnsi="Times New Roman" w:cs="Times New Roman"/>
        </w:rPr>
        <w:t xml:space="preserve">, and </w:t>
      </w:r>
      <w:r w:rsidR="00EE54DC">
        <w:rPr>
          <w:rFonts w:ascii="Times New Roman" w:eastAsia="Times New Roman" w:hAnsi="Times New Roman" w:cs="Times New Roman"/>
        </w:rPr>
        <w:t xml:space="preserve">level of separation between </w:t>
      </w:r>
      <w:r w:rsidR="00843669">
        <w:rPr>
          <w:rFonts w:ascii="Times New Roman" w:eastAsia="Times New Roman" w:hAnsi="Times New Roman" w:cs="Times New Roman"/>
        </w:rPr>
        <w:t>Pathogenic</w:t>
      </w:r>
      <w:r w:rsidR="00EE54DC">
        <w:rPr>
          <w:rFonts w:ascii="Times New Roman" w:eastAsia="Times New Roman" w:hAnsi="Times New Roman" w:cs="Times New Roman"/>
        </w:rPr>
        <w:t xml:space="preserve"> and </w:t>
      </w:r>
      <w:r w:rsidR="00843669">
        <w:rPr>
          <w:rFonts w:ascii="Times New Roman" w:eastAsia="Times New Roman" w:hAnsi="Times New Roman" w:cs="Times New Roman"/>
        </w:rPr>
        <w:t xml:space="preserve">Benign </w:t>
      </w:r>
      <w:r w:rsidR="00EE54DC">
        <w:rPr>
          <w:rFonts w:ascii="Times New Roman" w:eastAsia="Times New Roman" w:hAnsi="Times New Roman" w:cs="Times New Roman"/>
        </w:rPr>
        <w:t>variant</w:t>
      </w:r>
      <w:r w:rsidR="003000F7">
        <w:rPr>
          <w:rFonts w:ascii="Times New Roman" w:eastAsia="Times New Roman" w:hAnsi="Times New Roman" w:cs="Times New Roman"/>
        </w:rPr>
        <w:t xml:space="preserve">s based on </w:t>
      </w:r>
      <w:r w:rsidR="36777CC2" w:rsidRPr="59E6D493">
        <w:rPr>
          <w:rFonts w:ascii="Times New Roman" w:eastAsia="Times New Roman" w:hAnsi="Times New Roman" w:cs="Times New Roman"/>
        </w:rPr>
        <w:t>prediction</w:t>
      </w:r>
      <w:r w:rsidR="003000F7">
        <w:rPr>
          <w:rFonts w:ascii="Times New Roman" w:eastAsia="Times New Roman" w:hAnsi="Times New Roman" w:cs="Times New Roman"/>
        </w:rPr>
        <w:t xml:space="preserve"> score</w:t>
      </w:r>
      <w:r w:rsidR="003000F7" w:rsidRPr="594977F9">
        <w:rPr>
          <w:rFonts w:ascii="Times New Roman" w:eastAsia="Times New Roman" w:hAnsi="Times New Roman" w:cs="Times New Roman"/>
        </w:rPr>
        <w:t>s (Figure 2), all</w:t>
      </w:r>
      <w:r w:rsidR="003000F7">
        <w:rPr>
          <w:rFonts w:ascii="Times New Roman" w:eastAsia="Times New Roman" w:hAnsi="Times New Roman" w:cs="Times New Roman"/>
        </w:rPr>
        <w:t xml:space="preserve"> point to these </w:t>
      </w:r>
      <w:r w:rsidR="797E85E5" w:rsidRPr="59E6D493">
        <w:rPr>
          <w:rFonts w:ascii="Times New Roman" w:eastAsia="Times New Roman" w:hAnsi="Times New Roman" w:cs="Times New Roman"/>
        </w:rPr>
        <w:t>prediction tools</w:t>
      </w:r>
      <w:r w:rsidR="003000F7">
        <w:rPr>
          <w:rFonts w:ascii="Times New Roman" w:eastAsia="Times New Roman" w:hAnsi="Times New Roman" w:cs="Times New Roman"/>
        </w:rPr>
        <w:t xml:space="preserve"> performing very well as </w:t>
      </w:r>
      <w:r w:rsidR="00F64C83">
        <w:rPr>
          <w:rFonts w:ascii="Times New Roman" w:eastAsia="Times New Roman" w:hAnsi="Times New Roman" w:cs="Times New Roman"/>
        </w:rPr>
        <w:t xml:space="preserve">classifiers. </w:t>
      </w:r>
    </w:p>
    <w:p w14:paraId="595DED93" w14:textId="1E3D9600" w:rsidR="004C2BCE" w:rsidRDefault="004C2BCE" w:rsidP="00505558">
      <w:pPr>
        <w:spacing w:after="0" w:line="360" w:lineRule="auto"/>
        <w:ind w:firstLine="720"/>
        <w:contextualSpacing/>
        <w:jc w:val="both"/>
        <w:rPr>
          <w:rFonts w:ascii="Times New Roman" w:eastAsia="Times New Roman" w:hAnsi="Times New Roman" w:cs="Times New Roman"/>
          <w:highlight w:val="magenta"/>
        </w:rPr>
      </w:pPr>
      <w:r>
        <w:rPr>
          <w:rFonts w:ascii="Times New Roman" w:eastAsia="Times New Roman" w:hAnsi="Times New Roman" w:cs="Times New Roman"/>
        </w:rPr>
        <w:t xml:space="preserve">After determining the </w:t>
      </w:r>
      <w:r w:rsidR="00080DFC">
        <w:rPr>
          <w:rFonts w:ascii="Times New Roman" w:eastAsia="Times New Roman" w:hAnsi="Times New Roman" w:cs="Times New Roman"/>
        </w:rPr>
        <w:t>classification thresholds</w:t>
      </w:r>
      <w:r w:rsidR="4A861212" w:rsidRPr="30967FFC">
        <w:rPr>
          <w:rFonts w:ascii="Times New Roman" w:eastAsia="Times New Roman" w:hAnsi="Times New Roman" w:cs="Times New Roman"/>
        </w:rPr>
        <w:t>,</w:t>
      </w:r>
      <w:r w:rsidR="00080DFC">
        <w:rPr>
          <w:rFonts w:ascii="Times New Roman" w:eastAsia="Times New Roman" w:hAnsi="Times New Roman" w:cs="Times New Roman"/>
        </w:rPr>
        <w:t xml:space="preserve"> we next assigned each variant in </w:t>
      </w:r>
      <w:r w:rsidR="6761DFD1" w:rsidRPr="62CF743C">
        <w:rPr>
          <w:rFonts w:ascii="Times New Roman" w:eastAsia="Times New Roman" w:hAnsi="Times New Roman" w:cs="Times New Roman"/>
        </w:rPr>
        <w:t>the Uncertain set</w:t>
      </w:r>
      <w:r w:rsidR="00740D9D">
        <w:rPr>
          <w:rFonts w:ascii="Times New Roman" w:eastAsia="Times New Roman" w:hAnsi="Times New Roman" w:cs="Times New Roman"/>
        </w:rPr>
        <w:t xml:space="preserve"> into a </w:t>
      </w:r>
      <w:r w:rsidR="009C28EC">
        <w:rPr>
          <w:rFonts w:ascii="Times New Roman" w:eastAsia="Times New Roman" w:hAnsi="Times New Roman" w:cs="Times New Roman"/>
        </w:rPr>
        <w:t>BP4</w:t>
      </w:r>
      <w:r w:rsidR="7E95BDA7" w:rsidRPr="62CF743C">
        <w:rPr>
          <w:rFonts w:ascii="Times New Roman" w:eastAsia="Times New Roman" w:hAnsi="Times New Roman" w:cs="Times New Roman"/>
        </w:rPr>
        <w:t>/</w:t>
      </w:r>
      <w:r w:rsidR="009C28EC">
        <w:rPr>
          <w:rFonts w:ascii="Times New Roman" w:eastAsia="Times New Roman" w:hAnsi="Times New Roman" w:cs="Times New Roman"/>
        </w:rPr>
        <w:t>PP3 evidence bin</w:t>
      </w:r>
      <w:r w:rsidR="004E6995">
        <w:rPr>
          <w:rFonts w:ascii="Times New Roman" w:eastAsia="Times New Roman" w:hAnsi="Times New Roman" w:cs="Times New Roman"/>
        </w:rPr>
        <w:t xml:space="preserve">. </w:t>
      </w:r>
      <w:r w:rsidR="006926F6" w:rsidRPr="59E6D493">
        <w:rPr>
          <w:rFonts w:ascii="Times New Roman" w:eastAsia="Times New Roman" w:hAnsi="Times New Roman" w:cs="Times New Roman"/>
        </w:rPr>
        <w:t>Table 4</w:t>
      </w:r>
      <w:r w:rsidR="006926F6">
        <w:rPr>
          <w:rFonts w:ascii="Times New Roman" w:eastAsia="Times New Roman" w:hAnsi="Times New Roman" w:cs="Times New Roman"/>
        </w:rPr>
        <w:t xml:space="preserve"> shows the number of </w:t>
      </w:r>
      <w:r w:rsidR="2E3A636D" w:rsidRPr="35A99163">
        <w:rPr>
          <w:rFonts w:ascii="Times New Roman" w:eastAsia="Times New Roman" w:hAnsi="Times New Roman" w:cs="Times New Roman"/>
        </w:rPr>
        <w:t xml:space="preserve">Uncertain </w:t>
      </w:r>
      <w:r w:rsidR="006926F6" w:rsidRPr="35A99163">
        <w:rPr>
          <w:rFonts w:ascii="Times New Roman" w:eastAsia="Times New Roman" w:hAnsi="Times New Roman" w:cs="Times New Roman"/>
        </w:rPr>
        <w:t>variants</w:t>
      </w:r>
      <w:r w:rsidR="006926F6">
        <w:rPr>
          <w:rFonts w:ascii="Times New Roman" w:eastAsia="Times New Roman" w:hAnsi="Times New Roman" w:cs="Times New Roman"/>
        </w:rPr>
        <w:t xml:space="preserve"> falling into </w:t>
      </w:r>
      <w:r w:rsidR="2DF57A43" w:rsidRPr="79A3E709">
        <w:rPr>
          <w:rFonts w:ascii="Times New Roman" w:eastAsia="Times New Roman" w:hAnsi="Times New Roman" w:cs="Times New Roman"/>
        </w:rPr>
        <w:t xml:space="preserve">different strength levels </w:t>
      </w:r>
      <w:r w:rsidR="2DF57A43" w:rsidRPr="6DF433E1">
        <w:rPr>
          <w:rFonts w:ascii="Times New Roman" w:eastAsia="Times New Roman" w:hAnsi="Times New Roman" w:cs="Times New Roman"/>
        </w:rPr>
        <w:t xml:space="preserve">by </w:t>
      </w:r>
      <w:r w:rsidR="2DF57A43" w:rsidRPr="082EBB0D">
        <w:rPr>
          <w:rFonts w:ascii="Times New Roman" w:eastAsia="Times New Roman" w:hAnsi="Times New Roman" w:cs="Times New Roman"/>
        </w:rPr>
        <w:t>each</w:t>
      </w:r>
      <w:r w:rsidR="2DF57A43" w:rsidRPr="6DF433E1">
        <w:rPr>
          <w:rFonts w:ascii="Times New Roman" w:eastAsia="Times New Roman" w:hAnsi="Times New Roman" w:cs="Times New Roman"/>
        </w:rPr>
        <w:t xml:space="preserve"> </w:t>
      </w:r>
      <w:r w:rsidR="2DF57A43" w:rsidRPr="014D4C80">
        <w:rPr>
          <w:rFonts w:ascii="Times New Roman" w:eastAsia="Times New Roman" w:hAnsi="Times New Roman" w:cs="Times New Roman"/>
        </w:rPr>
        <w:t xml:space="preserve">of the </w:t>
      </w:r>
      <w:r w:rsidR="2DF57A43" w:rsidRPr="6DF433E1">
        <w:rPr>
          <w:rFonts w:ascii="Times New Roman" w:eastAsia="Times New Roman" w:hAnsi="Times New Roman" w:cs="Times New Roman"/>
        </w:rPr>
        <w:t>tools</w:t>
      </w:r>
      <w:r w:rsidR="005077E4" w:rsidRPr="6DF433E1">
        <w:rPr>
          <w:rFonts w:ascii="Times New Roman" w:eastAsia="Times New Roman" w:hAnsi="Times New Roman" w:cs="Times New Roman"/>
        </w:rPr>
        <w:t>.</w:t>
      </w:r>
      <w:r w:rsidR="005077E4">
        <w:rPr>
          <w:rFonts w:ascii="Times New Roman" w:eastAsia="Times New Roman" w:hAnsi="Times New Roman" w:cs="Times New Roman"/>
        </w:rPr>
        <w:t xml:space="preserve"> </w:t>
      </w:r>
      <w:r w:rsidR="00FF7BF0">
        <w:rPr>
          <w:rFonts w:ascii="Times New Roman" w:eastAsia="Times New Roman" w:hAnsi="Times New Roman" w:cs="Times New Roman"/>
        </w:rPr>
        <w:t xml:space="preserve">In general, </w:t>
      </w:r>
      <w:r w:rsidR="009D6A78">
        <w:rPr>
          <w:rFonts w:ascii="Times New Roman" w:eastAsia="Times New Roman" w:hAnsi="Times New Roman" w:cs="Times New Roman"/>
        </w:rPr>
        <w:t>classification</w:t>
      </w:r>
      <w:r w:rsidR="003205CB">
        <w:rPr>
          <w:rFonts w:ascii="Times New Roman" w:eastAsia="Times New Roman" w:hAnsi="Times New Roman" w:cs="Times New Roman"/>
        </w:rPr>
        <w:t>s</w:t>
      </w:r>
      <w:r w:rsidR="009D6A78">
        <w:rPr>
          <w:rFonts w:ascii="Times New Roman" w:eastAsia="Times New Roman" w:hAnsi="Times New Roman" w:cs="Times New Roman"/>
        </w:rPr>
        <w:t xml:space="preserve"> were very similar across </w:t>
      </w:r>
      <w:r w:rsidR="7A341364" w:rsidRPr="59E6D493">
        <w:rPr>
          <w:rFonts w:ascii="Times New Roman" w:eastAsia="Times New Roman" w:hAnsi="Times New Roman" w:cs="Times New Roman"/>
        </w:rPr>
        <w:t>prediction tools</w:t>
      </w:r>
      <w:r w:rsidR="009D6A78" w:rsidRPr="59E6D493">
        <w:rPr>
          <w:rFonts w:ascii="Times New Roman" w:eastAsia="Times New Roman" w:hAnsi="Times New Roman" w:cs="Times New Roman"/>
        </w:rPr>
        <w:t>.</w:t>
      </w:r>
      <w:r w:rsidR="009D6A78">
        <w:rPr>
          <w:rFonts w:ascii="Times New Roman" w:eastAsia="Times New Roman" w:hAnsi="Times New Roman" w:cs="Times New Roman"/>
        </w:rPr>
        <w:t xml:space="preserve"> </w:t>
      </w:r>
      <w:r w:rsidR="003205CB">
        <w:rPr>
          <w:rFonts w:ascii="Times New Roman" w:eastAsia="Times New Roman" w:hAnsi="Times New Roman" w:cs="Times New Roman"/>
        </w:rPr>
        <w:t xml:space="preserve">Of the 392 variants </w:t>
      </w:r>
      <w:r w:rsidR="00D304E5">
        <w:rPr>
          <w:rFonts w:ascii="Times New Roman" w:eastAsia="Times New Roman" w:hAnsi="Times New Roman" w:cs="Times New Roman"/>
        </w:rPr>
        <w:t xml:space="preserve">of uncertain </w:t>
      </w:r>
      <w:r w:rsidR="7C1AAE08" w:rsidRPr="366AFB68">
        <w:rPr>
          <w:rFonts w:ascii="Times New Roman" w:eastAsia="Times New Roman" w:hAnsi="Times New Roman" w:cs="Times New Roman"/>
        </w:rPr>
        <w:t>significance</w:t>
      </w:r>
      <w:r w:rsidR="00D304E5">
        <w:rPr>
          <w:rFonts w:ascii="Times New Roman" w:eastAsia="Times New Roman" w:hAnsi="Times New Roman" w:cs="Times New Roman"/>
        </w:rPr>
        <w:t>,</w:t>
      </w:r>
      <w:r w:rsidR="00227582">
        <w:rPr>
          <w:rFonts w:ascii="Times New Roman" w:eastAsia="Times New Roman" w:hAnsi="Times New Roman" w:cs="Times New Roman"/>
        </w:rPr>
        <w:t xml:space="preserve"> </w:t>
      </w:r>
      <w:r w:rsidR="00927293">
        <w:rPr>
          <w:rFonts w:ascii="Times New Roman" w:eastAsia="Times New Roman" w:hAnsi="Times New Roman" w:cs="Times New Roman"/>
        </w:rPr>
        <w:t>22 had the same classification across all</w:t>
      </w:r>
      <w:r w:rsidR="007A5C79">
        <w:rPr>
          <w:rFonts w:ascii="Times New Roman" w:eastAsia="Times New Roman" w:hAnsi="Times New Roman" w:cs="Times New Roman"/>
        </w:rPr>
        <w:t xml:space="preserve"> four</w:t>
      </w:r>
      <w:r w:rsidR="00927293">
        <w:rPr>
          <w:rFonts w:ascii="Times New Roman" w:eastAsia="Times New Roman" w:hAnsi="Times New Roman" w:cs="Times New Roman"/>
        </w:rPr>
        <w:t xml:space="preserve"> </w:t>
      </w:r>
      <w:r w:rsidR="650743E4" w:rsidRPr="59E6D493">
        <w:rPr>
          <w:rFonts w:ascii="Times New Roman" w:eastAsia="Times New Roman" w:hAnsi="Times New Roman" w:cs="Times New Roman"/>
        </w:rPr>
        <w:t>tool</w:t>
      </w:r>
      <w:r w:rsidR="007A5C79" w:rsidRPr="59E6D493">
        <w:rPr>
          <w:rFonts w:ascii="Times New Roman" w:eastAsia="Times New Roman" w:hAnsi="Times New Roman" w:cs="Times New Roman"/>
        </w:rPr>
        <w:t>s</w:t>
      </w:r>
      <w:r w:rsidR="00927293">
        <w:rPr>
          <w:rFonts w:ascii="Times New Roman" w:eastAsia="Times New Roman" w:hAnsi="Times New Roman" w:cs="Times New Roman"/>
        </w:rPr>
        <w:t xml:space="preserve">, </w:t>
      </w:r>
      <w:r w:rsidR="00027903">
        <w:rPr>
          <w:rFonts w:ascii="Times New Roman" w:eastAsia="Times New Roman" w:hAnsi="Times New Roman" w:cs="Times New Roman"/>
        </w:rPr>
        <w:t>1</w:t>
      </w:r>
      <w:r w:rsidR="00B154E8">
        <w:rPr>
          <w:rFonts w:ascii="Times New Roman" w:eastAsia="Times New Roman" w:hAnsi="Times New Roman" w:cs="Times New Roman"/>
        </w:rPr>
        <w:t>85</w:t>
      </w:r>
      <w:r w:rsidR="00027903">
        <w:rPr>
          <w:rFonts w:ascii="Times New Roman" w:eastAsia="Times New Roman" w:hAnsi="Times New Roman" w:cs="Times New Roman"/>
        </w:rPr>
        <w:t xml:space="preserve"> shared a classification across 3 </w:t>
      </w:r>
      <w:r w:rsidR="31699268" w:rsidRPr="59E6D493">
        <w:rPr>
          <w:rFonts w:ascii="Times New Roman" w:eastAsia="Times New Roman" w:hAnsi="Times New Roman" w:cs="Times New Roman"/>
        </w:rPr>
        <w:t>tools</w:t>
      </w:r>
      <w:r w:rsidR="00B154E8">
        <w:rPr>
          <w:rFonts w:ascii="Times New Roman" w:eastAsia="Times New Roman" w:hAnsi="Times New Roman" w:cs="Times New Roman"/>
        </w:rPr>
        <w:t xml:space="preserve"> (</w:t>
      </w:r>
      <w:r w:rsidR="00944432">
        <w:rPr>
          <w:rFonts w:ascii="Times New Roman" w:eastAsia="Times New Roman" w:hAnsi="Times New Roman" w:cs="Times New Roman"/>
        </w:rPr>
        <w:t xml:space="preserve">for </w:t>
      </w:r>
      <w:r w:rsidR="00B154E8">
        <w:rPr>
          <w:rFonts w:ascii="Times New Roman" w:eastAsia="Times New Roman" w:hAnsi="Times New Roman" w:cs="Times New Roman"/>
        </w:rPr>
        <w:t xml:space="preserve">135 </w:t>
      </w:r>
      <w:r w:rsidR="00944432">
        <w:rPr>
          <w:rFonts w:ascii="Times New Roman" w:eastAsia="Times New Roman" w:hAnsi="Times New Roman" w:cs="Times New Roman"/>
        </w:rPr>
        <w:t xml:space="preserve">of these </w:t>
      </w:r>
      <w:r w:rsidR="000A1983">
        <w:rPr>
          <w:rFonts w:ascii="Times New Roman" w:eastAsia="Times New Roman" w:hAnsi="Times New Roman" w:cs="Times New Roman"/>
        </w:rPr>
        <w:t xml:space="preserve">variants </w:t>
      </w:r>
      <w:r w:rsidR="00944432">
        <w:rPr>
          <w:rFonts w:ascii="Times New Roman" w:eastAsia="Times New Roman" w:hAnsi="Times New Roman" w:cs="Times New Roman"/>
        </w:rPr>
        <w:t>the disagreeing tool</w:t>
      </w:r>
      <w:r w:rsidR="0031708F">
        <w:rPr>
          <w:rFonts w:ascii="Times New Roman" w:eastAsia="Times New Roman" w:hAnsi="Times New Roman" w:cs="Times New Roman"/>
        </w:rPr>
        <w:t xml:space="preserve">’s </w:t>
      </w:r>
      <w:r w:rsidR="007B54CC">
        <w:rPr>
          <w:rFonts w:ascii="Times New Roman" w:eastAsia="Times New Roman" w:hAnsi="Times New Roman" w:cs="Times New Roman"/>
        </w:rPr>
        <w:t xml:space="preserve">prediction strength </w:t>
      </w:r>
      <w:r w:rsidR="0031708F">
        <w:rPr>
          <w:rFonts w:ascii="Times New Roman" w:eastAsia="Times New Roman" w:hAnsi="Times New Roman" w:cs="Times New Roman"/>
        </w:rPr>
        <w:t>was one level away from consensus (</w:t>
      </w:r>
      <w:proofErr w:type="gramStart"/>
      <w:r w:rsidR="0031708F">
        <w:rPr>
          <w:rFonts w:ascii="Times New Roman" w:eastAsia="Times New Roman" w:hAnsi="Times New Roman" w:cs="Times New Roman"/>
        </w:rPr>
        <w:t>e.g.</w:t>
      </w:r>
      <w:proofErr w:type="gramEnd"/>
      <w:r w:rsidR="0031708F">
        <w:rPr>
          <w:rFonts w:ascii="Times New Roman" w:eastAsia="Times New Roman" w:hAnsi="Times New Roman" w:cs="Times New Roman"/>
        </w:rPr>
        <w:t xml:space="preserve"> supporting versus moderate))</w:t>
      </w:r>
      <w:r w:rsidR="00934ED7">
        <w:rPr>
          <w:rFonts w:ascii="Times New Roman" w:eastAsia="Times New Roman" w:hAnsi="Times New Roman" w:cs="Times New Roman"/>
        </w:rPr>
        <w:t xml:space="preserve">. </w:t>
      </w:r>
      <w:commentRangeStart w:id="30"/>
      <w:r w:rsidR="76597300" w:rsidRPr="00215917">
        <w:rPr>
          <w:rFonts w:ascii="Times New Roman" w:eastAsia="Times New Roman" w:hAnsi="Times New Roman" w:cs="Times New Roman"/>
        </w:rPr>
        <w:t>E</w:t>
      </w:r>
      <w:r w:rsidR="00934ED7" w:rsidRPr="00215917">
        <w:rPr>
          <w:rFonts w:ascii="Times New Roman" w:eastAsia="Times New Roman" w:hAnsi="Times New Roman" w:cs="Times New Roman"/>
        </w:rPr>
        <w:t xml:space="preserve">ven </w:t>
      </w:r>
      <w:commentRangeEnd w:id="30"/>
      <w:r w:rsidR="00D629AD">
        <w:rPr>
          <w:rStyle w:val="CommentReference"/>
        </w:rPr>
        <w:commentReference w:id="30"/>
      </w:r>
      <w:r w:rsidR="00934ED7" w:rsidRPr="00215917">
        <w:rPr>
          <w:rFonts w:ascii="Times New Roman" w:eastAsia="Times New Roman" w:hAnsi="Times New Roman" w:cs="Times New Roman"/>
        </w:rPr>
        <w:t xml:space="preserve">among the </w:t>
      </w:r>
      <w:r w:rsidR="5FEAADBB" w:rsidRPr="00215917">
        <w:rPr>
          <w:rFonts w:ascii="Times New Roman" w:eastAsia="Times New Roman" w:hAnsi="Times New Roman" w:cs="Times New Roman"/>
        </w:rPr>
        <w:t>remaining</w:t>
      </w:r>
      <w:r w:rsidR="00934ED7" w:rsidRPr="00215917">
        <w:rPr>
          <w:rFonts w:ascii="Times New Roman" w:eastAsia="Times New Roman" w:hAnsi="Times New Roman" w:cs="Times New Roman"/>
        </w:rPr>
        <w:t xml:space="preserve"> 165 variants </w:t>
      </w:r>
      <w:r w:rsidR="00813B7F" w:rsidRPr="00215917">
        <w:rPr>
          <w:rFonts w:ascii="Times New Roman" w:eastAsia="Times New Roman" w:hAnsi="Times New Roman" w:cs="Times New Roman"/>
        </w:rPr>
        <w:t>that</w:t>
      </w:r>
      <w:r w:rsidR="0087589A" w:rsidRPr="00215917">
        <w:rPr>
          <w:rFonts w:ascii="Times New Roman" w:eastAsia="Times New Roman" w:hAnsi="Times New Roman" w:cs="Times New Roman"/>
        </w:rPr>
        <w:t xml:space="preserve"> shared only a single </w:t>
      </w:r>
      <w:r w:rsidR="7589E4E3" w:rsidRPr="00215917">
        <w:rPr>
          <w:rFonts w:ascii="Times New Roman" w:eastAsia="Times New Roman" w:hAnsi="Times New Roman" w:cs="Times New Roman"/>
        </w:rPr>
        <w:t>strength level</w:t>
      </w:r>
      <w:r w:rsidR="0087589A" w:rsidRPr="00215917">
        <w:rPr>
          <w:rFonts w:ascii="Times New Roman" w:eastAsia="Times New Roman" w:hAnsi="Times New Roman" w:cs="Times New Roman"/>
        </w:rPr>
        <w:t xml:space="preserve"> across </w:t>
      </w:r>
      <w:r w:rsidR="1C4E03DC" w:rsidRPr="00215917">
        <w:rPr>
          <w:rFonts w:ascii="Times New Roman" w:eastAsia="Times New Roman" w:hAnsi="Times New Roman" w:cs="Times New Roman"/>
        </w:rPr>
        <w:t>tool</w:t>
      </w:r>
      <w:r w:rsidR="0087589A" w:rsidRPr="00215917">
        <w:rPr>
          <w:rFonts w:ascii="Times New Roman" w:eastAsia="Times New Roman" w:hAnsi="Times New Roman" w:cs="Times New Roman"/>
        </w:rPr>
        <w:t xml:space="preserve">s, </w:t>
      </w:r>
      <w:r w:rsidR="002C213E" w:rsidRPr="00215917">
        <w:rPr>
          <w:rFonts w:ascii="Times New Roman" w:eastAsia="Times New Roman" w:hAnsi="Times New Roman" w:cs="Times New Roman"/>
        </w:rPr>
        <w:t>most (124)</w:t>
      </w:r>
      <w:r w:rsidR="0010310F" w:rsidRPr="00215917">
        <w:rPr>
          <w:rFonts w:ascii="Times New Roman" w:eastAsia="Times New Roman" w:hAnsi="Times New Roman" w:cs="Times New Roman"/>
        </w:rPr>
        <w:t xml:space="preserve"> </w:t>
      </w:r>
      <w:r w:rsidR="00D47A17">
        <w:rPr>
          <w:rFonts w:ascii="Times New Roman" w:eastAsia="Times New Roman" w:hAnsi="Times New Roman" w:cs="Times New Roman"/>
        </w:rPr>
        <w:t xml:space="preserve">had strength levels across adjacent </w:t>
      </w:r>
      <w:r w:rsidR="00C52BB8">
        <w:rPr>
          <w:rFonts w:ascii="Times New Roman" w:eastAsia="Times New Roman" w:hAnsi="Times New Roman" w:cs="Times New Roman"/>
        </w:rPr>
        <w:t>levels (</w:t>
      </w:r>
      <w:proofErr w:type="gramStart"/>
      <w:r w:rsidR="00C52BB8">
        <w:rPr>
          <w:rFonts w:ascii="Times New Roman" w:eastAsia="Times New Roman" w:hAnsi="Times New Roman" w:cs="Times New Roman"/>
        </w:rPr>
        <w:t>e.g.</w:t>
      </w:r>
      <w:proofErr w:type="gramEnd"/>
      <w:r w:rsidR="00C52BB8">
        <w:rPr>
          <w:rFonts w:ascii="Times New Roman" w:eastAsia="Times New Roman" w:hAnsi="Times New Roman" w:cs="Times New Roman"/>
        </w:rPr>
        <w:t xml:space="preserve"> supporting, moderate, strong</w:t>
      </w:r>
      <w:r w:rsidR="00E87AD7">
        <w:rPr>
          <w:rFonts w:ascii="Times New Roman" w:eastAsia="Times New Roman" w:hAnsi="Times New Roman" w:cs="Times New Roman"/>
        </w:rPr>
        <w:t>).</w:t>
      </w:r>
      <w:r w:rsidR="0010310F">
        <w:rPr>
          <w:rFonts w:ascii="Times New Roman" w:eastAsia="Times New Roman" w:hAnsi="Times New Roman" w:cs="Times New Roman"/>
        </w:rPr>
        <w:t xml:space="preserve"> </w:t>
      </w:r>
      <w:r w:rsidR="204CD086" w:rsidRPr="4042C45F">
        <w:rPr>
          <w:rFonts w:ascii="Times New Roman" w:eastAsia="Times New Roman" w:hAnsi="Times New Roman" w:cs="Times New Roman"/>
        </w:rPr>
        <w:t>There was</w:t>
      </w:r>
      <w:r w:rsidR="00D8465D">
        <w:rPr>
          <w:rFonts w:ascii="Times New Roman" w:eastAsia="Times New Roman" w:hAnsi="Times New Roman" w:cs="Times New Roman"/>
        </w:rPr>
        <w:t>, however,</w:t>
      </w:r>
      <w:r w:rsidR="00112B14">
        <w:rPr>
          <w:rFonts w:ascii="Times New Roman" w:eastAsia="Times New Roman" w:hAnsi="Times New Roman" w:cs="Times New Roman"/>
        </w:rPr>
        <w:t xml:space="preserve"> </w:t>
      </w:r>
      <w:r w:rsidR="204CD086" w:rsidRPr="4042C45F">
        <w:rPr>
          <w:rFonts w:ascii="Times New Roman" w:eastAsia="Times New Roman" w:hAnsi="Times New Roman" w:cs="Times New Roman"/>
        </w:rPr>
        <w:t xml:space="preserve">variation </w:t>
      </w:r>
      <w:r w:rsidR="00D8465D">
        <w:rPr>
          <w:rFonts w:ascii="Times New Roman" w:eastAsia="Times New Roman" w:hAnsi="Times New Roman" w:cs="Times New Roman"/>
        </w:rPr>
        <w:t>across</w:t>
      </w:r>
      <w:r w:rsidR="204CD086" w:rsidRPr="4042C45F">
        <w:rPr>
          <w:rFonts w:ascii="Times New Roman" w:eastAsia="Times New Roman" w:hAnsi="Times New Roman" w:cs="Times New Roman"/>
        </w:rPr>
        <w:t xml:space="preserve"> tools in the proportion of Uncertain variants predicted to be </w:t>
      </w:r>
      <w:r w:rsidR="00D8465D" w:rsidRPr="5C0AC9C2">
        <w:rPr>
          <w:rFonts w:ascii="Times New Roman" w:eastAsia="Times New Roman" w:hAnsi="Times New Roman" w:cs="Times New Roman"/>
        </w:rPr>
        <w:t>pathogenic</w:t>
      </w:r>
      <w:r w:rsidR="00D8465D">
        <w:rPr>
          <w:rFonts w:ascii="Times New Roman" w:eastAsia="Times New Roman" w:hAnsi="Times New Roman" w:cs="Times New Roman"/>
        </w:rPr>
        <w:t xml:space="preserve"> (any level)</w:t>
      </w:r>
      <w:r w:rsidR="395733CB" w:rsidRPr="4042C45F">
        <w:rPr>
          <w:rFonts w:ascii="Times New Roman" w:eastAsia="Times New Roman" w:hAnsi="Times New Roman" w:cs="Times New Roman"/>
        </w:rPr>
        <w:t>;</w:t>
      </w:r>
      <w:r w:rsidR="204CD086" w:rsidRPr="4042C45F">
        <w:rPr>
          <w:rFonts w:ascii="Times New Roman" w:eastAsia="Times New Roman" w:hAnsi="Times New Roman" w:cs="Times New Roman"/>
        </w:rPr>
        <w:t xml:space="preserve"> </w:t>
      </w:r>
      <w:r w:rsidR="0B52DFDF" w:rsidRPr="4042C45F">
        <w:rPr>
          <w:rFonts w:ascii="Times New Roman" w:eastAsia="Times New Roman" w:hAnsi="Times New Roman" w:cs="Times New Roman"/>
        </w:rPr>
        <w:t>CADD</w:t>
      </w:r>
      <w:r w:rsidR="5F4F529D" w:rsidRPr="4042C45F">
        <w:rPr>
          <w:rFonts w:ascii="Times New Roman" w:eastAsia="Times New Roman" w:hAnsi="Times New Roman" w:cs="Times New Roman"/>
        </w:rPr>
        <w:t xml:space="preserve"> predicted </w:t>
      </w:r>
      <w:r w:rsidR="0B52DFDF" w:rsidRPr="4042C45F">
        <w:rPr>
          <w:rFonts w:ascii="Times New Roman" w:eastAsia="Times New Roman" w:hAnsi="Times New Roman" w:cs="Times New Roman"/>
        </w:rPr>
        <w:t>17.9% (</w:t>
      </w:r>
      <w:r w:rsidR="61C6FA1B" w:rsidRPr="4042C45F">
        <w:rPr>
          <w:rFonts w:ascii="Times New Roman" w:eastAsia="Times New Roman" w:hAnsi="Times New Roman" w:cs="Times New Roman"/>
        </w:rPr>
        <w:t xml:space="preserve">70/392) </w:t>
      </w:r>
      <w:r w:rsidR="7962703D" w:rsidRPr="4042C45F">
        <w:rPr>
          <w:rFonts w:ascii="Times New Roman" w:eastAsia="Times New Roman" w:hAnsi="Times New Roman" w:cs="Times New Roman"/>
        </w:rPr>
        <w:t xml:space="preserve">to be pathogenic, REVEL 12.8% (50/392), </w:t>
      </w:r>
      <w:proofErr w:type="spellStart"/>
      <w:r w:rsidR="024DCAA5" w:rsidRPr="4042C45F">
        <w:rPr>
          <w:rFonts w:ascii="Times New Roman" w:eastAsia="Times New Roman" w:hAnsi="Times New Roman" w:cs="Times New Roman"/>
        </w:rPr>
        <w:t>BayesDel</w:t>
      </w:r>
      <w:proofErr w:type="spellEnd"/>
      <w:r w:rsidR="024DCAA5" w:rsidRPr="4042C45F">
        <w:rPr>
          <w:rFonts w:ascii="Times New Roman" w:eastAsia="Times New Roman" w:hAnsi="Times New Roman" w:cs="Times New Roman"/>
        </w:rPr>
        <w:t xml:space="preserve"> </w:t>
      </w:r>
      <w:r w:rsidR="3AEBFCD4" w:rsidRPr="4042C45F">
        <w:rPr>
          <w:rFonts w:ascii="Times New Roman" w:eastAsia="Times New Roman" w:hAnsi="Times New Roman" w:cs="Times New Roman"/>
        </w:rPr>
        <w:t>11.7% (46/392),</w:t>
      </w:r>
      <w:r w:rsidR="120481E1" w:rsidRPr="4042C45F">
        <w:rPr>
          <w:rFonts w:ascii="Times New Roman" w:eastAsia="Times New Roman" w:hAnsi="Times New Roman" w:cs="Times New Roman"/>
        </w:rPr>
        <w:t xml:space="preserve"> and </w:t>
      </w:r>
      <w:proofErr w:type="spellStart"/>
      <w:r w:rsidR="120481E1" w:rsidRPr="4042C45F">
        <w:rPr>
          <w:rFonts w:ascii="Times New Roman" w:eastAsia="Times New Roman" w:hAnsi="Times New Roman" w:cs="Times New Roman"/>
        </w:rPr>
        <w:t>AlphaMissense</w:t>
      </w:r>
      <w:proofErr w:type="spellEnd"/>
      <w:r w:rsidR="120481E1" w:rsidRPr="4042C45F">
        <w:rPr>
          <w:rFonts w:ascii="Times New Roman" w:eastAsia="Times New Roman" w:hAnsi="Times New Roman" w:cs="Times New Roman"/>
        </w:rPr>
        <w:t xml:space="preserve"> 26.3% (103/392). </w:t>
      </w:r>
      <w:r w:rsidR="3AEBFCD4" w:rsidRPr="4042C45F">
        <w:rPr>
          <w:rFonts w:ascii="Times New Roman" w:eastAsia="Times New Roman" w:hAnsi="Times New Roman" w:cs="Times New Roman"/>
        </w:rPr>
        <w:t xml:space="preserve"> </w:t>
      </w:r>
      <w:r w:rsidR="024DCAA5" w:rsidRPr="4042C45F">
        <w:rPr>
          <w:rFonts w:ascii="Times New Roman" w:eastAsia="Times New Roman" w:hAnsi="Times New Roman" w:cs="Times New Roman"/>
        </w:rPr>
        <w:t xml:space="preserve"> </w:t>
      </w:r>
      <w:r w:rsidR="0087589A" w:rsidRPr="4042C45F">
        <w:rPr>
          <w:rFonts w:ascii="Times New Roman" w:eastAsia="Times New Roman" w:hAnsi="Times New Roman" w:cs="Times New Roman"/>
        </w:rPr>
        <w:t xml:space="preserve"> </w:t>
      </w:r>
    </w:p>
    <w:p w14:paraId="7C61218E" w14:textId="77777777" w:rsidR="00E86BBD" w:rsidRDefault="00E86BBD" w:rsidP="00505558">
      <w:pPr>
        <w:spacing w:after="0"/>
        <w:contextualSpacing/>
        <w:rPr>
          <w:rFonts w:ascii="Times New Roman" w:eastAsia="Times New Roman" w:hAnsi="Times New Roman" w:cs="Times New Roman"/>
        </w:rPr>
      </w:pPr>
    </w:p>
    <w:p w14:paraId="37947CE9" w14:textId="0CF66F10" w:rsidR="0021031D" w:rsidRPr="00505558" w:rsidRDefault="00E86BBD" w:rsidP="00505558">
      <w:pPr>
        <w:pStyle w:val="Caption"/>
        <w:keepNext/>
        <w:spacing w:after="0"/>
        <w:contextualSpacing/>
        <w:rPr>
          <w:rFonts w:ascii="Times New Roman" w:hAnsi="Times New Roman" w:cs="Times New Roman"/>
          <w:i w:val="0"/>
        </w:rPr>
      </w:pPr>
      <w:r w:rsidRPr="00505558">
        <w:rPr>
          <w:rFonts w:ascii="Times New Roman" w:hAnsi="Times New Roman" w:cs="Times New Roman"/>
          <w:b/>
          <w:i w:val="0"/>
          <w:color w:val="auto"/>
          <w:sz w:val="22"/>
          <w:szCs w:val="22"/>
        </w:rPr>
        <w:t>Table 2:</w:t>
      </w:r>
      <w:r w:rsidRPr="00505558">
        <w:rPr>
          <w:rFonts w:ascii="Times New Roman" w:hAnsi="Times New Roman" w:cs="Times New Roman"/>
          <w:i w:val="0"/>
          <w:color w:val="auto"/>
          <w:sz w:val="22"/>
          <w:szCs w:val="22"/>
        </w:rPr>
        <w:t xml:space="preserve"> </w:t>
      </w:r>
      <w:r w:rsidRPr="00505558">
        <w:rPr>
          <w:rFonts w:ascii="Times New Roman" w:hAnsi="Times New Roman" w:cs="Times New Roman"/>
          <w:i w:val="0"/>
          <w:iCs w:val="0"/>
          <w:color w:val="auto"/>
          <w:sz w:val="22"/>
          <w:szCs w:val="22"/>
        </w:rPr>
        <w:t>Estimate</w:t>
      </w:r>
      <w:r w:rsidR="002056BF" w:rsidRPr="00505558">
        <w:rPr>
          <w:rFonts w:ascii="Times New Roman" w:hAnsi="Times New Roman" w:cs="Times New Roman"/>
          <w:i w:val="0"/>
          <w:iCs w:val="0"/>
          <w:color w:val="auto"/>
          <w:sz w:val="22"/>
          <w:szCs w:val="22"/>
        </w:rPr>
        <w:t>d</w:t>
      </w:r>
      <w:r w:rsidRPr="00505558">
        <w:rPr>
          <w:rFonts w:ascii="Times New Roman" w:hAnsi="Times New Roman" w:cs="Times New Roman"/>
          <w:i w:val="0"/>
          <w:color w:val="auto"/>
          <w:sz w:val="22"/>
          <w:szCs w:val="22"/>
        </w:rPr>
        <w:t xml:space="preserve"> change in the </w:t>
      </w:r>
      <w:proofErr w:type="gramStart"/>
      <w:r w:rsidRPr="00505558">
        <w:rPr>
          <w:rFonts w:ascii="Times New Roman" w:hAnsi="Times New Roman" w:cs="Times New Roman"/>
          <w:i w:val="0"/>
          <w:color w:val="auto"/>
          <w:sz w:val="22"/>
          <w:szCs w:val="22"/>
        </w:rPr>
        <w:t>log(</w:t>
      </w:r>
      <w:proofErr w:type="gramEnd"/>
      <w:r w:rsidRPr="00505558">
        <w:rPr>
          <w:rFonts w:ascii="Times New Roman" w:hAnsi="Times New Roman" w:cs="Times New Roman"/>
          <w:i w:val="0"/>
          <w:color w:val="auto"/>
          <w:sz w:val="22"/>
          <w:szCs w:val="22"/>
        </w:rPr>
        <w:t xml:space="preserve">OR) as a function of </w:t>
      </w:r>
      <w:r w:rsidR="6677B856" w:rsidRPr="00505558">
        <w:rPr>
          <w:rFonts w:ascii="Times New Roman" w:hAnsi="Times New Roman" w:cs="Times New Roman"/>
          <w:i w:val="0"/>
          <w:color w:val="auto"/>
          <w:sz w:val="22"/>
          <w:szCs w:val="22"/>
        </w:rPr>
        <w:t>pathogenicity prediction tool</w:t>
      </w:r>
      <w:r w:rsidRPr="00505558">
        <w:rPr>
          <w:rFonts w:ascii="Times New Roman" w:hAnsi="Times New Roman" w:cs="Times New Roman"/>
          <w:i w:val="0"/>
          <w:color w:val="auto"/>
          <w:sz w:val="22"/>
          <w:szCs w:val="22"/>
        </w:rPr>
        <w:t xml:space="preserve"> </w:t>
      </w:r>
      <w:r w:rsidRPr="00505558">
        <w:rPr>
          <w:rFonts w:ascii="Times New Roman" w:hAnsi="Times New Roman" w:cs="Times New Roman"/>
          <w:i w:val="0"/>
          <w:iCs w:val="0"/>
          <w:color w:val="auto"/>
          <w:sz w:val="22"/>
          <w:szCs w:val="22"/>
        </w:rPr>
        <w:t>score</w:t>
      </w:r>
      <w:r w:rsidR="002056BF" w:rsidRPr="00505558">
        <w:rPr>
          <w:rFonts w:ascii="Times New Roman" w:hAnsi="Times New Roman" w:cs="Times New Roman"/>
          <w:i w:val="0"/>
          <w:iCs w:val="0"/>
          <w:color w:val="auto"/>
          <w:sz w:val="22"/>
          <w:szCs w:val="22"/>
        </w:rPr>
        <w:t>s</w:t>
      </w:r>
    </w:p>
    <w:tbl>
      <w:tblPr>
        <w:tblStyle w:val="TableGrid"/>
        <w:tblW w:w="8372" w:type="dxa"/>
        <w:tblLook w:val="04A0" w:firstRow="1" w:lastRow="0" w:firstColumn="1" w:lastColumn="0" w:noHBand="0" w:noVBand="1"/>
      </w:tblPr>
      <w:tblGrid>
        <w:gridCol w:w="1450"/>
        <w:gridCol w:w="1729"/>
        <w:gridCol w:w="1731"/>
        <w:gridCol w:w="1733"/>
        <w:gridCol w:w="1729"/>
      </w:tblGrid>
      <w:tr w:rsidR="0012090D" w:rsidRPr="00C04B73" w14:paraId="2C7827CB" w14:textId="77777777" w:rsidTr="008F73A1">
        <w:trPr>
          <w:trHeight w:val="493"/>
        </w:trPr>
        <w:tc>
          <w:tcPr>
            <w:tcW w:w="1450" w:type="dxa"/>
            <w:vAlign w:val="center"/>
          </w:tcPr>
          <w:p w14:paraId="5BA166DF" w14:textId="77777777" w:rsidR="0012090D" w:rsidRPr="003C0A5B" w:rsidRDefault="0012090D" w:rsidP="00505558">
            <w:pPr>
              <w:contextualSpacing/>
              <w:jc w:val="center"/>
              <w:rPr>
                <w:rFonts w:ascii="Times New Roman" w:hAnsi="Times New Roman" w:cs="Times New Roman"/>
                <w:sz w:val="20"/>
                <w:szCs w:val="20"/>
              </w:rPr>
            </w:pPr>
            <w:r w:rsidRPr="003C0A5B">
              <w:rPr>
                <w:rFonts w:ascii="Times New Roman" w:eastAsia="Times New Roman" w:hAnsi="Times New Roman" w:cs="Times New Roman"/>
                <w:b/>
                <w:bCs/>
                <w:sz w:val="20"/>
                <w:szCs w:val="20"/>
              </w:rPr>
              <w:t>Prediction Tool</w:t>
            </w:r>
          </w:p>
        </w:tc>
        <w:tc>
          <w:tcPr>
            <w:tcW w:w="1729" w:type="dxa"/>
            <w:vAlign w:val="center"/>
          </w:tcPr>
          <w:p w14:paraId="59F468CE" w14:textId="77777777" w:rsidR="0012090D" w:rsidRPr="003C0A5B" w:rsidRDefault="0012090D" w:rsidP="00505558">
            <w:pPr>
              <w:contextualSpacing/>
              <w:jc w:val="center"/>
              <w:rPr>
                <w:rFonts w:ascii="Times New Roman" w:hAnsi="Times New Roman" w:cs="Times New Roman"/>
                <w:sz w:val="20"/>
                <w:szCs w:val="20"/>
              </w:rPr>
            </w:pPr>
            <w:proofErr w:type="spellStart"/>
            <w:r w:rsidRPr="003C0A5B">
              <w:rPr>
                <w:rFonts w:ascii="Times New Roman" w:eastAsia="Times New Roman" w:hAnsi="Times New Roman" w:cs="Times New Roman"/>
                <w:b/>
                <w:bCs/>
                <w:sz w:val="20"/>
                <w:szCs w:val="20"/>
              </w:rPr>
              <w:t>Coef</w:t>
            </w:r>
            <w:proofErr w:type="spellEnd"/>
          </w:p>
        </w:tc>
        <w:tc>
          <w:tcPr>
            <w:tcW w:w="1731" w:type="dxa"/>
            <w:vAlign w:val="center"/>
          </w:tcPr>
          <w:p w14:paraId="106580FA" w14:textId="77777777" w:rsidR="0012090D" w:rsidRPr="003C0A5B" w:rsidRDefault="0012090D" w:rsidP="00505558">
            <w:pPr>
              <w:contextualSpacing/>
              <w:jc w:val="center"/>
              <w:rPr>
                <w:rFonts w:ascii="Times New Roman" w:hAnsi="Times New Roman" w:cs="Times New Roman"/>
                <w:sz w:val="20"/>
                <w:szCs w:val="20"/>
              </w:rPr>
            </w:pPr>
            <w:r w:rsidRPr="003C0A5B">
              <w:rPr>
                <w:rFonts w:ascii="Times New Roman" w:eastAsia="Times New Roman" w:hAnsi="Times New Roman" w:cs="Times New Roman"/>
                <w:b/>
                <w:bCs/>
                <w:sz w:val="20"/>
                <w:szCs w:val="20"/>
              </w:rPr>
              <w:t>SE (</w:t>
            </w:r>
            <w:proofErr w:type="spellStart"/>
            <w:r w:rsidRPr="003C0A5B">
              <w:rPr>
                <w:rFonts w:ascii="Times New Roman" w:eastAsia="Times New Roman" w:hAnsi="Times New Roman" w:cs="Times New Roman"/>
                <w:b/>
                <w:bCs/>
                <w:sz w:val="20"/>
                <w:szCs w:val="20"/>
              </w:rPr>
              <w:t>Coef</w:t>
            </w:r>
            <w:proofErr w:type="spellEnd"/>
            <w:r w:rsidRPr="003C0A5B">
              <w:rPr>
                <w:rFonts w:ascii="Times New Roman" w:eastAsia="Times New Roman" w:hAnsi="Times New Roman" w:cs="Times New Roman"/>
                <w:b/>
                <w:bCs/>
                <w:sz w:val="20"/>
                <w:szCs w:val="20"/>
              </w:rPr>
              <w:t>)</w:t>
            </w:r>
          </w:p>
        </w:tc>
        <w:tc>
          <w:tcPr>
            <w:tcW w:w="1733" w:type="dxa"/>
            <w:vAlign w:val="center"/>
          </w:tcPr>
          <w:p w14:paraId="2111BE01" w14:textId="77777777" w:rsidR="0012090D" w:rsidRPr="003C0A5B" w:rsidRDefault="0012090D" w:rsidP="00505558">
            <w:pPr>
              <w:contextualSpacing/>
              <w:jc w:val="center"/>
              <w:rPr>
                <w:rFonts w:ascii="Times New Roman" w:hAnsi="Times New Roman" w:cs="Times New Roman"/>
                <w:sz w:val="20"/>
                <w:szCs w:val="20"/>
              </w:rPr>
            </w:pPr>
            <w:r w:rsidRPr="003C0A5B">
              <w:rPr>
                <w:rFonts w:ascii="Times New Roman" w:eastAsia="Times New Roman" w:hAnsi="Times New Roman" w:cs="Times New Roman"/>
                <w:b/>
                <w:bCs/>
                <w:sz w:val="20"/>
                <w:szCs w:val="20"/>
              </w:rPr>
              <w:t>p-value</w:t>
            </w:r>
          </w:p>
        </w:tc>
        <w:tc>
          <w:tcPr>
            <w:tcW w:w="1729" w:type="dxa"/>
            <w:vAlign w:val="center"/>
          </w:tcPr>
          <w:p w14:paraId="40B2F545" w14:textId="77777777" w:rsidR="0012090D" w:rsidRPr="003C0A5B" w:rsidRDefault="0012090D" w:rsidP="00505558">
            <w:pPr>
              <w:contextualSpacing/>
              <w:jc w:val="center"/>
              <w:rPr>
                <w:rFonts w:ascii="Times New Roman" w:hAnsi="Times New Roman" w:cs="Times New Roman"/>
                <w:sz w:val="20"/>
                <w:szCs w:val="20"/>
              </w:rPr>
            </w:pPr>
            <w:r w:rsidRPr="003C0A5B">
              <w:rPr>
                <w:rFonts w:ascii="Times New Roman" w:eastAsia="Times New Roman" w:hAnsi="Times New Roman" w:cs="Times New Roman"/>
                <w:b/>
                <w:bCs/>
                <w:sz w:val="20"/>
                <w:szCs w:val="20"/>
              </w:rPr>
              <w:t>AUC</w:t>
            </w:r>
          </w:p>
        </w:tc>
      </w:tr>
      <w:tr w:rsidR="0012090D" w:rsidRPr="00C04B73" w14:paraId="11B3130E" w14:textId="77777777" w:rsidTr="008F73A1">
        <w:trPr>
          <w:trHeight w:val="463"/>
        </w:trPr>
        <w:tc>
          <w:tcPr>
            <w:tcW w:w="1450" w:type="dxa"/>
            <w:vAlign w:val="center"/>
          </w:tcPr>
          <w:p w14:paraId="189B546A"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CADD</w:t>
            </w:r>
            <w:r w:rsidRPr="003C0A5B">
              <w:rPr>
                <w:rStyle w:val="eop"/>
                <w:rFonts w:ascii="Times New Roman" w:hAnsi="Times New Roman" w:cs="Times New Roman"/>
                <w:sz w:val="20"/>
                <w:szCs w:val="20"/>
              </w:rPr>
              <w:t> </w:t>
            </w:r>
          </w:p>
        </w:tc>
        <w:tc>
          <w:tcPr>
            <w:tcW w:w="1729" w:type="dxa"/>
            <w:vAlign w:val="center"/>
          </w:tcPr>
          <w:p w14:paraId="1A022CCB"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1.10</w:t>
            </w:r>
            <w:r w:rsidRPr="003C0A5B">
              <w:rPr>
                <w:rStyle w:val="eop"/>
                <w:rFonts w:ascii="Times New Roman" w:hAnsi="Times New Roman" w:cs="Times New Roman"/>
                <w:color w:val="000000"/>
                <w:sz w:val="20"/>
                <w:szCs w:val="20"/>
              </w:rPr>
              <w:t> </w:t>
            </w:r>
          </w:p>
        </w:tc>
        <w:tc>
          <w:tcPr>
            <w:tcW w:w="1731" w:type="dxa"/>
            <w:vAlign w:val="center"/>
          </w:tcPr>
          <w:p w14:paraId="607D29C2"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0.17</w:t>
            </w:r>
            <w:r w:rsidRPr="003C0A5B">
              <w:rPr>
                <w:rStyle w:val="eop"/>
                <w:rFonts w:ascii="Times New Roman" w:hAnsi="Times New Roman" w:cs="Times New Roman"/>
                <w:color w:val="000000"/>
                <w:sz w:val="20"/>
                <w:szCs w:val="20"/>
              </w:rPr>
              <w:t> </w:t>
            </w:r>
          </w:p>
        </w:tc>
        <w:tc>
          <w:tcPr>
            <w:tcW w:w="1733" w:type="dxa"/>
            <w:vAlign w:val="center"/>
          </w:tcPr>
          <w:p w14:paraId="3CB7D24A"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1.1x10</w:t>
            </w:r>
            <w:r w:rsidRPr="003C0A5B">
              <w:rPr>
                <w:rStyle w:val="normaltextrun"/>
                <w:rFonts w:ascii="Times New Roman" w:hAnsi="Times New Roman" w:cs="Times New Roman"/>
                <w:color w:val="000000"/>
                <w:sz w:val="20"/>
                <w:szCs w:val="20"/>
                <w:vertAlign w:val="superscript"/>
              </w:rPr>
              <w:t>-6</w:t>
            </w:r>
            <w:r w:rsidRPr="003C0A5B">
              <w:rPr>
                <w:rStyle w:val="eop"/>
                <w:rFonts w:ascii="Times New Roman" w:hAnsi="Times New Roman" w:cs="Times New Roman"/>
                <w:color w:val="000000"/>
                <w:sz w:val="20"/>
                <w:szCs w:val="20"/>
              </w:rPr>
              <w:t> </w:t>
            </w:r>
          </w:p>
        </w:tc>
        <w:tc>
          <w:tcPr>
            <w:tcW w:w="1729" w:type="dxa"/>
            <w:vAlign w:val="center"/>
          </w:tcPr>
          <w:p w14:paraId="730B406A"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0.963</w:t>
            </w:r>
            <w:r w:rsidRPr="003C0A5B">
              <w:rPr>
                <w:rStyle w:val="eop"/>
                <w:rFonts w:ascii="Times New Roman" w:hAnsi="Times New Roman" w:cs="Times New Roman"/>
                <w:color w:val="000000"/>
                <w:sz w:val="20"/>
                <w:szCs w:val="20"/>
              </w:rPr>
              <w:t> </w:t>
            </w:r>
          </w:p>
        </w:tc>
      </w:tr>
      <w:tr w:rsidR="0012090D" w:rsidRPr="00C04B73" w14:paraId="17EEF18E" w14:textId="77777777" w:rsidTr="008F73A1">
        <w:trPr>
          <w:trHeight w:val="493"/>
        </w:trPr>
        <w:tc>
          <w:tcPr>
            <w:tcW w:w="1450" w:type="dxa"/>
            <w:vAlign w:val="center"/>
          </w:tcPr>
          <w:p w14:paraId="1DEEACF8"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REVEL</w:t>
            </w:r>
            <w:r w:rsidRPr="003C0A5B">
              <w:rPr>
                <w:rStyle w:val="eop"/>
                <w:rFonts w:ascii="Times New Roman" w:hAnsi="Times New Roman" w:cs="Times New Roman"/>
                <w:sz w:val="20"/>
                <w:szCs w:val="20"/>
              </w:rPr>
              <w:t> </w:t>
            </w:r>
          </w:p>
        </w:tc>
        <w:tc>
          <w:tcPr>
            <w:tcW w:w="1729" w:type="dxa"/>
            <w:vAlign w:val="center"/>
          </w:tcPr>
          <w:p w14:paraId="686E785D"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15.44</w:t>
            </w:r>
            <w:r w:rsidRPr="003C0A5B">
              <w:rPr>
                <w:rStyle w:val="eop"/>
                <w:rFonts w:ascii="Times New Roman" w:hAnsi="Times New Roman" w:cs="Times New Roman"/>
                <w:color w:val="000000"/>
                <w:sz w:val="20"/>
                <w:szCs w:val="20"/>
              </w:rPr>
              <w:t> </w:t>
            </w:r>
          </w:p>
        </w:tc>
        <w:tc>
          <w:tcPr>
            <w:tcW w:w="1731" w:type="dxa"/>
            <w:vAlign w:val="center"/>
          </w:tcPr>
          <w:p w14:paraId="710C728E"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2.45</w:t>
            </w:r>
            <w:r w:rsidRPr="003C0A5B">
              <w:rPr>
                <w:rStyle w:val="eop"/>
                <w:rFonts w:ascii="Times New Roman" w:hAnsi="Times New Roman" w:cs="Times New Roman"/>
                <w:color w:val="000000"/>
                <w:sz w:val="20"/>
                <w:szCs w:val="20"/>
              </w:rPr>
              <w:t> </w:t>
            </w:r>
          </w:p>
        </w:tc>
        <w:tc>
          <w:tcPr>
            <w:tcW w:w="1733" w:type="dxa"/>
            <w:vAlign w:val="center"/>
          </w:tcPr>
          <w:p w14:paraId="0593AB93"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1.6x10</w:t>
            </w:r>
            <w:r w:rsidRPr="003C0A5B">
              <w:rPr>
                <w:rStyle w:val="normaltextrun"/>
                <w:rFonts w:ascii="Times New Roman" w:hAnsi="Times New Roman" w:cs="Times New Roman"/>
                <w:color w:val="000000"/>
                <w:sz w:val="20"/>
                <w:szCs w:val="20"/>
                <w:vertAlign w:val="superscript"/>
              </w:rPr>
              <w:t>-6</w:t>
            </w:r>
            <w:r w:rsidRPr="003C0A5B">
              <w:rPr>
                <w:rStyle w:val="eop"/>
                <w:rFonts w:ascii="Times New Roman" w:hAnsi="Times New Roman" w:cs="Times New Roman"/>
                <w:color w:val="000000"/>
                <w:sz w:val="20"/>
                <w:szCs w:val="20"/>
              </w:rPr>
              <w:t> </w:t>
            </w:r>
          </w:p>
        </w:tc>
        <w:tc>
          <w:tcPr>
            <w:tcW w:w="1729" w:type="dxa"/>
            <w:vAlign w:val="center"/>
          </w:tcPr>
          <w:p w14:paraId="0D29CECB"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0.982</w:t>
            </w:r>
            <w:r w:rsidRPr="003C0A5B">
              <w:rPr>
                <w:rStyle w:val="eop"/>
                <w:rFonts w:ascii="Times New Roman" w:hAnsi="Times New Roman" w:cs="Times New Roman"/>
                <w:color w:val="000000"/>
                <w:sz w:val="20"/>
                <w:szCs w:val="20"/>
              </w:rPr>
              <w:t> </w:t>
            </w:r>
          </w:p>
        </w:tc>
      </w:tr>
      <w:tr w:rsidR="0012090D" w:rsidRPr="00C04B73" w14:paraId="707DFB8A" w14:textId="77777777" w:rsidTr="008F73A1">
        <w:trPr>
          <w:trHeight w:val="463"/>
        </w:trPr>
        <w:tc>
          <w:tcPr>
            <w:tcW w:w="1450" w:type="dxa"/>
            <w:vAlign w:val="center"/>
          </w:tcPr>
          <w:p w14:paraId="44B583B7" w14:textId="77777777" w:rsidR="0012090D" w:rsidRPr="003C0A5B" w:rsidRDefault="0012090D" w:rsidP="00505558">
            <w:pPr>
              <w:contextualSpacing/>
              <w:jc w:val="center"/>
              <w:rPr>
                <w:rFonts w:ascii="Times New Roman" w:hAnsi="Times New Roman" w:cs="Times New Roman"/>
                <w:sz w:val="20"/>
                <w:szCs w:val="20"/>
              </w:rPr>
            </w:pPr>
            <w:proofErr w:type="spellStart"/>
            <w:r w:rsidRPr="003C0A5B">
              <w:rPr>
                <w:rStyle w:val="normaltextrun"/>
                <w:rFonts w:ascii="Times New Roman" w:hAnsi="Times New Roman" w:cs="Times New Roman"/>
                <w:sz w:val="20"/>
                <w:szCs w:val="20"/>
              </w:rPr>
              <w:t>BayesDel</w:t>
            </w:r>
            <w:proofErr w:type="spellEnd"/>
            <w:r w:rsidRPr="003C0A5B">
              <w:rPr>
                <w:rStyle w:val="eop"/>
                <w:rFonts w:ascii="Times New Roman" w:hAnsi="Times New Roman" w:cs="Times New Roman"/>
                <w:sz w:val="20"/>
                <w:szCs w:val="20"/>
              </w:rPr>
              <w:t> </w:t>
            </w:r>
          </w:p>
        </w:tc>
        <w:tc>
          <w:tcPr>
            <w:tcW w:w="1729" w:type="dxa"/>
            <w:vAlign w:val="center"/>
          </w:tcPr>
          <w:p w14:paraId="028AE6FD"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15.82</w:t>
            </w:r>
            <w:r w:rsidRPr="003C0A5B">
              <w:rPr>
                <w:rStyle w:val="eop"/>
                <w:rFonts w:ascii="Times New Roman" w:hAnsi="Times New Roman" w:cs="Times New Roman"/>
                <w:color w:val="000000"/>
                <w:sz w:val="20"/>
                <w:szCs w:val="20"/>
              </w:rPr>
              <w:t> </w:t>
            </w:r>
          </w:p>
        </w:tc>
        <w:tc>
          <w:tcPr>
            <w:tcW w:w="1731" w:type="dxa"/>
            <w:vAlign w:val="center"/>
          </w:tcPr>
          <w:p w14:paraId="25CC33C8"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2.71</w:t>
            </w:r>
            <w:r w:rsidRPr="003C0A5B">
              <w:rPr>
                <w:rStyle w:val="eop"/>
                <w:rFonts w:ascii="Times New Roman" w:hAnsi="Times New Roman" w:cs="Times New Roman"/>
                <w:color w:val="000000"/>
                <w:sz w:val="20"/>
                <w:szCs w:val="20"/>
              </w:rPr>
              <w:t> </w:t>
            </w:r>
          </w:p>
        </w:tc>
        <w:tc>
          <w:tcPr>
            <w:tcW w:w="1733" w:type="dxa"/>
            <w:vAlign w:val="center"/>
          </w:tcPr>
          <w:p w14:paraId="25EB3828"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5.0x10</w:t>
            </w:r>
            <w:r w:rsidRPr="003C0A5B">
              <w:rPr>
                <w:rStyle w:val="normaltextrun"/>
                <w:rFonts w:ascii="Times New Roman" w:hAnsi="Times New Roman" w:cs="Times New Roman"/>
                <w:color w:val="000000"/>
                <w:sz w:val="20"/>
                <w:szCs w:val="20"/>
                <w:vertAlign w:val="superscript"/>
              </w:rPr>
              <w:t>-6</w:t>
            </w:r>
            <w:r w:rsidRPr="003C0A5B">
              <w:rPr>
                <w:rStyle w:val="eop"/>
                <w:rFonts w:ascii="Times New Roman" w:hAnsi="Times New Roman" w:cs="Times New Roman"/>
                <w:color w:val="000000"/>
                <w:sz w:val="20"/>
                <w:szCs w:val="20"/>
              </w:rPr>
              <w:t> </w:t>
            </w:r>
          </w:p>
        </w:tc>
        <w:tc>
          <w:tcPr>
            <w:tcW w:w="1729" w:type="dxa"/>
            <w:vAlign w:val="center"/>
          </w:tcPr>
          <w:p w14:paraId="4BD61F5C"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0.992</w:t>
            </w:r>
            <w:r w:rsidRPr="003C0A5B">
              <w:rPr>
                <w:rStyle w:val="eop"/>
                <w:rFonts w:ascii="Times New Roman" w:hAnsi="Times New Roman" w:cs="Times New Roman"/>
                <w:color w:val="000000"/>
                <w:sz w:val="20"/>
                <w:szCs w:val="20"/>
              </w:rPr>
              <w:t> </w:t>
            </w:r>
          </w:p>
        </w:tc>
      </w:tr>
      <w:tr w:rsidR="0012090D" w:rsidRPr="00C04B73" w14:paraId="0F4983C5" w14:textId="77777777" w:rsidTr="008F73A1">
        <w:trPr>
          <w:trHeight w:val="463"/>
        </w:trPr>
        <w:tc>
          <w:tcPr>
            <w:tcW w:w="1450" w:type="dxa"/>
            <w:vAlign w:val="center"/>
          </w:tcPr>
          <w:p w14:paraId="2C27C549" w14:textId="77777777" w:rsidR="0012090D" w:rsidRPr="003C0A5B" w:rsidRDefault="0012090D" w:rsidP="00505558">
            <w:pPr>
              <w:contextualSpacing/>
              <w:jc w:val="center"/>
              <w:rPr>
                <w:rStyle w:val="normaltextrun"/>
                <w:rFonts w:ascii="Times New Roman" w:hAnsi="Times New Roman" w:cs="Times New Roman"/>
                <w:sz w:val="20"/>
                <w:szCs w:val="20"/>
              </w:rPr>
            </w:pPr>
            <w:r w:rsidRPr="003C0A5B">
              <w:rPr>
                <w:rStyle w:val="normaltextrun"/>
                <w:rFonts w:ascii="Times New Roman" w:hAnsi="Times New Roman" w:cs="Times New Roman"/>
                <w:sz w:val="20"/>
                <w:szCs w:val="20"/>
              </w:rPr>
              <w:t>Alpha</w:t>
            </w:r>
          </w:p>
          <w:p w14:paraId="0CC84795"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Missense</w:t>
            </w:r>
            <w:r w:rsidRPr="003C0A5B">
              <w:rPr>
                <w:rStyle w:val="eop"/>
                <w:rFonts w:ascii="Times New Roman" w:hAnsi="Times New Roman" w:cs="Times New Roman"/>
                <w:sz w:val="20"/>
                <w:szCs w:val="20"/>
              </w:rPr>
              <w:t> </w:t>
            </w:r>
          </w:p>
        </w:tc>
        <w:tc>
          <w:tcPr>
            <w:tcW w:w="1729" w:type="dxa"/>
            <w:vAlign w:val="center"/>
          </w:tcPr>
          <w:p w14:paraId="7A6ECC3C"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11.31</w:t>
            </w:r>
            <w:r w:rsidRPr="003C0A5B">
              <w:rPr>
                <w:rStyle w:val="eop"/>
                <w:rFonts w:ascii="Times New Roman" w:hAnsi="Times New Roman" w:cs="Times New Roman"/>
                <w:color w:val="000000"/>
                <w:sz w:val="20"/>
                <w:szCs w:val="20"/>
              </w:rPr>
              <w:t> </w:t>
            </w:r>
          </w:p>
        </w:tc>
        <w:tc>
          <w:tcPr>
            <w:tcW w:w="1731" w:type="dxa"/>
            <w:vAlign w:val="center"/>
          </w:tcPr>
          <w:p w14:paraId="079E00FA"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2.08</w:t>
            </w:r>
            <w:r w:rsidRPr="003C0A5B">
              <w:rPr>
                <w:rStyle w:val="eop"/>
                <w:rFonts w:ascii="Times New Roman" w:hAnsi="Times New Roman" w:cs="Times New Roman"/>
                <w:color w:val="000000"/>
                <w:sz w:val="20"/>
                <w:szCs w:val="20"/>
              </w:rPr>
              <w:t> </w:t>
            </w:r>
          </w:p>
        </w:tc>
        <w:tc>
          <w:tcPr>
            <w:tcW w:w="1733" w:type="dxa"/>
            <w:vAlign w:val="center"/>
          </w:tcPr>
          <w:p w14:paraId="53982EF1"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1.4x10</w:t>
            </w:r>
            <w:r w:rsidRPr="003C0A5B">
              <w:rPr>
                <w:rStyle w:val="normaltextrun"/>
                <w:rFonts w:ascii="Times New Roman" w:hAnsi="Times New Roman" w:cs="Times New Roman"/>
                <w:color w:val="000000"/>
                <w:sz w:val="20"/>
                <w:szCs w:val="20"/>
                <w:vertAlign w:val="superscript"/>
              </w:rPr>
              <w:t>-5</w:t>
            </w:r>
            <w:r w:rsidRPr="003C0A5B">
              <w:rPr>
                <w:rStyle w:val="eop"/>
                <w:rFonts w:ascii="Times New Roman" w:hAnsi="Times New Roman" w:cs="Times New Roman"/>
                <w:color w:val="000000"/>
                <w:sz w:val="20"/>
                <w:szCs w:val="20"/>
              </w:rPr>
              <w:t> </w:t>
            </w:r>
          </w:p>
        </w:tc>
        <w:tc>
          <w:tcPr>
            <w:tcW w:w="1729" w:type="dxa"/>
            <w:vAlign w:val="center"/>
          </w:tcPr>
          <w:p w14:paraId="104DAF44" w14:textId="77777777" w:rsidR="0012090D" w:rsidRPr="003C0A5B" w:rsidRDefault="0012090D"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0.961</w:t>
            </w:r>
            <w:r w:rsidRPr="003C0A5B">
              <w:rPr>
                <w:rStyle w:val="eop"/>
                <w:rFonts w:ascii="Times New Roman" w:hAnsi="Times New Roman" w:cs="Times New Roman"/>
                <w:color w:val="000000"/>
                <w:sz w:val="20"/>
                <w:szCs w:val="20"/>
              </w:rPr>
              <w:t> </w:t>
            </w:r>
          </w:p>
        </w:tc>
      </w:tr>
    </w:tbl>
    <w:p w14:paraId="2BFFE839" w14:textId="0608E4D4" w:rsidR="69FF941E" w:rsidRPr="0012090D" w:rsidRDefault="69FF941E" w:rsidP="00505558">
      <w:pPr>
        <w:pStyle w:val="Caption"/>
        <w:keepNext/>
        <w:spacing w:after="0"/>
        <w:contextualSpacing/>
        <w:rPr>
          <w:rFonts w:ascii="Times New Roman" w:hAnsi="Times New Roman" w:cs="Times New Roman"/>
          <w:b/>
          <w:i w:val="0"/>
          <w:color w:val="auto"/>
          <w:sz w:val="22"/>
          <w:szCs w:val="22"/>
        </w:rPr>
      </w:pPr>
    </w:p>
    <w:p w14:paraId="4FD1A621" w14:textId="3842DC71" w:rsidR="007F71F7" w:rsidRPr="00505558" w:rsidRDefault="00A225A8" w:rsidP="00505558">
      <w:pPr>
        <w:pStyle w:val="Caption"/>
        <w:keepNext/>
        <w:spacing w:after="0" w:line="360" w:lineRule="auto"/>
        <w:contextualSpacing/>
        <w:rPr>
          <w:rFonts w:ascii="Times New Roman" w:hAnsi="Times New Roman" w:cs="Times New Roman"/>
          <w:i w:val="0"/>
          <w:color w:val="auto"/>
          <w:sz w:val="22"/>
          <w:szCs w:val="22"/>
        </w:rPr>
      </w:pPr>
      <w:r w:rsidRPr="00505558">
        <w:rPr>
          <w:rFonts w:ascii="Times New Roman" w:hAnsi="Times New Roman" w:cs="Times New Roman"/>
          <w:b/>
          <w:i w:val="0"/>
          <w:color w:val="auto"/>
          <w:sz w:val="22"/>
          <w:szCs w:val="22"/>
        </w:rPr>
        <w:t xml:space="preserve">Table </w:t>
      </w:r>
      <w:r w:rsidR="00E86BBD" w:rsidRPr="00505558">
        <w:rPr>
          <w:rFonts w:ascii="Times New Roman" w:hAnsi="Times New Roman" w:cs="Times New Roman"/>
          <w:b/>
          <w:i w:val="0"/>
          <w:color w:val="auto"/>
          <w:sz w:val="22"/>
          <w:szCs w:val="22"/>
        </w:rPr>
        <w:t>3</w:t>
      </w:r>
      <w:r w:rsidRPr="00505558">
        <w:rPr>
          <w:rFonts w:ascii="Times New Roman" w:hAnsi="Times New Roman" w:cs="Times New Roman"/>
          <w:b/>
          <w:i w:val="0"/>
          <w:color w:val="auto"/>
          <w:sz w:val="22"/>
          <w:szCs w:val="22"/>
        </w:rPr>
        <w:t>:</w:t>
      </w:r>
      <w:r w:rsidR="3ED2B2E2" w:rsidRPr="00505558">
        <w:rPr>
          <w:rFonts w:ascii="Times New Roman" w:hAnsi="Times New Roman" w:cs="Times New Roman"/>
          <w:i w:val="0"/>
          <w:color w:val="auto"/>
          <w:sz w:val="22"/>
          <w:szCs w:val="22"/>
        </w:rPr>
        <w:t xml:space="preserve"> Estimated </w:t>
      </w:r>
      <w:r w:rsidR="5F817167" w:rsidRPr="00505558">
        <w:rPr>
          <w:rFonts w:ascii="Times New Roman" w:hAnsi="Times New Roman" w:cs="Times New Roman"/>
          <w:i w:val="0"/>
          <w:color w:val="auto"/>
          <w:sz w:val="22"/>
          <w:szCs w:val="22"/>
        </w:rPr>
        <w:t xml:space="preserve">score </w:t>
      </w:r>
      <w:r w:rsidR="3ED2B2E2" w:rsidRPr="00505558">
        <w:rPr>
          <w:rFonts w:ascii="Times New Roman" w:hAnsi="Times New Roman" w:cs="Times New Roman"/>
          <w:i w:val="0"/>
          <w:color w:val="auto"/>
          <w:sz w:val="22"/>
          <w:szCs w:val="22"/>
        </w:rPr>
        <w:t xml:space="preserve">threshold </w:t>
      </w:r>
      <w:r w:rsidR="00015F24" w:rsidRPr="00505558">
        <w:rPr>
          <w:rFonts w:ascii="Times New Roman" w:hAnsi="Times New Roman" w:cs="Times New Roman"/>
          <w:i w:val="0"/>
          <w:iCs w:val="0"/>
          <w:color w:val="auto"/>
          <w:sz w:val="22"/>
          <w:szCs w:val="22"/>
        </w:rPr>
        <w:t>intervals</w:t>
      </w:r>
      <w:r w:rsidR="3ED2B2E2" w:rsidRPr="00505558">
        <w:rPr>
          <w:rFonts w:ascii="Times New Roman" w:hAnsi="Times New Roman" w:cs="Times New Roman"/>
          <w:i w:val="0"/>
          <w:color w:val="auto"/>
          <w:sz w:val="22"/>
          <w:szCs w:val="22"/>
        </w:rPr>
        <w:t xml:space="preserve"> for </w:t>
      </w:r>
      <w:r w:rsidR="2DFE62B4" w:rsidRPr="00505558">
        <w:rPr>
          <w:rFonts w:ascii="Times New Roman" w:hAnsi="Times New Roman" w:cs="Times New Roman"/>
          <w:i w:val="0"/>
          <w:color w:val="auto"/>
          <w:sz w:val="22"/>
          <w:szCs w:val="22"/>
        </w:rPr>
        <w:t xml:space="preserve">the four </w:t>
      </w:r>
      <w:r w:rsidR="04E5B2D1" w:rsidRPr="00505558">
        <w:rPr>
          <w:rFonts w:ascii="Times New Roman" w:hAnsi="Times New Roman" w:cs="Times New Roman"/>
          <w:i w:val="0"/>
          <w:color w:val="auto"/>
          <w:sz w:val="22"/>
          <w:szCs w:val="22"/>
        </w:rPr>
        <w:t xml:space="preserve">pathogenicity prediction </w:t>
      </w:r>
      <w:r w:rsidR="2AA5497C" w:rsidRPr="00505558">
        <w:rPr>
          <w:rFonts w:ascii="Times New Roman" w:hAnsi="Times New Roman" w:cs="Times New Roman"/>
          <w:i w:val="0"/>
          <w:color w:val="auto"/>
          <w:sz w:val="22"/>
          <w:szCs w:val="22"/>
        </w:rPr>
        <w:t xml:space="preserve">tools </w:t>
      </w:r>
      <w:r w:rsidR="2DFE62B4" w:rsidRPr="00505558">
        <w:rPr>
          <w:rFonts w:ascii="Times New Roman" w:hAnsi="Times New Roman" w:cs="Times New Roman"/>
          <w:i w:val="0"/>
          <w:color w:val="auto"/>
          <w:sz w:val="22"/>
          <w:szCs w:val="22"/>
        </w:rPr>
        <w:t>evaluated</w:t>
      </w:r>
      <w:r w:rsidR="3ED2B2E2" w:rsidRPr="00505558">
        <w:rPr>
          <w:rFonts w:ascii="Times New Roman" w:hAnsi="Times New Roman" w:cs="Times New Roman"/>
          <w:i w:val="0"/>
          <w:color w:val="auto"/>
          <w:sz w:val="22"/>
          <w:szCs w:val="22"/>
        </w:rPr>
        <w:t xml:space="preserve"> in this study </w:t>
      </w:r>
      <w:r w:rsidR="1C883E58" w:rsidRPr="00505558">
        <w:rPr>
          <w:rFonts w:ascii="Times New Roman" w:hAnsi="Times New Roman" w:cs="Times New Roman"/>
          <w:i w:val="0"/>
          <w:color w:val="auto"/>
          <w:sz w:val="22"/>
          <w:szCs w:val="22"/>
        </w:rPr>
        <w:t>as they relate</w:t>
      </w:r>
      <w:r w:rsidR="3ED2B2E2" w:rsidRPr="00505558">
        <w:rPr>
          <w:rFonts w:ascii="Times New Roman" w:hAnsi="Times New Roman" w:cs="Times New Roman"/>
          <w:i w:val="0"/>
          <w:color w:val="auto"/>
          <w:sz w:val="22"/>
          <w:szCs w:val="22"/>
        </w:rPr>
        <w:t xml:space="preserve"> to the </w:t>
      </w:r>
      <w:r w:rsidR="3CF28824" w:rsidRPr="00505558">
        <w:rPr>
          <w:rFonts w:ascii="Times New Roman" w:hAnsi="Times New Roman" w:cs="Times New Roman"/>
          <w:i w:val="0"/>
          <w:color w:val="auto"/>
          <w:sz w:val="22"/>
          <w:szCs w:val="22"/>
        </w:rPr>
        <w:t xml:space="preserve">different </w:t>
      </w:r>
      <w:r w:rsidR="3ED2B2E2" w:rsidRPr="00505558">
        <w:rPr>
          <w:rFonts w:ascii="Times New Roman" w:hAnsi="Times New Roman" w:cs="Times New Roman"/>
          <w:i w:val="0"/>
          <w:color w:val="auto"/>
          <w:sz w:val="22"/>
          <w:szCs w:val="22"/>
        </w:rPr>
        <w:t xml:space="preserve">pathogenic and benign </w:t>
      </w:r>
      <w:r w:rsidR="00015F24" w:rsidRPr="00505558">
        <w:rPr>
          <w:rFonts w:ascii="Times New Roman" w:hAnsi="Times New Roman" w:cs="Times New Roman"/>
          <w:i w:val="0"/>
          <w:iCs w:val="0"/>
          <w:color w:val="auto"/>
          <w:sz w:val="22"/>
          <w:szCs w:val="22"/>
        </w:rPr>
        <w:t xml:space="preserve">strength </w:t>
      </w:r>
      <w:proofErr w:type="gramStart"/>
      <w:r w:rsidR="00015F24" w:rsidRPr="00505558">
        <w:rPr>
          <w:rFonts w:ascii="Times New Roman" w:hAnsi="Times New Roman" w:cs="Times New Roman"/>
          <w:i w:val="0"/>
          <w:iCs w:val="0"/>
          <w:color w:val="auto"/>
          <w:sz w:val="22"/>
          <w:szCs w:val="22"/>
        </w:rPr>
        <w:t>levels</w:t>
      </w:r>
      <w:proofErr w:type="gramEnd"/>
      <w:r w:rsidR="7586F43F" w:rsidRPr="00505558">
        <w:rPr>
          <w:rFonts w:ascii="Times New Roman" w:hAnsi="Times New Roman" w:cs="Times New Roman"/>
          <w:i w:val="0"/>
          <w:color w:val="auto"/>
          <w:sz w:val="22"/>
          <w:szCs w:val="22"/>
        </w:rPr>
        <w:t xml:space="preserve"> </w:t>
      </w:r>
    </w:p>
    <w:tbl>
      <w:tblPr>
        <w:tblStyle w:val="TableGrid"/>
        <w:tblW w:w="0" w:type="auto"/>
        <w:tblLook w:val="04A0" w:firstRow="1" w:lastRow="0" w:firstColumn="1" w:lastColumn="0" w:noHBand="0" w:noVBand="1"/>
      </w:tblPr>
      <w:tblGrid>
        <w:gridCol w:w="1471"/>
        <w:gridCol w:w="859"/>
        <w:gridCol w:w="886"/>
        <w:gridCol w:w="1053"/>
        <w:gridCol w:w="1155"/>
        <w:gridCol w:w="1155"/>
        <w:gridCol w:w="1053"/>
        <w:gridCol w:w="859"/>
        <w:gridCol w:w="859"/>
      </w:tblGrid>
      <w:tr w:rsidR="00015F24" w:rsidRPr="003C0A5B" w14:paraId="022F83A7" w14:textId="77777777" w:rsidTr="003C0A5B">
        <w:trPr>
          <w:trHeight w:val="265"/>
        </w:trPr>
        <w:tc>
          <w:tcPr>
            <w:tcW w:w="1471" w:type="dxa"/>
            <w:vMerge w:val="restart"/>
            <w:vAlign w:val="center"/>
          </w:tcPr>
          <w:p w14:paraId="71D6D615" w14:textId="77777777" w:rsidR="00015F24" w:rsidRPr="003C0A5B" w:rsidRDefault="00015F24" w:rsidP="00505558">
            <w:pPr>
              <w:contextualSpacing/>
              <w:jc w:val="center"/>
              <w:rPr>
                <w:rFonts w:ascii="Times New Roman" w:hAnsi="Times New Roman" w:cs="Times New Roman"/>
                <w:sz w:val="20"/>
                <w:szCs w:val="20"/>
              </w:rPr>
            </w:pPr>
            <w:r w:rsidRPr="003C0A5B">
              <w:rPr>
                <w:rFonts w:ascii="Times New Roman" w:hAnsi="Times New Roman" w:cs="Times New Roman"/>
                <w:b/>
                <w:bCs/>
                <w:sz w:val="20"/>
                <w:szCs w:val="20"/>
              </w:rPr>
              <w:t>Prediction Tool</w:t>
            </w:r>
          </w:p>
        </w:tc>
        <w:tc>
          <w:tcPr>
            <w:tcW w:w="3953" w:type="dxa"/>
            <w:gridSpan w:val="4"/>
            <w:vAlign w:val="center"/>
          </w:tcPr>
          <w:p w14:paraId="59DFDFDC" w14:textId="77777777" w:rsidR="00015F24" w:rsidRPr="003C0A5B" w:rsidRDefault="00015F24" w:rsidP="00505558">
            <w:pPr>
              <w:contextualSpacing/>
              <w:jc w:val="center"/>
              <w:rPr>
                <w:rFonts w:ascii="Times New Roman" w:hAnsi="Times New Roman" w:cs="Times New Roman"/>
                <w:b/>
                <w:bCs/>
                <w:sz w:val="20"/>
                <w:szCs w:val="20"/>
              </w:rPr>
            </w:pPr>
            <w:r w:rsidRPr="003C0A5B">
              <w:rPr>
                <w:rFonts w:ascii="Times New Roman" w:hAnsi="Times New Roman" w:cs="Times New Roman"/>
                <w:b/>
                <w:bCs/>
                <w:sz w:val="20"/>
                <w:szCs w:val="20"/>
              </w:rPr>
              <w:t>Benign (BP4)</w:t>
            </w:r>
          </w:p>
        </w:tc>
        <w:tc>
          <w:tcPr>
            <w:tcW w:w="3926" w:type="dxa"/>
            <w:gridSpan w:val="4"/>
            <w:vAlign w:val="center"/>
          </w:tcPr>
          <w:p w14:paraId="7C9BDB0D" w14:textId="77777777" w:rsidR="00015F24" w:rsidRPr="003C0A5B" w:rsidRDefault="00015F24" w:rsidP="00505558">
            <w:pPr>
              <w:contextualSpacing/>
              <w:jc w:val="center"/>
              <w:rPr>
                <w:rFonts w:ascii="Times New Roman" w:hAnsi="Times New Roman" w:cs="Times New Roman"/>
                <w:b/>
                <w:bCs/>
                <w:sz w:val="20"/>
                <w:szCs w:val="20"/>
              </w:rPr>
            </w:pPr>
            <w:r w:rsidRPr="003C0A5B">
              <w:rPr>
                <w:rFonts w:ascii="Times New Roman" w:hAnsi="Times New Roman" w:cs="Times New Roman"/>
                <w:b/>
                <w:bCs/>
                <w:sz w:val="20"/>
                <w:szCs w:val="20"/>
              </w:rPr>
              <w:t>Pathogenic (PP3)</w:t>
            </w:r>
          </w:p>
        </w:tc>
      </w:tr>
      <w:tr w:rsidR="00015F24" w:rsidRPr="003C0A5B" w14:paraId="7B3B3ABF" w14:textId="77777777" w:rsidTr="003C0A5B">
        <w:trPr>
          <w:trHeight w:val="515"/>
        </w:trPr>
        <w:tc>
          <w:tcPr>
            <w:tcW w:w="1471" w:type="dxa"/>
            <w:vMerge/>
            <w:vAlign w:val="center"/>
          </w:tcPr>
          <w:p w14:paraId="73DA4FF1" w14:textId="77777777" w:rsidR="00015F24" w:rsidRPr="003C0A5B" w:rsidRDefault="00015F24" w:rsidP="00505558">
            <w:pPr>
              <w:contextualSpacing/>
              <w:jc w:val="center"/>
              <w:rPr>
                <w:rFonts w:ascii="Times New Roman" w:hAnsi="Times New Roman" w:cs="Times New Roman"/>
                <w:b/>
                <w:bCs/>
                <w:sz w:val="20"/>
                <w:szCs w:val="20"/>
              </w:rPr>
            </w:pPr>
          </w:p>
        </w:tc>
        <w:tc>
          <w:tcPr>
            <w:tcW w:w="859" w:type="dxa"/>
            <w:vAlign w:val="center"/>
          </w:tcPr>
          <w:p w14:paraId="1939CC30"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Very Strong</w:t>
            </w:r>
          </w:p>
        </w:tc>
        <w:tc>
          <w:tcPr>
            <w:tcW w:w="886" w:type="dxa"/>
            <w:vAlign w:val="center"/>
          </w:tcPr>
          <w:p w14:paraId="595B0CC0"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Strong</w:t>
            </w:r>
          </w:p>
        </w:tc>
        <w:tc>
          <w:tcPr>
            <w:tcW w:w="1053" w:type="dxa"/>
            <w:vAlign w:val="center"/>
          </w:tcPr>
          <w:p w14:paraId="15050E40"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Moderate</w:t>
            </w:r>
          </w:p>
        </w:tc>
        <w:tc>
          <w:tcPr>
            <w:tcW w:w="1155" w:type="dxa"/>
            <w:vAlign w:val="center"/>
          </w:tcPr>
          <w:p w14:paraId="7E006152"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Supporting</w:t>
            </w:r>
          </w:p>
        </w:tc>
        <w:tc>
          <w:tcPr>
            <w:tcW w:w="1155" w:type="dxa"/>
            <w:vAlign w:val="center"/>
          </w:tcPr>
          <w:p w14:paraId="6FA29034"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Supporting</w:t>
            </w:r>
          </w:p>
        </w:tc>
        <w:tc>
          <w:tcPr>
            <w:tcW w:w="1053" w:type="dxa"/>
            <w:vAlign w:val="center"/>
          </w:tcPr>
          <w:p w14:paraId="4A832030"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Moderate</w:t>
            </w:r>
          </w:p>
        </w:tc>
        <w:tc>
          <w:tcPr>
            <w:tcW w:w="859" w:type="dxa"/>
            <w:vAlign w:val="center"/>
          </w:tcPr>
          <w:p w14:paraId="2376B0AC"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Strong</w:t>
            </w:r>
          </w:p>
        </w:tc>
        <w:tc>
          <w:tcPr>
            <w:tcW w:w="859" w:type="dxa"/>
            <w:vAlign w:val="center"/>
          </w:tcPr>
          <w:p w14:paraId="1B648B28"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Very Strong</w:t>
            </w:r>
          </w:p>
        </w:tc>
      </w:tr>
      <w:tr w:rsidR="00015F24" w:rsidRPr="003C0A5B" w14:paraId="6EC7C6B9" w14:textId="77777777" w:rsidTr="003C0A5B">
        <w:trPr>
          <w:trHeight w:val="515"/>
        </w:trPr>
        <w:tc>
          <w:tcPr>
            <w:tcW w:w="1471" w:type="dxa"/>
            <w:vAlign w:val="center"/>
          </w:tcPr>
          <w:p w14:paraId="2A499A96" w14:textId="77777777" w:rsidR="00015F24" w:rsidRPr="003C0A5B" w:rsidRDefault="00015F24"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CADD</w:t>
            </w:r>
          </w:p>
        </w:tc>
        <w:tc>
          <w:tcPr>
            <w:tcW w:w="859" w:type="dxa"/>
            <w:vAlign w:val="center"/>
          </w:tcPr>
          <w:p w14:paraId="64BC473A"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 16.17</w:t>
            </w:r>
            <w:r w:rsidRPr="003C0A5B">
              <w:rPr>
                <w:rStyle w:val="eop"/>
                <w:rFonts w:ascii="Times New Roman" w:hAnsi="Times New Roman" w:cs="Times New Roman"/>
                <w:color w:val="000000"/>
                <w:sz w:val="20"/>
                <w:szCs w:val="20"/>
              </w:rPr>
              <w:t> </w:t>
            </w:r>
          </w:p>
        </w:tc>
        <w:tc>
          <w:tcPr>
            <w:tcW w:w="886" w:type="dxa"/>
            <w:vAlign w:val="center"/>
          </w:tcPr>
          <w:p w14:paraId="26057B00"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(16.17, 20.41]</w:t>
            </w:r>
            <w:r w:rsidRPr="003C0A5B">
              <w:rPr>
                <w:rStyle w:val="eop"/>
                <w:rFonts w:ascii="Times New Roman" w:hAnsi="Times New Roman" w:cs="Times New Roman"/>
                <w:color w:val="000000"/>
                <w:sz w:val="20"/>
                <w:szCs w:val="20"/>
              </w:rPr>
              <w:t> </w:t>
            </w:r>
          </w:p>
        </w:tc>
        <w:tc>
          <w:tcPr>
            <w:tcW w:w="1053" w:type="dxa"/>
            <w:vAlign w:val="center"/>
          </w:tcPr>
          <w:p w14:paraId="3B4C7D4D"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(20.41, 22.51]</w:t>
            </w:r>
            <w:r w:rsidRPr="003C0A5B">
              <w:rPr>
                <w:rStyle w:val="eop"/>
                <w:rFonts w:ascii="Times New Roman" w:hAnsi="Times New Roman" w:cs="Times New Roman"/>
                <w:color w:val="000000"/>
                <w:sz w:val="20"/>
                <w:szCs w:val="20"/>
              </w:rPr>
              <w:t> </w:t>
            </w:r>
          </w:p>
        </w:tc>
        <w:tc>
          <w:tcPr>
            <w:tcW w:w="1155" w:type="dxa"/>
            <w:vAlign w:val="center"/>
          </w:tcPr>
          <w:p w14:paraId="006FC5B3"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(22.51, 23.54]</w:t>
            </w:r>
            <w:r w:rsidRPr="003C0A5B">
              <w:rPr>
                <w:rStyle w:val="eop"/>
                <w:rFonts w:ascii="Times New Roman" w:hAnsi="Times New Roman" w:cs="Times New Roman"/>
                <w:color w:val="000000"/>
                <w:sz w:val="20"/>
                <w:szCs w:val="20"/>
              </w:rPr>
              <w:t> </w:t>
            </w:r>
          </w:p>
        </w:tc>
        <w:tc>
          <w:tcPr>
            <w:tcW w:w="1155" w:type="dxa"/>
            <w:vAlign w:val="center"/>
          </w:tcPr>
          <w:p w14:paraId="5B000585"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[26.49, 27.33)</w:t>
            </w:r>
            <w:r w:rsidRPr="003C0A5B">
              <w:rPr>
                <w:rStyle w:val="eop"/>
                <w:rFonts w:ascii="Times New Roman" w:hAnsi="Times New Roman" w:cs="Times New Roman"/>
                <w:color w:val="000000"/>
                <w:sz w:val="20"/>
                <w:szCs w:val="20"/>
              </w:rPr>
              <w:t> </w:t>
            </w:r>
          </w:p>
        </w:tc>
        <w:tc>
          <w:tcPr>
            <w:tcW w:w="1053" w:type="dxa"/>
            <w:vAlign w:val="center"/>
          </w:tcPr>
          <w:p w14:paraId="2AE0A093"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[27.33, 29.24)</w:t>
            </w:r>
            <w:r w:rsidRPr="003C0A5B">
              <w:rPr>
                <w:rStyle w:val="eop"/>
                <w:rFonts w:ascii="Times New Roman" w:hAnsi="Times New Roman" w:cs="Times New Roman"/>
                <w:color w:val="000000"/>
                <w:sz w:val="20"/>
                <w:szCs w:val="20"/>
              </w:rPr>
              <w:t> </w:t>
            </w:r>
          </w:p>
        </w:tc>
        <w:tc>
          <w:tcPr>
            <w:tcW w:w="859" w:type="dxa"/>
            <w:vAlign w:val="center"/>
          </w:tcPr>
          <w:p w14:paraId="067D03DE"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 29.24</w:t>
            </w:r>
            <w:r w:rsidRPr="003C0A5B">
              <w:rPr>
                <w:rStyle w:val="eop"/>
                <w:rFonts w:ascii="Times New Roman" w:hAnsi="Times New Roman" w:cs="Times New Roman"/>
                <w:color w:val="000000"/>
                <w:sz w:val="20"/>
                <w:szCs w:val="20"/>
              </w:rPr>
              <w:t> </w:t>
            </w:r>
          </w:p>
        </w:tc>
        <w:tc>
          <w:tcPr>
            <w:tcW w:w="859" w:type="dxa"/>
            <w:vAlign w:val="center"/>
          </w:tcPr>
          <w:p w14:paraId="050A14AC"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r>
      <w:tr w:rsidR="00015F24" w:rsidRPr="003C0A5B" w14:paraId="1C2C21E3" w14:textId="77777777" w:rsidTr="003C0A5B">
        <w:trPr>
          <w:trHeight w:val="531"/>
        </w:trPr>
        <w:tc>
          <w:tcPr>
            <w:tcW w:w="1471" w:type="dxa"/>
            <w:vAlign w:val="center"/>
          </w:tcPr>
          <w:p w14:paraId="011FA8E9" w14:textId="77777777" w:rsidR="00015F24" w:rsidRPr="003C0A5B" w:rsidRDefault="00015F24"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REVEL</w:t>
            </w:r>
          </w:p>
        </w:tc>
        <w:tc>
          <w:tcPr>
            <w:tcW w:w="859" w:type="dxa"/>
            <w:vAlign w:val="center"/>
          </w:tcPr>
          <w:p w14:paraId="369FB64E"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886" w:type="dxa"/>
            <w:vAlign w:val="center"/>
          </w:tcPr>
          <w:p w14:paraId="2821A901"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 0.26</w:t>
            </w:r>
            <w:r w:rsidRPr="003C0A5B">
              <w:rPr>
                <w:rStyle w:val="eop"/>
                <w:rFonts w:ascii="Times New Roman" w:hAnsi="Times New Roman" w:cs="Times New Roman"/>
                <w:color w:val="000000"/>
                <w:sz w:val="20"/>
                <w:szCs w:val="20"/>
              </w:rPr>
              <w:t> </w:t>
            </w:r>
          </w:p>
        </w:tc>
        <w:tc>
          <w:tcPr>
            <w:tcW w:w="1053" w:type="dxa"/>
            <w:vAlign w:val="center"/>
          </w:tcPr>
          <w:p w14:paraId="2E5D4210"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(0.26, 0.41]</w:t>
            </w:r>
            <w:r w:rsidRPr="003C0A5B">
              <w:rPr>
                <w:rStyle w:val="eop"/>
                <w:rFonts w:ascii="Times New Roman" w:hAnsi="Times New Roman" w:cs="Times New Roman"/>
                <w:color w:val="000000"/>
                <w:sz w:val="20"/>
                <w:szCs w:val="20"/>
              </w:rPr>
              <w:t> </w:t>
            </w:r>
          </w:p>
        </w:tc>
        <w:tc>
          <w:tcPr>
            <w:tcW w:w="1155" w:type="dxa"/>
            <w:vAlign w:val="center"/>
          </w:tcPr>
          <w:p w14:paraId="4ABC2A37"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(0.41, 0.48]</w:t>
            </w:r>
            <w:r w:rsidRPr="003C0A5B">
              <w:rPr>
                <w:rStyle w:val="eop"/>
                <w:rFonts w:ascii="Times New Roman" w:hAnsi="Times New Roman" w:cs="Times New Roman"/>
                <w:color w:val="000000"/>
                <w:sz w:val="20"/>
                <w:szCs w:val="20"/>
              </w:rPr>
              <w:t> </w:t>
            </w:r>
          </w:p>
        </w:tc>
        <w:tc>
          <w:tcPr>
            <w:tcW w:w="1155" w:type="dxa"/>
            <w:vAlign w:val="center"/>
          </w:tcPr>
          <w:p w14:paraId="2FAC67FB"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[0.71, 0.77)</w:t>
            </w:r>
            <w:r w:rsidRPr="003C0A5B">
              <w:rPr>
                <w:rStyle w:val="eop"/>
                <w:rFonts w:ascii="Times New Roman" w:hAnsi="Times New Roman" w:cs="Times New Roman"/>
                <w:color w:val="000000"/>
                <w:sz w:val="20"/>
                <w:szCs w:val="20"/>
              </w:rPr>
              <w:t> </w:t>
            </w:r>
          </w:p>
        </w:tc>
        <w:tc>
          <w:tcPr>
            <w:tcW w:w="1053" w:type="dxa"/>
            <w:vAlign w:val="center"/>
          </w:tcPr>
          <w:p w14:paraId="041DE686"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[0.77, 0.90)</w:t>
            </w:r>
            <w:r w:rsidRPr="003C0A5B">
              <w:rPr>
                <w:rStyle w:val="eop"/>
                <w:rFonts w:ascii="Times New Roman" w:hAnsi="Times New Roman" w:cs="Times New Roman"/>
                <w:color w:val="000000"/>
                <w:sz w:val="20"/>
                <w:szCs w:val="20"/>
              </w:rPr>
              <w:t> </w:t>
            </w:r>
          </w:p>
        </w:tc>
        <w:tc>
          <w:tcPr>
            <w:tcW w:w="859" w:type="dxa"/>
            <w:vAlign w:val="center"/>
          </w:tcPr>
          <w:p w14:paraId="0A214A18"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 0.90</w:t>
            </w:r>
            <w:r w:rsidRPr="003C0A5B">
              <w:rPr>
                <w:rStyle w:val="eop"/>
                <w:rFonts w:ascii="Times New Roman" w:hAnsi="Times New Roman" w:cs="Times New Roman"/>
                <w:color w:val="000000"/>
                <w:sz w:val="20"/>
                <w:szCs w:val="20"/>
              </w:rPr>
              <w:t> </w:t>
            </w:r>
          </w:p>
        </w:tc>
        <w:tc>
          <w:tcPr>
            <w:tcW w:w="859" w:type="dxa"/>
            <w:vAlign w:val="center"/>
          </w:tcPr>
          <w:p w14:paraId="3A244306"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r>
      <w:tr w:rsidR="00015F24" w:rsidRPr="003C0A5B" w14:paraId="3D40BC26" w14:textId="77777777" w:rsidTr="003C0A5B">
        <w:trPr>
          <w:trHeight w:val="515"/>
        </w:trPr>
        <w:tc>
          <w:tcPr>
            <w:tcW w:w="1471" w:type="dxa"/>
            <w:vAlign w:val="center"/>
          </w:tcPr>
          <w:p w14:paraId="641CB9BC" w14:textId="77777777" w:rsidR="00015F24" w:rsidRPr="003C0A5B" w:rsidRDefault="00015F24" w:rsidP="00505558">
            <w:pPr>
              <w:contextualSpacing/>
              <w:jc w:val="center"/>
              <w:rPr>
                <w:rFonts w:ascii="Times New Roman" w:hAnsi="Times New Roman" w:cs="Times New Roman"/>
                <w:sz w:val="20"/>
                <w:szCs w:val="20"/>
              </w:rPr>
            </w:pPr>
            <w:proofErr w:type="spellStart"/>
            <w:r w:rsidRPr="003C0A5B">
              <w:rPr>
                <w:rFonts w:ascii="Times New Roman" w:hAnsi="Times New Roman" w:cs="Times New Roman"/>
                <w:sz w:val="20"/>
                <w:szCs w:val="20"/>
              </w:rPr>
              <w:t>BayesDel</w:t>
            </w:r>
            <w:proofErr w:type="spellEnd"/>
          </w:p>
        </w:tc>
        <w:tc>
          <w:tcPr>
            <w:tcW w:w="859" w:type="dxa"/>
            <w:vAlign w:val="center"/>
          </w:tcPr>
          <w:p w14:paraId="3D0E4AF2"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 -0.52</w:t>
            </w:r>
            <w:r w:rsidRPr="003C0A5B">
              <w:rPr>
                <w:rStyle w:val="eop"/>
                <w:rFonts w:ascii="Times New Roman" w:hAnsi="Times New Roman" w:cs="Times New Roman"/>
                <w:color w:val="000000"/>
                <w:sz w:val="20"/>
                <w:szCs w:val="20"/>
              </w:rPr>
              <w:t> </w:t>
            </w:r>
          </w:p>
        </w:tc>
        <w:tc>
          <w:tcPr>
            <w:tcW w:w="886" w:type="dxa"/>
            <w:vAlign w:val="center"/>
          </w:tcPr>
          <w:p w14:paraId="685E0419"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(-0.52, 0.22]</w:t>
            </w:r>
            <w:r w:rsidRPr="003C0A5B">
              <w:rPr>
                <w:rStyle w:val="eop"/>
                <w:rFonts w:ascii="Times New Roman" w:hAnsi="Times New Roman" w:cs="Times New Roman"/>
                <w:color w:val="000000"/>
                <w:sz w:val="20"/>
                <w:szCs w:val="20"/>
              </w:rPr>
              <w:t> </w:t>
            </w:r>
          </w:p>
        </w:tc>
        <w:tc>
          <w:tcPr>
            <w:tcW w:w="1053" w:type="dxa"/>
            <w:vAlign w:val="center"/>
          </w:tcPr>
          <w:p w14:paraId="79D01948"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(0.22, -0.07]</w:t>
            </w:r>
            <w:r w:rsidRPr="003C0A5B">
              <w:rPr>
                <w:rStyle w:val="eop"/>
                <w:rFonts w:ascii="Times New Roman" w:hAnsi="Times New Roman" w:cs="Times New Roman"/>
                <w:color w:val="000000"/>
                <w:sz w:val="20"/>
                <w:szCs w:val="20"/>
              </w:rPr>
              <w:t> </w:t>
            </w:r>
          </w:p>
        </w:tc>
        <w:tc>
          <w:tcPr>
            <w:tcW w:w="1155" w:type="dxa"/>
            <w:vAlign w:val="center"/>
          </w:tcPr>
          <w:p w14:paraId="3F66D611" w14:textId="24C1EF6D"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(-0.07,</w:t>
            </w:r>
            <w:r w:rsidR="00505558" w:rsidRPr="003C0A5B">
              <w:rPr>
                <w:rStyle w:val="normaltextrun"/>
                <w:rFonts w:ascii="Times New Roman" w:hAnsi="Times New Roman" w:cs="Times New Roman"/>
                <w:color w:val="000000"/>
                <w:sz w:val="20"/>
                <w:szCs w:val="20"/>
              </w:rPr>
              <w:t xml:space="preserve"> </w:t>
            </w:r>
            <w:r w:rsidRPr="003C0A5B">
              <w:rPr>
                <w:rStyle w:val="normaltextrun"/>
                <w:rFonts w:ascii="Times New Roman" w:hAnsi="Times New Roman" w:cs="Times New Roman"/>
                <w:color w:val="000000"/>
                <w:sz w:val="20"/>
                <w:szCs w:val="20"/>
              </w:rPr>
              <w:t>0.01]</w:t>
            </w:r>
            <w:r w:rsidRPr="003C0A5B">
              <w:rPr>
                <w:rStyle w:val="eop"/>
                <w:rFonts w:ascii="Times New Roman" w:hAnsi="Times New Roman" w:cs="Times New Roman"/>
                <w:color w:val="000000"/>
                <w:sz w:val="20"/>
                <w:szCs w:val="20"/>
              </w:rPr>
              <w:t> </w:t>
            </w:r>
          </w:p>
        </w:tc>
        <w:tc>
          <w:tcPr>
            <w:tcW w:w="1155" w:type="dxa"/>
            <w:vAlign w:val="center"/>
          </w:tcPr>
          <w:p w14:paraId="672F2E34"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[0.25, 0.30)</w:t>
            </w:r>
            <w:r w:rsidRPr="003C0A5B">
              <w:rPr>
                <w:rStyle w:val="eop"/>
                <w:rFonts w:ascii="Times New Roman" w:hAnsi="Times New Roman" w:cs="Times New Roman"/>
                <w:color w:val="000000"/>
                <w:sz w:val="20"/>
                <w:szCs w:val="20"/>
              </w:rPr>
              <w:t> </w:t>
            </w:r>
          </w:p>
        </w:tc>
        <w:tc>
          <w:tcPr>
            <w:tcW w:w="1053" w:type="dxa"/>
            <w:vAlign w:val="center"/>
          </w:tcPr>
          <w:p w14:paraId="180C6D8A"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[0.30, 0.43)</w:t>
            </w:r>
            <w:r w:rsidRPr="003C0A5B">
              <w:rPr>
                <w:rStyle w:val="eop"/>
                <w:rFonts w:ascii="Times New Roman" w:hAnsi="Times New Roman" w:cs="Times New Roman"/>
                <w:color w:val="000000"/>
                <w:sz w:val="20"/>
                <w:szCs w:val="20"/>
              </w:rPr>
              <w:t> </w:t>
            </w:r>
          </w:p>
        </w:tc>
        <w:tc>
          <w:tcPr>
            <w:tcW w:w="859" w:type="dxa"/>
            <w:vAlign w:val="center"/>
          </w:tcPr>
          <w:p w14:paraId="2FD30925"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 0.43</w:t>
            </w:r>
            <w:r w:rsidRPr="003C0A5B">
              <w:rPr>
                <w:rStyle w:val="eop"/>
                <w:rFonts w:ascii="Times New Roman" w:hAnsi="Times New Roman" w:cs="Times New Roman"/>
                <w:color w:val="000000"/>
                <w:sz w:val="20"/>
                <w:szCs w:val="20"/>
              </w:rPr>
              <w:t> </w:t>
            </w:r>
          </w:p>
        </w:tc>
        <w:tc>
          <w:tcPr>
            <w:tcW w:w="859" w:type="dxa"/>
            <w:vAlign w:val="center"/>
          </w:tcPr>
          <w:p w14:paraId="4E12AB41"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r>
      <w:tr w:rsidR="00015F24" w:rsidRPr="003C0A5B" w14:paraId="229A4E61" w14:textId="77777777" w:rsidTr="003C0A5B">
        <w:trPr>
          <w:trHeight w:val="515"/>
        </w:trPr>
        <w:tc>
          <w:tcPr>
            <w:tcW w:w="1471" w:type="dxa"/>
            <w:vAlign w:val="center"/>
          </w:tcPr>
          <w:p w14:paraId="55AE8373" w14:textId="766D3311" w:rsidR="00015F24" w:rsidRPr="003C0A5B" w:rsidRDefault="00015F24" w:rsidP="0DA67F47">
            <w:pPr>
              <w:contextualSpacing/>
              <w:jc w:val="center"/>
              <w:rPr>
                <w:rFonts w:ascii="Times New Roman" w:hAnsi="Times New Roman" w:cs="Times New Roman"/>
                <w:sz w:val="20"/>
                <w:szCs w:val="20"/>
              </w:rPr>
            </w:pPr>
            <w:r w:rsidRPr="0DA67F47">
              <w:rPr>
                <w:rFonts w:ascii="Times New Roman" w:hAnsi="Times New Roman" w:cs="Times New Roman"/>
                <w:sz w:val="20"/>
                <w:szCs w:val="20"/>
              </w:rPr>
              <w:lastRenderedPageBreak/>
              <w:t>Alpha</w:t>
            </w:r>
          </w:p>
          <w:p w14:paraId="777EC7FB" w14:textId="2B33D6C8" w:rsidR="00015F24" w:rsidRPr="003C0A5B" w:rsidRDefault="00015F24" w:rsidP="00505558">
            <w:pPr>
              <w:contextualSpacing/>
              <w:jc w:val="center"/>
              <w:rPr>
                <w:rFonts w:ascii="Times New Roman" w:hAnsi="Times New Roman" w:cs="Times New Roman"/>
                <w:sz w:val="20"/>
                <w:szCs w:val="20"/>
              </w:rPr>
            </w:pPr>
            <w:r w:rsidRPr="0DA67F47">
              <w:rPr>
                <w:rFonts w:ascii="Times New Roman" w:hAnsi="Times New Roman" w:cs="Times New Roman"/>
                <w:sz w:val="20"/>
                <w:szCs w:val="20"/>
              </w:rPr>
              <w:t>Missense</w:t>
            </w:r>
          </w:p>
        </w:tc>
        <w:tc>
          <w:tcPr>
            <w:tcW w:w="859" w:type="dxa"/>
            <w:vAlign w:val="center"/>
          </w:tcPr>
          <w:p w14:paraId="55CAE1A4"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886" w:type="dxa"/>
            <w:vAlign w:val="center"/>
          </w:tcPr>
          <w:p w14:paraId="633F3B59"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 0.15</w:t>
            </w:r>
            <w:r w:rsidRPr="003C0A5B">
              <w:rPr>
                <w:rStyle w:val="eop"/>
                <w:rFonts w:ascii="Times New Roman" w:hAnsi="Times New Roman" w:cs="Times New Roman"/>
                <w:color w:val="000000"/>
                <w:sz w:val="20"/>
                <w:szCs w:val="20"/>
              </w:rPr>
              <w:t> </w:t>
            </w:r>
          </w:p>
        </w:tc>
        <w:tc>
          <w:tcPr>
            <w:tcW w:w="1053" w:type="dxa"/>
            <w:vAlign w:val="center"/>
          </w:tcPr>
          <w:p w14:paraId="0BD4BF52"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(0.15, 0.37]</w:t>
            </w:r>
            <w:r w:rsidRPr="003C0A5B">
              <w:rPr>
                <w:rStyle w:val="eop"/>
                <w:rFonts w:ascii="Times New Roman" w:hAnsi="Times New Roman" w:cs="Times New Roman"/>
                <w:color w:val="000000"/>
                <w:sz w:val="20"/>
                <w:szCs w:val="20"/>
              </w:rPr>
              <w:t> </w:t>
            </w:r>
          </w:p>
        </w:tc>
        <w:tc>
          <w:tcPr>
            <w:tcW w:w="1155" w:type="dxa"/>
            <w:vAlign w:val="center"/>
          </w:tcPr>
          <w:p w14:paraId="7BBC552C"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(0.37, 0.48]</w:t>
            </w:r>
            <w:r w:rsidRPr="003C0A5B">
              <w:rPr>
                <w:rStyle w:val="eop"/>
                <w:rFonts w:ascii="Times New Roman" w:hAnsi="Times New Roman" w:cs="Times New Roman"/>
                <w:color w:val="000000"/>
                <w:sz w:val="20"/>
                <w:szCs w:val="20"/>
              </w:rPr>
              <w:t> </w:t>
            </w:r>
          </w:p>
        </w:tc>
        <w:tc>
          <w:tcPr>
            <w:tcW w:w="1155" w:type="dxa"/>
            <w:vAlign w:val="center"/>
          </w:tcPr>
          <w:p w14:paraId="031C7585"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[0.81, 0.88)</w:t>
            </w:r>
            <w:r w:rsidRPr="003C0A5B">
              <w:rPr>
                <w:rStyle w:val="eop"/>
                <w:rFonts w:ascii="Times New Roman" w:hAnsi="Times New Roman" w:cs="Times New Roman"/>
                <w:color w:val="000000"/>
                <w:sz w:val="20"/>
                <w:szCs w:val="20"/>
              </w:rPr>
              <w:t> </w:t>
            </w:r>
          </w:p>
        </w:tc>
        <w:tc>
          <w:tcPr>
            <w:tcW w:w="1053" w:type="dxa"/>
            <w:vAlign w:val="center"/>
          </w:tcPr>
          <w:p w14:paraId="75D51E98"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color w:val="000000"/>
                <w:sz w:val="20"/>
                <w:szCs w:val="20"/>
              </w:rPr>
              <w:t>≥ 0.88</w:t>
            </w:r>
            <w:r w:rsidRPr="003C0A5B">
              <w:rPr>
                <w:rStyle w:val="eop"/>
                <w:rFonts w:ascii="Times New Roman" w:hAnsi="Times New Roman" w:cs="Times New Roman"/>
                <w:color w:val="000000"/>
                <w:sz w:val="20"/>
                <w:szCs w:val="20"/>
              </w:rPr>
              <w:t> </w:t>
            </w:r>
          </w:p>
        </w:tc>
        <w:tc>
          <w:tcPr>
            <w:tcW w:w="859" w:type="dxa"/>
            <w:vAlign w:val="center"/>
          </w:tcPr>
          <w:p w14:paraId="0C039EAB"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859" w:type="dxa"/>
            <w:vAlign w:val="center"/>
          </w:tcPr>
          <w:p w14:paraId="01EAAA77" w14:textId="77777777" w:rsidR="00015F24" w:rsidRPr="003C0A5B" w:rsidRDefault="00015F24" w:rsidP="00505558">
            <w:pPr>
              <w:contextualSpacing/>
              <w:jc w:val="center"/>
              <w:rPr>
                <w:rFonts w:ascii="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r>
    </w:tbl>
    <w:p w14:paraId="0320BD3D" w14:textId="3D13D566" w:rsidR="13B3C890" w:rsidRDefault="6F8BAFF0" w:rsidP="00505558">
      <w:pPr>
        <w:spacing w:after="0"/>
        <w:contextualSpacing/>
        <w:rPr>
          <w:rFonts w:ascii="Times New Roman" w:eastAsia="Times New Roman" w:hAnsi="Times New Roman" w:cs="Times New Roman"/>
        </w:rPr>
      </w:pPr>
      <w:r w:rsidRPr="13F65CD2">
        <w:rPr>
          <w:rFonts w:ascii="Times New Roman" w:eastAsia="Times New Roman" w:hAnsi="Times New Roman" w:cs="Times New Roman"/>
        </w:rPr>
        <w:t>Table 3: ‘</w:t>
      </w:r>
      <w:r w:rsidR="2490A22E" w:rsidRPr="13F65CD2">
        <w:rPr>
          <w:rFonts w:ascii="Times New Roman" w:eastAsia="Times New Roman" w:hAnsi="Times New Roman" w:cs="Times New Roman"/>
        </w:rPr>
        <w:t>—</w:t>
      </w:r>
      <w:r w:rsidRPr="13F65CD2">
        <w:rPr>
          <w:rFonts w:ascii="Times New Roman" w:eastAsia="Times New Roman" w:hAnsi="Times New Roman" w:cs="Times New Roman"/>
        </w:rPr>
        <w:t>' implies that the given tool did not meet the posterior probability (likelihood ratio) threshold. Parentheses represent exclusion of the end value</w:t>
      </w:r>
      <w:r w:rsidR="6CB64FB8" w:rsidRPr="4110454D">
        <w:rPr>
          <w:rFonts w:ascii="Times New Roman" w:eastAsia="Times New Roman" w:hAnsi="Times New Roman" w:cs="Times New Roman"/>
        </w:rPr>
        <w:t>;</w:t>
      </w:r>
      <w:r w:rsidRPr="13F65CD2">
        <w:rPr>
          <w:rFonts w:ascii="Times New Roman" w:eastAsia="Times New Roman" w:hAnsi="Times New Roman" w:cs="Times New Roman"/>
        </w:rPr>
        <w:t xml:space="preserve"> brackets represent inclusion of the end value.</w:t>
      </w:r>
    </w:p>
    <w:p w14:paraId="257D5768" w14:textId="77777777" w:rsidR="00505558" w:rsidRPr="00505558" w:rsidRDefault="00505558" w:rsidP="00505558">
      <w:pPr>
        <w:spacing w:after="0"/>
        <w:contextualSpacing/>
        <w:rPr>
          <w:rFonts w:ascii="Times New Roman" w:eastAsia="Times New Roman" w:hAnsi="Times New Roman" w:cs="Times New Roman"/>
        </w:rPr>
      </w:pPr>
    </w:p>
    <w:p w14:paraId="1750DA8B" w14:textId="70482E26" w:rsidR="0095428D" w:rsidRPr="00015F24" w:rsidRDefault="2C2D69C0" w:rsidP="00505558">
      <w:pPr>
        <w:spacing w:after="0" w:line="240" w:lineRule="auto"/>
        <w:contextualSpacing/>
        <w:jc w:val="both"/>
        <w:rPr>
          <w:rFonts w:ascii="Times New Roman" w:eastAsia="Times New Roman" w:hAnsi="Times New Roman" w:cs="Times New Roman"/>
          <w:highlight w:val="yellow"/>
        </w:rPr>
      </w:pPr>
      <w:r w:rsidRPr="00CA635F">
        <w:rPr>
          <w:rFonts w:ascii="Times New Roman" w:eastAsia="Times New Roman" w:hAnsi="Times New Roman" w:cs="Times New Roman"/>
          <w:b/>
        </w:rPr>
        <w:t xml:space="preserve">Table </w:t>
      </w:r>
      <w:r w:rsidR="00C07B5C" w:rsidRPr="00CA635F">
        <w:rPr>
          <w:rFonts w:ascii="Times New Roman" w:eastAsia="Times New Roman" w:hAnsi="Times New Roman" w:cs="Times New Roman"/>
          <w:b/>
        </w:rPr>
        <w:t>4</w:t>
      </w:r>
      <w:r w:rsidRPr="00CA635F">
        <w:rPr>
          <w:rFonts w:ascii="Times New Roman" w:eastAsia="Times New Roman" w:hAnsi="Times New Roman" w:cs="Times New Roman"/>
          <w:b/>
        </w:rPr>
        <w:t xml:space="preserve">: </w:t>
      </w:r>
      <w:r w:rsidR="0040245A" w:rsidRPr="00CA635F">
        <w:rPr>
          <w:rFonts w:ascii="Times New Roman" w:eastAsia="Times New Roman" w:hAnsi="Times New Roman" w:cs="Times New Roman"/>
        </w:rPr>
        <w:t xml:space="preserve">Number </w:t>
      </w:r>
      <w:r w:rsidRPr="00CA635F">
        <w:rPr>
          <w:rFonts w:ascii="Times New Roman" w:eastAsia="Times New Roman" w:hAnsi="Times New Roman" w:cs="Times New Roman"/>
        </w:rPr>
        <w:t xml:space="preserve">of </w:t>
      </w:r>
      <w:r w:rsidR="1DEEF661" w:rsidRPr="00CA635F">
        <w:rPr>
          <w:rFonts w:ascii="Times New Roman" w:eastAsia="Times New Roman" w:hAnsi="Times New Roman" w:cs="Times New Roman"/>
        </w:rPr>
        <w:t xml:space="preserve">predicted </w:t>
      </w:r>
      <w:r w:rsidR="00CA635F" w:rsidRPr="00CA635F">
        <w:rPr>
          <w:rFonts w:ascii="Times New Roman" w:eastAsia="Times New Roman" w:hAnsi="Times New Roman" w:cs="Times New Roman"/>
        </w:rPr>
        <w:t>pathogenic</w:t>
      </w:r>
      <w:r w:rsidRPr="00CA635F">
        <w:rPr>
          <w:rFonts w:ascii="Times New Roman" w:eastAsia="Times New Roman" w:hAnsi="Times New Roman" w:cs="Times New Roman"/>
        </w:rPr>
        <w:t xml:space="preserve"> and </w:t>
      </w:r>
      <w:r w:rsidR="10BEE863" w:rsidRPr="00CA635F">
        <w:rPr>
          <w:rFonts w:ascii="Times New Roman" w:eastAsia="Times New Roman" w:hAnsi="Times New Roman" w:cs="Times New Roman"/>
        </w:rPr>
        <w:t>predicted</w:t>
      </w:r>
      <w:r w:rsidRPr="00CA635F">
        <w:rPr>
          <w:rFonts w:ascii="Times New Roman" w:eastAsia="Times New Roman" w:hAnsi="Times New Roman" w:cs="Times New Roman"/>
        </w:rPr>
        <w:t xml:space="preserve"> benign variants </w:t>
      </w:r>
      <w:r w:rsidR="00CA635F" w:rsidRPr="00CA635F">
        <w:rPr>
          <w:rFonts w:ascii="Times New Roman" w:eastAsia="Times New Roman" w:hAnsi="Times New Roman" w:cs="Times New Roman"/>
        </w:rPr>
        <w:t xml:space="preserve">at different strengths </w:t>
      </w:r>
      <w:r w:rsidRPr="00CA635F">
        <w:rPr>
          <w:rFonts w:ascii="Times New Roman" w:eastAsia="Times New Roman" w:hAnsi="Times New Roman" w:cs="Times New Roman"/>
        </w:rPr>
        <w:t xml:space="preserve">among the </w:t>
      </w:r>
      <w:r w:rsidR="00CA635F" w:rsidRPr="00CA635F">
        <w:rPr>
          <w:rFonts w:ascii="Times New Roman" w:eastAsia="Times New Roman" w:hAnsi="Times New Roman" w:cs="Times New Roman"/>
        </w:rPr>
        <w:t xml:space="preserve">set of Uncertain </w:t>
      </w:r>
      <w:r w:rsidRPr="00CA635F">
        <w:rPr>
          <w:rFonts w:ascii="Times New Roman" w:eastAsia="Times New Roman" w:hAnsi="Times New Roman" w:cs="Times New Roman"/>
        </w:rPr>
        <w:t xml:space="preserve">variants </w:t>
      </w:r>
      <w:r w:rsidR="00CA644A">
        <w:rPr>
          <w:rFonts w:ascii="Times New Roman" w:eastAsia="Times New Roman" w:hAnsi="Times New Roman" w:cs="Times New Roman"/>
        </w:rPr>
        <w:t>(n = 392)</w:t>
      </w:r>
      <w:r>
        <w:rPr>
          <w:rFonts w:ascii="Times New Roman" w:eastAsia="Times New Roman" w:hAnsi="Times New Roman" w:cs="Times New Roman"/>
        </w:rPr>
        <w:t xml:space="preserve"> </w:t>
      </w:r>
      <w:r w:rsidRPr="00CA635F">
        <w:rPr>
          <w:rFonts w:ascii="Times New Roman" w:eastAsia="Times New Roman" w:hAnsi="Times New Roman" w:cs="Times New Roman"/>
        </w:rPr>
        <w:t>based on predicted probability</w:t>
      </w:r>
    </w:p>
    <w:tbl>
      <w:tblPr>
        <w:tblStyle w:val="TableGrid"/>
        <w:tblW w:w="10142" w:type="dxa"/>
        <w:tblLook w:val="04A0" w:firstRow="1" w:lastRow="0" w:firstColumn="1" w:lastColumn="0" w:noHBand="0" w:noVBand="1"/>
      </w:tblPr>
      <w:tblGrid>
        <w:gridCol w:w="1105"/>
        <w:gridCol w:w="852"/>
        <w:gridCol w:w="852"/>
        <w:gridCol w:w="990"/>
        <w:gridCol w:w="1105"/>
        <w:gridCol w:w="1105"/>
        <w:gridCol w:w="990"/>
        <w:gridCol w:w="852"/>
        <w:gridCol w:w="853"/>
        <w:gridCol w:w="1438"/>
      </w:tblGrid>
      <w:tr w:rsidR="00CA644A" w:rsidRPr="00C04B73" w14:paraId="69AA8758" w14:textId="77777777" w:rsidTr="00CA644A">
        <w:trPr>
          <w:trHeight w:val="355"/>
        </w:trPr>
        <w:tc>
          <w:tcPr>
            <w:tcW w:w="1001" w:type="dxa"/>
            <w:vMerge w:val="restart"/>
            <w:vAlign w:val="center"/>
          </w:tcPr>
          <w:p w14:paraId="4E20B3BA"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b/>
                <w:bCs/>
                <w:sz w:val="20"/>
                <w:szCs w:val="20"/>
              </w:rPr>
              <w:t>Prediction Tool</w:t>
            </w:r>
          </w:p>
        </w:tc>
        <w:tc>
          <w:tcPr>
            <w:tcW w:w="3972" w:type="dxa"/>
            <w:gridSpan w:val="4"/>
            <w:vAlign w:val="center"/>
          </w:tcPr>
          <w:p w14:paraId="579BD8AF"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b/>
                <w:bCs/>
                <w:sz w:val="20"/>
                <w:szCs w:val="20"/>
              </w:rPr>
              <w:t>Benign (BP4)</w:t>
            </w:r>
            <w:r w:rsidRPr="003C0A5B">
              <w:rPr>
                <w:rStyle w:val="eop"/>
                <w:rFonts w:ascii="Times New Roman" w:hAnsi="Times New Roman" w:cs="Times New Roman"/>
                <w:sz w:val="20"/>
                <w:szCs w:val="20"/>
              </w:rPr>
              <w:t> </w:t>
            </w:r>
          </w:p>
        </w:tc>
        <w:tc>
          <w:tcPr>
            <w:tcW w:w="3971" w:type="dxa"/>
            <w:gridSpan w:val="4"/>
            <w:vAlign w:val="center"/>
          </w:tcPr>
          <w:p w14:paraId="10D4A3EB"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b/>
                <w:bCs/>
                <w:sz w:val="20"/>
                <w:szCs w:val="20"/>
              </w:rPr>
              <w:t>Pathogenic (PP3)</w:t>
            </w:r>
            <w:r w:rsidRPr="003C0A5B">
              <w:rPr>
                <w:rStyle w:val="eop"/>
                <w:rFonts w:ascii="Times New Roman" w:hAnsi="Times New Roman" w:cs="Times New Roman"/>
                <w:sz w:val="20"/>
                <w:szCs w:val="20"/>
              </w:rPr>
              <w:t> </w:t>
            </w:r>
          </w:p>
        </w:tc>
        <w:tc>
          <w:tcPr>
            <w:tcW w:w="1198" w:type="dxa"/>
            <w:vMerge w:val="restart"/>
            <w:vAlign w:val="center"/>
          </w:tcPr>
          <w:p w14:paraId="48A128E4" w14:textId="77777777" w:rsidR="00CA644A" w:rsidRPr="003C0A5B" w:rsidRDefault="00CA644A" w:rsidP="00505558">
            <w:pPr>
              <w:contextualSpacing/>
              <w:jc w:val="center"/>
              <w:textAlignment w:val="baseline"/>
              <w:rPr>
                <w:rFonts w:ascii="Times New Roman" w:eastAsia="Times New Roman" w:hAnsi="Times New Roman" w:cs="Times New Roman"/>
                <w:b/>
                <w:bCs/>
                <w:sz w:val="20"/>
                <w:szCs w:val="20"/>
              </w:rPr>
            </w:pPr>
            <w:r w:rsidRPr="003C0A5B">
              <w:rPr>
                <w:rFonts w:ascii="Times New Roman" w:eastAsia="Times New Roman" w:hAnsi="Times New Roman" w:cs="Times New Roman"/>
                <w:b/>
                <w:bCs/>
                <w:sz w:val="20"/>
                <w:szCs w:val="20"/>
              </w:rPr>
              <w:t>Indeterminate</w:t>
            </w:r>
          </w:p>
        </w:tc>
      </w:tr>
      <w:tr w:rsidR="00CA644A" w:rsidRPr="00C04B73" w14:paraId="3F49888A" w14:textId="77777777" w:rsidTr="00CA644A">
        <w:trPr>
          <w:trHeight w:val="691"/>
        </w:trPr>
        <w:tc>
          <w:tcPr>
            <w:tcW w:w="1001" w:type="dxa"/>
            <w:vMerge/>
            <w:vAlign w:val="center"/>
          </w:tcPr>
          <w:p w14:paraId="4E1736F9"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p>
        </w:tc>
        <w:tc>
          <w:tcPr>
            <w:tcW w:w="984" w:type="dxa"/>
            <w:vAlign w:val="center"/>
          </w:tcPr>
          <w:p w14:paraId="6BA4DFE5"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Very Strong</w:t>
            </w:r>
          </w:p>
        </w:tc>
        <w:tc>
          <w:tcPr>
            <w:tcW w:w="982" w:type="dxa"/>
            <w:vAlign w:val="center"/>
          </w:tcPr>
          <w:p w14:paraId="2F2E548C"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Strong</w:t>
            </w:r>
          </w:p>
        </w:tc>
        <w:tc>
          <w:tcPr>
            <w:tcW w:w="998" w:type="dxa"/>
            <w:vAlign w:val="center"/>
          </w:tcPr>
          <w:p w14:paraId="1F6E382F"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Moderate</w:t>
            </w:r>
          </w:p>
        </w:tc>
        <w:tc>
          <w:tcPr>
            <w:tcW w:w="1007" w:type="dxa"/>
            <w:vAlign w:val="center"/>
          </w:tcPr>
          <w:p w14:paraId="626E14D3"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Supporting</w:t>
            </w:r>
          </w:p>
        </w:tc>
        <w:tc>
          <w:tcPr>
            <w:tcW w:w="1007" w:type="dxa"/>
            <w:vAlign w:val="center"/>
          </w:tcPr>
          <w:p w14:paraId="3421D3DF"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Supporting</w:t>
            </w:r>
          </w:p>
        </w:tc>
        <w:tc>
          <w:tcPr>
            <w:tcW w:w="998" w:type="dxa"/>
            <w:vAlign w:val="center"/>
          </w:tcPr>
          <w:p w14:paraId="10C9D719"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Moderate</w:t>
            </w:r>
          </w:p>
        </w:tc>
        <w:tc>
          <w:tcPr>
            <w:tcW w:w="982" w:type="dxa"/>
            <w:vAlign w:val="center"/>
          </w:tcPr>
          <w:p w14:paraId="2A4D9FB1"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Strong</w:t>
            </w:r>
          </w:p>
        </w:tc>
        <w:tc>
          <w:tcPr>
            <w:tcW w:w="982" w:type="dxa"/>
            <w:vAlign w:val="center"/>
          </w:tcPr>
          <w:p w14:paraId="7EF41952"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Very Strong</w:t>
            </w:r>
          </w:p>
        </w:tc>
        <w:tc>
          <w:tcPr>
            <w:tcW w:w="1198" w:type="dxa"/>
            <w:vMerge/>
            <w:vAlign w:val="center"/>
          </w:tcPr>
          <w:p w14:paraId="757C5EB0"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p>
        </w:tc>
      </w:tr>
      <w:tr w:rsidR="00CA644A" w:rsidRPr="00C04B73" w14:paraId="76340AEA" w14:textId="77777777" w:rsidTr="00CA644A">
        <w:trPr>
          <w:trHeight w:val="335"/>
        </w:trPr>
        <w:tc>
          <w:tcPr>
            <w:tcW w:w="1001" w:type="dxa"/>
            <w:vAlign w:val="center"/>
          </w:tcPr>
          <w:p w14:paraId="0307E0B1"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CADD</w:t>
            </w:r>
          </w:p>
        </w:tc>
        <w:tc>
          <w:tcPr>
            <w:tcW w:w="984" w:type="dxa"/>
            <w:vAlign w:val="center"/>
          </w:tcPr>
          <w:p w14:paraId="60438F82"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79 </w:t>
            </w:r>
          </w:p>
        </w:tc>
        <w:tc>
          <w:tcPr>
            <w:tcW w:w="982" w:type="dxa"/>
            <w:vAlign w:val="center"/>
          </w:tcPr>
          <w:p w14:paraId="1AE56AB0"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28 </w:t>
            </w:r>
          </w:p>
        </w:tc>
        <w:tc>
          <w:tcPr>
            <w:tcW w:w="998" w:type="dxa"/>
            <w:vAlign w:val="center"/>
          </w:tcPr>
          <w:p w14:paraId="6E3AA119"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51 </w:t>
            </w:r>
          </w:p>
        </w:tc>
        <w:tc>
          <w:tcPr>
            <w:tcW w:w="1007" w:type="dxa"/>
            <w:vAlign w:val="center"/>
          </w:tcPr>
          <w:p w14:paraId="5A434101"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63 </w:t>
            </w:r>
          </w:p>
        </w:tc>
        <w:tc>
          <w:tcPr>
            <w:tcW w:w="1007" w:type="dxa"/>
            <w:vAlign w:val="center"/>
          </w:tcPr>
          <w:p w14:paraId="6121A631"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23 </w:t>
            </w:r>
          </w:p>
        </w:tc>
        <w:tc>
          <w:tcPr>
            <w:tcW w:w="998" w:type="dxa"/>
            <w:vAlign w:val="center"/>
          </w:tcPr>
          <w:p w14:paraId="62F1960B"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34 </w:t>
            </w:r>
          </w:p>
        </w:tc>
        <w:tc>
          <w:tcPr>
            <w:tcW w:w="982" w:type="dxa"/>
            <w:vAlign w:val="center"/>
          </w:tcPr>
          <w:p w14:paraId="69160194"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13 </w:t>
            </w:r>
          </w:p>
        </w:tc>
        <w:tc>
          <w:tcPr>
            <w:tcW w:w="982" w:type="dxa"/>
          </w:tcPr>
          <w:p w14:paraId="0C4785F4"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1198" w:type="dxa"/>
            <w:vAlign w:val="center"/>
          </w:tcPr>
          <w:p w14:paraId="2EEA866F"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101 </w:t>
            </w:r>
          </w:p>
        </w:tc>
      </w:tr>
      <w:tr w:rsidR="00CA644A" w:rsidRPr="00C04B73" w14:paraId="71D889C2" w14:textId="77777777" w:rsidTr="00CA644A">
        <w:trPr>
          <w:trHeight w:val="355"/>
        </w:trPr>
        <w:tc>
          <w:tcPr>
            <w:tcW w:w="1001" w:type="dxa"/>
            <w:vAlign w:val="center"/>
          </w:tcPr>
          <w:p w14:paraId="4593B4DC"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REVEL</w:t>
            </w:r>
          </w:p>
        </w:tc>
        <w:tc>
          <w:tcPr>
            <w:tcW w:w="984" w:type="dxa"/>
            <w:vAlign w:val="center"/>
          </w:tcPr>
          <w:p w14:paraId="4E8E2D85"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982" w:type="dxa"/>
            <w:vAlign w:val="center"/>
          </w:tcPr>
          <w:p w14:paraId="3F7519BD"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67 </w:t>
            </w:r>
          </w:p>
        </w:tc>
        <w:tc>
          <w:tcPr>
            <w:tcW w:w="998" w:type="dxa"/>
            <w:vAlign w:val="center"/>
          </w:tcPr>
          <w:p w14:paraId="0A693A03"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131 </w:t>
            </w:r>
          </w:p>
        </w:tc>
        <w:tc>
          <w:tcPr>
            <w:tcW w:w="1007" w:type="dxa"/>
            <w:vAlign w:val="center"/>
          </w:tcPr>
          <w:p w14:paraId="01E32A1C"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50 </w:t>
            </w:r>
          </w:p>
        </w:tc>
        <w:tc>
          <w:tcPr>
            <w:tcW w:w="1007" w:type="dxa"/>
            <w:vAlign w:val="center"/>
          </w:tcPr>
          <w:p w14:paraId="02D31D50"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16 </w:t>
            </w:r>
          </w:p>
        </w:tc>
        <w:tc>
          <w:tcPr>
            <w:tcW w:w="998" w:type="dxa"/>
            <w:vAlign w:val="center"/>
          </w:tcPr>
          <w:p w14:paraId="78182ED3"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22 </w:t>
            </w:r>
          </w:p>
        </w:tc>
        <w:tc>
          <w:tcPr>
            <w:tcW w:w="982" w:type="dxa"/>
            <w:vAlign w:val="center"/>
          </w:tcPr>
          <w:p w14:paraId="52C93E4C"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12 </w:t>
            </w:r>
          </w:p>
        </w:tc>
        <w:tc>
          <w:tcPr>
            <w:tcW w:w="982" w:type="dxa"/>
          </w:tcPr>
          <w:p w14:paraId="0D67C04E"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1198" w:type="dxa"/>
            <w:vAlign w:val="center"/>
          </w:tcPr>
          <w:p w14:paraId="604929E1"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94 </w:t>
            </w:r>
          </w:p>
        </w:tc>
      </w:tr>
      <w:tr w:rsidR="00CA644A" w:rsidRPr="00C04B73" w14:paraId="0D589CEB" w14:textId="77777777" w:rsidTr="00CA644A">
        <w:trPr>
          <w:trHeight w:val="355"/>
        </w:trPr>
        <w:tc>
          <w:tcPr>
            <w:tcW w:w="1001" w:type="dxa"/>
            <w:vAlign w:val="center"/>
          </w:tcPr>
          <w:p w14:paraId="1B29BC55"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proofErr w:type="spellStart"/>
            <w:r w:rsidRPr="003C0A5B">
              <w:rPr>
                <w:rFonts w:ascii="Times New Roman" w:eastAsia="Times New Roman" w:hAnsi="Times New Roman" w:cs="Times New Roman"/>
                <w:color w:val="000000"/>
                <w:sz w:val="20"/>
                <w:szCs w:val="20"/>
              </w:rPr>
              <w:t>BayesDel</w:t>
            </w:r>
            <w:proofErr w:type="spellEnd"/>
          </w:p>
        </w:tc>
        <w:tc>
          <w:tcPr>
            <w:tcW w:w="984" w:type="dxa"/>
            <w:vAlign w:val="center"/>
          </w:tcPr>
          <w:p w14:paraId="2B2ACF3D"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1 </w:t>
            </w:r>
          </w:p>
        </w:tc>
        <w:tc>
          <w:tcPr>
            <w:tcW w:w="982" w:type="dxa"/>
            <w:vAlign w:val="center"/>
          </w:tcPr>
          <w:p w14:paraId="245D2024"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91 </w:t>
            </w:r>
          </w:p>
        </w:tc>
        <w:tc>
          <w:tcPr>
            <w:tcW w:w="998" w:type="dxa"/>
            <w:vAlign w:val="center"/>
          </w:tcPr>
          <w:p w14:paraId="23A6DBC6"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132 </w:t>
            </w:r>
          </w:p>
        </w:tc>
        <w:tc>
          <w:tcPr>
            <w:tcW w:w="1007" w:type="dxa"/>
            <w:vAlign w:val="center"/>
          </w:tcPr>
          <w:p w14:paraId="5349F479"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51 </w:t>
            </w:r>
          </w:p>
        </w:tc>
        <w:tc>
          <w:tcPr>
            <w:tcW w:w="1007" w:type="dxa"/>
            <w:vAlign w:val="center"/>
          </w:tcPr>
          <w:p w14:paraId="5734B2FA"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12 </w:t>
            </w:r>
          </w:p>
        </w:tc>
        <w:tc>
          <w:tcPr>
            <w:tcW w:w="998" w:type="dxa"/>
            <w:vAlign w:val="center"/>
          </w:tcPr>
          <w:p w14:paraId="1BC305AD"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21 </w:t>
            </w:r>
          </w:p>
        </w:tc>
        <w:tc>
          <w:tcPr>
            <w:tcW w:w="982" w:type="dxa"/>
            <w:vAlign w:val="center"/>
          </w:tcPr>
          <w:p w14:paraId="23BD840F"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13 </w:t>
            </w:r>
          </w:p>
        </w:tc>
        <w:tc>
          <w:tcPr>
            <w:tcW w:w="982" w:type="dxa"/>
          </w:tcPr>
          <w:p w14:paraId="387FEE7E"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1198" w:type="dxa"/>
            <w:vAlign w:val="center"/>
          </w:tcPr>
          <w:p w14:paraId="1EED36B6"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71 </w:t>
            </w:r>
          </w:p>
        </w:tc>
      </w:tr>
      <w:tr w:rsidR="00CA644A" w:rsidRPr="00C04B73" w14:paraId="2C2668A4" w14:textId="77777777" w:rsidTr="00CA644A">
        <w:trPr>
          <w:trHeight w:val="691"/>
        </w:trPr>
        <w:tc>
          <w:tcPr>
            <w:tcW w:w="1001" w:type="dxa"/>
            <w:vAlign w:val="center"/>
          </w:tcPr>
          <w:p w14:paraId="1B888AB6"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Alpha Missense</w:t>
            </w:r>
          </w:p>
        </w:tc>
        <w:tc>
          <w:tcPr>
            <w:tcW w:w="984" w:type="dxa"/>
            <w:vAlign w:val="center"/>
          </w:tcPr>
          <w:p w14:paraId="603E2974"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982" w:type="dxa"/>
            <w:vAlign w:val="center"/>
          </w:tcPr>
          <w:p w14:paraId="4BC92FF7"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104 </w:t>
            </w:r>
          </w:p>
        </w:tc>
        <w:tc>
          <w:tcPr>
            <w:tcW w:w="998" w:type="dxa"/>
            <w:vAlign w:val="center"/>
          </w:tcPr>
          <w:p w14:paraId="0041F4FF"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96 </w:t>
            </w:r>
          </w:p>
        </w:tc>
        <w:tc>
          <w:tcPr>
            <w:tcW w:w="1007" w:type="dxa"/>
            <w:vAlign w:val="center"/>
          </w:tcPr>
          <w:p w14:paraId="7D607B14"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28 </w:t>
            </w:r>
          </w:p>
        </w:tc>
        <w:tc>
          <w:tcPr>
            <w:tcW w:w="1007" w:type="dxa"/>
            <w:vAlign w:val="center"/>
          </w:tcPr>
          <w:p w14:paraId="795EA10E"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22 </w:t>
            </w:r>
          </w:p>
        </w:tc>
        <w:tc>
          <w:tcPr>
            <w:tcW w:w="998" w:type="dxa"/>
            <w:vAlign w:val="center"/>
          </w:tcPr>
          <w:p w14:paraId="3E5588CD"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color w:val="000000"/>
                <w:sz w:val="20"/>
                <w:szCs w:val="20"/>
              </w:rPr>
              <w:t>81 </w:t>
            </w:r>
          </w:p>
        </w:tc>
        <w:tc>
          <w:tcPr>
            <w:tcW w:w="982" w:type="dxa"/>
            <w:vAlign w:val="center"/>
          </w:tcPr>
          <w:p w14:paraId="726DFDE8"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982" w:type="dxa"/>
            <w:vAlign w:val="center"/>
          </w:tcPr>
          <w:p w14:paraId="00B29A88"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Style w:val="normaltextrun"/>
                <w:rFonts w:ascii="Times New Roman" w:hAnsi="Times New Roman" w:cs="Times New Roman"/>
                <w:sz w:val="20"/>
                <w:szCs w:val="20"/>
              </w:rPr>
              <w:t>—</w:t>
            </w:r>
            <w:r w:rsidRPr="003C0A5B">
              <w:rPr>
                <w:rStyle w:val="eop"/>
                <w:rFonts w:ascii="Times New Roman" w:hAnsi="Times New Roman" w:cs="Times New Roman"/>
                <w:sz w:val="20"/>
                <w:szCs w:val="20"/>
              </w:rPr>
              <w:t> </w:t>
            </w:r>
          </w:p>
        </w:tc>
        <w:tc>
          <w:tcPr>
            <w:tcW w:w="1198" w:type="dxa"/>
            <w:vAlign w:val="center"/>
          </w:tcPr>
          <w:p w14:paraId="5EDF0096" w14:textId="77777777" w:rsidR="00CA644A" w:rsidRPr="003C0A5B" w:rsidRDefault="00CA644A" w:rsidP="00505558">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61 </w:t>
            </w:r>
          </w:p>
        </w:tc>
      </w:tr>
    </w:tbl>
    <w:p w14:paraId="495C324D" w14:textId="6946B81B" w:rsidR="00452923" w:rsidRDefault="00452923" w:rsidP="00505558">
      <w:pPr>
        <w:spacing w:after="0" w:line="360" w:lineRule="auto"/>
        <w:contextualSpacing/>
      </w:pPr>
    </w:p>
    <w:p w14:paraId="145A241F" w14:textId="761BF4C9" w:rsidR="00402074" w:rsidRPr="00402074" w:rsidRDefault="00402074" w:rsidP="00505558">
      <w:pPr>
        <w:pStyle w:val="Caption"/>
        <w:keepNext/>
        <w:spacing w:after="0"/>
        <w:contextualSpacing/>
        <w:rPr>
          <w:rFonts w:ascii="Times New Roman" w:hAnsi="Times New Roman" w:cs="Times New Roman"/>
          <w:color w:val="auto"/>
          <w:sz w:val="22"/>
          <w:szCs w:val="22"/>
        </w:rPr>
      </w:pPr>
      <w:commentRangeStart w:id="32"/>
      <w:commentRangeStart w:id="33"/>
      <w:r w:rsidRPr="5A671A20">
        <w:rPr>
          <w:rFonts w:ascii="Times New Roman" w:hAnsi="Times New Roman" w:cs="Times New Roman"/>
          <w:b/>
          <w:color w:val="auto"/>
          <w:sz w:val="22"/>
          <w:szCs w:val="22"/>
        </w:rPr>
        <w:t xml:space="preserve">Figure </w:t>
      </w:r>
      <w:commentRangeEnd w:id="32"/>
      <w:r>
        <w:rPr>
          <w:rStyle w:val="CommentReference"/>
        </w:rPr>
        <w:commentReference w:id="32"/>
      </w:r>
      <w:commentRangeEnd w:id="33"/>
      <w:r w:rsidR="00017238">
        <w:rPr>
          <w:rStyle w:val="CommentReference"/>
          <w:i w:val="0"/>
          <w:iCs w:val="0"/>
          <w:color w:val="auto"/>
        </w:rPr>
        <w:commentReference w:id="33"/>
      </w:r>
      <w:r w:rsidR="00775FA6" w:rsidRPr="1806D587">
        <w:rPr>
          <w:rFonts w:ascii="Times New Roman" w:hAnsi="Times New Roman" w:cs="Times New Roman"/>
          <w:b/>
          <w:bCs/>
          <w:color w:val="auto"/>
          <w:sz w:val="22"/>
          <w:szCs w:val="22"/>
        </w:rPr>
        <w:t>2</w:t>
      </w:r>
      <w:r w:rsidRPr="1806D587">
        <w:rPr>
          <w:rFonts w:ascii="Times New Roman" w:hAnsi="Times New Roman" w:cs="Times New Roman"/>
          <w:b/>
          <w:bCs/>
          <w:color w:val="auto"/>
          <w:sz w:val="22"/>
          <w:szCs w:val="22"/>
        </w:rPr>
        <w:t>:</w:t>
      </w:r>
      <w:r w:rsidRPr="1806D587">
        <w:rPr>
          <w:rFonts w:ascii="Times New Roman" w:hAnsi="Times New Roman" w:cs="Times New Roman"/>
          <w:color w:val="auto"/>
          <w:sz w:val="22"/>
          <w:szCs w:val="22"/>
        </w:rPr>
        <w:t xml:space="preserve"> </w:t>
      </w:r>
      <w:r w:rsidR="733F0477" w:rsidRPr="62CF743C">
        <w:rPr>
          <w:rFonts w:ascii="Times New Roman" w:hAnsi="Times New Roman" w:cs="Times New Roman"/>
          <w:color w:val="auto"/>
          <w:sz w:val="22"/>
          <w:szCs w:val="22"/>
        </w:rPr>
        <w:t>Prediction</w:t>
      </w:r>
      <w:r w:rsidRPr="1806D587">
        <w:rPr>
          <w:rFonts w:ascii="Times New Roman" w:hAnsi="Times New Roman" w:cs="Times New Roman"/>
          <w:color w:val="auto"/>
          <w:sz w:val="22"/>
          <w:szCs w:val="22"/>
        </w:rPr>
        <w:t xml:space="preserve"> scores with pathogenic and benign evidence levels</w:t>
      </w:r>
      <w:r w:rsidR="00EA6934" w:rsidRPr="1806D587">
        <w:rPr>
          <w:rFonts w:ascii="Times New Roman" w:hAnsi="Times New Roman" w:cs="Times New Roman"/>
          <w:color w:val="auto"/>
          <w:sz w:val="22"/>
          <w:szCs w:val="22"/>
        </w:rPr>
        <w:t xml:space="preserve"> </w:t>
      </w:r>
      <w:r w:rsidR="00B03FE9" w:rsidRPr="1806D587">
        <w:rPr>
          <w:rFonts w:ascii="Times New Roman" w:hAnsi="Times New Roman" w:cs="Times New Roman"/>
          <w:color w:val="auto"/>
          <w:sz w:val="22"/>
          <w:szCs w:val="22"/>
        </w:rPr>
        <w:t xml:space="preserve">for </w:t>
      </w:r>
      <w:r w:rsidR="07C08726" w:rsidRPr="62CF743C">
        <w:rPr>
          <w:rFonts w:ascii="Times New Roman" w:hAnsi="Times New Roman" w:cs="Times New Roman"/>
          <w:color w:val="auto"/>
          <w:sz w:val="22"/>
          <w:szCs w:val="22"/>
        </w:rPr>
        <w:t>Benign</w:t>
      </w:r>
      <w:r w:rsidR="00B03FE9" w:rsidRPr="62CF743C">
        <w:rPr>
          <w:rFonts w:ascii="Times New Roman" w:hAnsi="Times New Roman" w:cs="Times New Roman"/>
          <w:color w:val="auto"/>
          <w:sz w:val="22"/>
          <w:szCs w:val="22"/>
        </w:rPr>
        <w:t xml:space="preserve"> </w:t>
      </w:r>
      <w:r w:rsidR="07C08726" w:rsidRPr="62CF743C">
        <w:rPr>
          <w:rFonts w:ascii="Times New Roman" w:hAnsi="Times New Roman" w:cs="Times New Roman"/>
          <w:color w:val="auto"/>
          <w:sz w:val="22"/>
          <w:szCs w:val="22"/>
        </w:rPr>
        <w:t>and Pathogenic</w:t>
      </w:r>
      <w:r w:rsidR="00B03FE9" w:rsidRPr="1806D587">
        <w:rPr>
          <w:rFonts w:ascii="Times New Roman" w:hAnsi="Times New Roman" w:cs="Times New Roman"/>
          <w:color w:val="auto"/>
          <w:sz w:val="22"/>
          <w:szCs w:val="22"/>
        </w:rPr>
        <w:t xml:space="preserve"> (</w:t>
      </w:r>
      <w:r w:rsidR="00C1520A" w:rsidRPr="1806D587">
        <w:rPr>
          <w:rFonts w:ascii="Times New Roman" w:hAnsi="Times New Roman" w:cs="Times New Roman"/>
          <w:color w:val="auto"/>
          <w:sz w:val="22"/>
          <w:szCs w:val="22"/>
        </w:rPr>
        <w:t xml:space="preserve">Left) and </w:t>
      </w:r>
      <w:r w:rsidR="59436F29" w:rsidRPr="62CF743C">
        <w:rPr>
          <w:rFonts w:ascii="Times New Roman" w:hAnsi="Times New Roman" w:cs="Times New Roman"/>
          <w:color w:val="auto"/>
          <w:sz w:val="22"/>
          <w:szCs w:val="22"/>
        </w:rPr>
        <w:t>U</w:t>
      </w:r>
      <w:r w:rsidR="00C1520A" w:rsidRPr="62CF743C">
        <w:rPr>
          <w:rFonts w:ascii="Times New Roman" w:hAnsi="Times New Roman" w:cs="Times New Roman"/>
          <w:color w:val="auto"/>
          <w:sz w:val="22"/>
          <w:szCs w:val="22"/>
        </w:rPr>
        <w:t>ncertain</w:t>
      </w:r>
      <w:r w:rsidR="00C1520A" w:rsidRPr="1806D587">
        <w:rPr>
          <w:rFonts w:ascii="Times New Roman" w:hAnsi="Times New Roman" w:cs="Times New Roman"/>
          <w:color w:val="auto"/>
          <w:sz w:val="22"/>
          <w:szCs w:val="22"/>
        </w:rPr>
        <w:t xml:space="preserve"> (Right) variants. </w:t>
      </w:r>
      <w:r w:rsidR="00EA6934" w:rsidRPr="1806D587">
        <w:rPr>
          <w:rFonts w:ascii="Times New Roman" w:hAnsi="Times New Roman" w:cs="Times New Roman"/>
          <w:color w:val="auto"/>
          <w:sz w:val="22"/>
          <w:szCs w:val="22"/>
        </w:rPr>
        <w:t>(</w:t>
      </w:r>
      <w:r w:rsidR="00AC6812" w:rsidRPr="1806D587">
        <w:rPr>
          <w:rFonts w:ascii="Times New Roman" w:hAnsi="Times New Roman" w:cs="Times New Roman"/>
          <w:color w:val="auto"/>
          <w:sz w:val="22"/>
          <w:szCs w:val="22"/>
        </w:rPr>
        <w:t xml:space="preserve">p/b: pathogenic / benign; </w:t>
      </w:r>
      <w:proofErr w:type="spellStart"/>
      <w:proofErr w:type="gramStart"/>
      <w:r w:rsidR="00EA6934" w:rsidRPr="1806D587">
        <w:rPr>
          <w:rFonts w:ascii="Times New Roman" w:hAnsi="Times New Roman" w:cs="Times New Roman"/>
          <w:color w:val="auto"/>
          <w:sz w:val="22"/>
          <w:szCs w:val="22"/>
        </w:rPr>
        <w:t>su:supporting</w:t>
      </w:r>
      <w:proofErr w:type="spellEnd"/>
      <w:proofErr w:type="gramEnd"/>
      <w:r w:rsidR="00EA6934" w:rsidRPr="1806D587">
        <w:rPr>
          <w:rFonts w:ascii="Times New Roman" w:hAnsi="Times New Roman" w:cs="Times New Roman"/>
          <w:color w:val="auto"/>
          <w:sz w:val="22"/>
          <w:szCs w:val="22"/>
        </w:rPr>
        <w:t xml:space="preserve">, </w:t>
      </w:r>
      <w:r w:rsidR="00AC6812" w:rsidRPr="1806D587">
        <w:rPr>
          <w:rFonts w:ascii="Times New Roman" w:hAnsi="Times New Roman" w:cs="Times New Roman"/>
          <w:color w:val="auto"/>
          <w:sz w:val="22"/>
          <w:szCs w:val="22"/>
        </w:rPr>
        <w:t xml:space="preserve">m:moderate, </w:t>
      </w:r>
      <w:proofErr w:type="spellStart"/>
      <w:r w:rsidR="00AC6812" w:rsidRPr="1806D587">
        <w:rPr>
          <w:rFonts w:ascii="Times New Roman" w:hAnsi="Times New Roman" w:cs="Times New Roman"/>
          <w:color w:val="auto"/>
          <w:sz w:val="22"/>
          <w:szCs w:val="22"/>
        </w:rPr>
        <w:t>st</w:t>
      </w:r>
      <w:proofErr w:type="spellEnd"/>
      <w:r w:rsidR="00AC6812" w:rsidRPr="1806D587">
        <w:rPr>
          <w:rFonts w:ascii="Times New Roman" w:hAnsi="Times New Roman" w:cs="Times New Roman"/>
          <w:color w:val="auto"/>
          <w:sz w:val="22"/>
          <w:szCs w:val="22"/>
        </w:rPr>
        <w:t>: strong, vs: very strong)</w:t>
      </w:r>
    </w:p>
    <w:p w14:paraId="142C9155" w14:textId="586B0D3C" w:rsidR="001E3211" w:rsidRDefault="001E3211" w:rsidP="001E3211">
      <w:pPr>
        <w:pStyle w:val="NormalWeb"/>
      </w:pPr>
      <w:r>
        <w:rPr>
          <w:noProof/>
        </w:rPr>
        <w:drawing>
          <wp:inline distT="0" distB="0" distL="0" distR="0" wp14:anchorId="1CAF8275" wp14:editId="57009F08">
            <wp:extent cx="2766951" cy="2766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1130" cy="2781130"/>
                    </a:xfrm>
                    <a:prstGeom prst="rect">
                      <a:avLst/>
                    </a:prstGeom>
                    <a:noFill/>
                    <a:ln>
                      <a:noFill/>
                    </a:ln>
                  </pic:spPr>
                </pic:pic>
              </a:graphicData>
            </a:graphic>
          </wp:inline>
        </w:drawing>
      </w:r>
      <w:r>
        <w:rPr>
          <w:noProof/>
        </w:rPr>
        <w:drawing>
          <wp:inline distT="0" distB="0" distL="0" distR="0" wp14:anchorId="1DE79057" wp14:editId="57990F67">
            <wp:extent cx="2755900" cy="2755900"/>
            <wp:effectExtent l="0" t="0" r="635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5900" cy="2755900"/>
                    </a:xfrm>
                    <a:prstGeom prst="rect">
                      <a:avLst/>
                    </a:prstGeom>
                    <a:noFill/>
                    <a:ln>
                      <a:noFill/>
                    </a:ln>
                  </pic:spPr>
                </pic:pic>
              </a:graphicData>
            </a:graphic>
          </wp:inline>
        </w:drawing>
      </w:r>
    </w:p>
    <w:p w14:paraId="053E3B43" w14:textId="51B6EFF6" w:rsidR="005F21C5" w:rsidRDefault="005F21C5" w:rsidP="005F21C5">
      <w:pPr>
        <w:pStyle w:val="NormalWeb"/>
      </w:pPr>
    </w:p>
    <w:p w14:paraId="59F8AF59" w14:textId="75200C33" w:rsidR="5CD0F0B6" w:rsidRDefault="00791A92" w:rsidP="423F7AAB">
      <w:pPr>
        <w:pStyle w:val="NormalWeb"/>
        <w:spacing w:after="0" w:line="360" w:lineRule="auto"/>
        <w:contextualSpacing/>
        <w:rPr>
          <w:b/>
          <w:bCs/>
        </w:rPr>
      </w:pPr>
      <w:r>
        <w:t xml:space="preserve"> </w:t>
      </w:r>
    </w:p>
    <w:p w14:paraId="2EC03EF8" w14:textId="3D70AFA6" w:rsidR="5CD0F0B6" w:rsidRDefault="20B1C24E" w:rsidP="423F7AAB">
      <w:pPr>
        <w:pStyle w:val="NormalWeb"/>
        <w:spacing w:after="0" w:line="360" w:lineRule="auto"/>
        <w:contextualSpacing/>
        <w:rPr>
          <w:b/>
          <w:bCs/>
        </w:rPr>
      </w:pPr>
      <w:r w:rsidRPr="423F7AAB">
        <w:rPr>
          <w:b/>
          <w:bCs/>
        </w:rPr>
        <w:t xml:space="preserve">Clustering of Pathogenic Variants in </w:t>
      </w:r>
      <w:r w:rsidR="70EA21C2" w:rsidRPr="423F7AAB">
        <w:rPr>
          <w:b/>
          <w:bCs/>
        </w:rPr>
        <w:t>the Homeodomain</w:t>
      </w:r>
    </w:p>
    <w:p w14:paraId="329367AA" w14:textId="6590EE69" w:rsidR="73EFDFD3" w:rsidRDefault="139FAA01" w:rsidP="00505558">
      <w:pPr>
        <w:spacing w:after="0" w:line="360" w:lineRule="auto"/>
        <w:ind w:firstLine="720"/>
        <w:contextualSpacing/>
        <w:jc w:val="both"/>
        <w:rPr>
          <w:rFonts w:ascii="Times New Roman" w:eastAsia="Times New Roman" w:hAnsi="Times New Roman" w:cs="Times New Roman"/>
        </w:rPr>
      </w:pPr>
      <w:r w:rsidRPr="0C82FE3A">
        <w:rPr>
          <w:rFonts w:ascii="Times New Roman" w:eastAsia="Times New Roman" w:hAnsi="Times New Roman" w:cs="Times New Roman"/>
        </w:rPr>
        <w:lastRenderedPageBreak/>
        <w:t xml:space="preserve">Notably, </w:t>
      </w:r>
      <w:r w:rsidR="5EDE7FBB" w:rsidRPr="0C82FE3A">
        <w:rPr>
          <w:rFonts w:ascii="Times New Roman" w:eastAsia="Times New Roman" w:hAnsi="Times New Roman" w:cs="Times New Roman"/>
        </w:rPr>
        <w:t>27/34</w:t>
      </w:r>
      <w:r w:rsidR="3F6D05DD" w:rsidRPr="0C82FE3A">
        <w:rPr>
          <w:rFonts w:ascii="Times New Roman" w:eastAsia="Times New Roman" w:hAnsi="Times New Roman" w:cs="Times New Roman"/>
        </w:rPr>
        <w:t xml:space="preserve"> (79.4%) of</w:t>
      </w:r>
      <w:r w:rsidR="5EDE7FBB" w:rsidRPr="0C82FE3A">
        <w:rPr>
          <w:rFonts w:ascii="Times New Roman" w:eastAsia="Times New Roman" w:hAnsi="Times New Roman" w:cs="Times New Roman"/>
        </w:rPr>
        <w:t xml:space="preserve"> </w:t>
      </w:r>
      <w:r w:rsidR="7A5EF28F" w:rsidRPr="0C82FE3A">
        <w:rPr>
          <w:rFonts w:ascii="Times New Roman" w:eastAsia="Times New Roman" w:hAnsi="Times New Roman" w:cs="Times New Roman"/>
        </w:rPr>
        <w:t>the</w:t>
      </w:r>
      <w:r w:rsidR="5EDE7FBB" w:rsidRPr="0C82FE3A">
        <w:rPr>
          <w:rFonts w:ascii="Times New Roman" w:eastAsia="Times New Roman" w:hAnsi="Times New Roman" w:cs="Times New Roman"/>
        </w:rPr>
        <w:t xml:space="preserve"> variants </w:t>
      </w:r>
      <w:commentRangeStart w:id="35"/>
      <w:commentRangeStart w:id="36"/>
      <w:r w:rsidR="66655174" w:rsidRPr="484A587E">
        <w:rPr>
          <w:rFonts w:ascii="Times New Roman" w:eastAsia="Times New Roman" w:hAnsi="Times New Roman" w:cs="Times New Roman"/>
        </w:rPr>
        <w:t xml:space="preserve">classified </w:t>
      </w:r>
      <w:commentRangeEnd w:id="35"/>
      <w:r w:rsidR="00023338">
        <w:rPr>
          <w:rStyle w:val="CommentReference"/>
        </w:rPr>
        <w:commentReference w:id="35"/>
      </w:r>
      <w:commentRangeEnd w:id="36"/>
      <w:r>
        <w:rPr>
          <w:rStyle w:val="CommentReference"/>
        </w:rPr>
        <w:commentReference w:id="36"/>
      </w:r>
      <w:r w:rsidR="0EB41255" w:rsidRPr="439D788C">
        <w:rPr>
          <w:rFonts w:ascii="Times New Roman" w:eastAsia="Times New Roman" w:hAnsi="Times New Roman" w:cs="Times New Roman"/>
        </w:rPr>
        <w:t xml:space="preserve">as </w:t>
      </w:r>
      <w:r w:rsidR="0EB41255" w:rsidRPr="4C76812C">
        <w:rPr>
          <w:rFonts w:ascii="Times New Roman" w:eastAsia="Times New Roman" w:hAnsi="Times New Roman" w:cs="Times New Roman"/>
        </w:rPr>
        <w:t>Pathogenic</w:t>
      </w:r>
      <w:r w:rsidR="05428F52" w:rsidRPr="0C82FE3A">
        <w:rPr>
          <w:rFonts w:ascii="Times New Roman" w:eastAsia="Times New Roman" w:hAnsi="Times New Roman" w:cs="Times New Roman"/>
        </w:rPr>
        <w:t xml:space="preserve"> in this study </w:t>
      </w:r>
      <w:r w:rsidR="5EDE7FBB" w:rsidRPr="0C82FE3A">
        <w:rPr>
          <w:rFonts w:ascii="Times New Roman" w:eastAsia="Times New Roman" w:hAnsi="Times New Roman" w:cs="Times New Roman"/>
        </w:rPr>
        <w:t xml:space="preserve">were </w:t>
      </w:r>
      <w:r w:rsidR="04959807" w:rsidRPr="0C82FE3A">
        <w:rPr>
          <w:rFonts w:ascii="Times New Roman" w:eastAsia="Times New Roman" w:hAnsi="Times New Roman" w:cs="Times New Roman"/>
        </w:rPr>
        <w:t xml:space="preserve">at positions </w:t>
      </w:r>
      <w:r w:rsidR="501600D7" w:rsidRPr="383B5339">
        <w:rPr>
          <w:rFonts w:ascii="Times New Roman" w:eastAsia="Times New Roman" w:hAnsi="Times New Roman" w:cs="Times New Roman"/>
        </w:rPr>
        <w:t>between</w:t>
      </w:r>
      <w:r w:rsidR="5EDE7FBB" w:rsidRPr="0C82FE3A">
        <w:rPr>
          <w:rFonts w:ascii="Times New Roman" w:eastAsia="Times New Roman" w:hAnsi="Times New Roman" w:cs="Times New Roman"/>
        </w:rPr>
        <w:t xml:space="preserve"> </w:t>
      </w:r>
      <w:proofErr w:type="gramStart"/>
      <w:r w:rsidR="5EDE7FBB" w:rsidRPr="0C82FE3A">
        <w:rPr>
          <w:rFonts w:ascii="Times New Roman" w:eastAsia="Times New Roman" w:hAnsi="Times New Roman" w:cs="Times New Roman"/>
        </w:rPr>
        <w:t>p.Arg</w:t>
      </w:r>
      <w:proofErr w:type="gramEnd"/>
      <w:r w:rsidR="5EDE7FBB" w:rsidRPr="0C82FE3A">
        <w:rPr>
          <w:rFonts w:ascii="Times New Roman" w:eastAsia="Times New Roman" w:hAnsi="Times New Roman" w:cs="Times New Roman"/>
        </w:rPr>
        <w:t xml:space="preserve">99 </w:t>
      </w:r>
      <w:r w:rsidR="11D1E9CE" w:rsidRPr="79C44CB6">
        <w:rPr>
          <w:rFonts w:ascii="Times New Roman" w:eastAsia="Times New Roman" w:hAnsi="Times New Roman" w:cs="Times New Roman"/>
        </w:rPr>
        <w:t xml:space="preserve">and </w:t>
      </w:r>
      <w:r w:rsidR="5EDE7FBB" w:rsidRPr="79C44CB6">
        <w:rPr>
          <w:rFonts w:ascii="Times New Roman" w:eastAsia="Times New Roman" w:hAnsi="Times New Roman" w:cs="Times New Roman"/>
        </w:rPr>
        <w:t>p</w:t>
      </w:r>
      <w:r w:rsidR="5EDE7FBB" w:rsidRPr="0C82FE3A">
        <w:rPr>
          <w:rFonts w:ascii="Times New Roman" w:eastAsia="Times New Roman" w:hAnsi="Times New Roman" w:cs="Times New Roman"/>
        </w:rPr>
        <w:t>.Arg154</w:t>
      </w:r>
      <w:r w:rsidR="4FB7127D" w:rsidRPr="0C82FE3A">
        <w:rPr>
          <w:rFonts w:ascii="Times New Roman" w:eastAsia="Times New Roman" w:hAnsi="Times New Roman" w:cs="Times New Roman"/>
        </w:rPr>
        <w:t xml:space="preserve"> in </w:t>
      </w:r>
      <w:r w:rsidR="4FB7127D" w:rsidRPr="0C82FE3A">
        <w:rPr>
          <w:rFonts w:ascii="Times New Roman" w:eastAsia="Times New Roman" w:hAnsi="Times New Roman" w:cs="Times New Roman"/>
          <w:i/>
          <w:iCs/>
        </w:rPr>
        <w:t>PHOX2B</w:t>
      </w:r>
      <w:r w:rsidR="5EDE7FBB" w:rsidRPr="0C82FE3A">
        <w:rPr>
          <w:rFonts w:ascii="Times New Roman" w:eastAsia="Times New Roman" w:hAnsi="Times New Roman" w:cs="Times New Roman"/>
        </w:rPr>
        <w:t xml:space="preserve">. </w:t>
      </w:r>
      <w:r w:rsidR="5D83DDF2" w:rsidRPr="0C82FE3A">
        <w:rPr>
          <w:rFonts w:ascii="Times New Roman" w:eastAsia="Times New Roman" w:hAnsi="Times New Roman" w:cs="Times New Roman"/>
        </w:rPr>
        <w:t>Codons</w:t>
      </w:r>
      <w:r w:rsidR="275DA9E8" w:rsidRPr="0C82FE3A">
        <w:rPr>
          <w:rFonts w:ascii="Times New Roman" w:eastAsia="Times New Roman" w:hAnsi="Times New Roman" w:cs="Times New Roman"/>
        </w:rPr>
        <w:t xml:space="preserve"> 98-157 are responsible for encoding </w:t>
      </w:r>
      <w:r w:rsidR="0B601A3B" w:rsidRPr="0C82FE3A">
        <w:rPr>
          <w:rFonts w:ascii="Times New Roman" w:eastAsia="Times New Roman" w:hAnsi="Times New Roman" w:cs="Times New Roman"/>
        </w:rPr>
        <w:t>the</w:t>
      </w:r>
      <w:r w:rsidR="7F001677" w:rsidRPr="0C82FE3A">
        <w:rPr>
          <w:rFonts w:ascii="Times New Roman" w:eastAsia="Times New Roman" w:hAnsi="Times New Roman" w:cs="Times New Roman"/>
        </w:rPr>
        <w:t xml:space="preserve"> PHOX2B</w:t>
      </w:r>
      <w:r w:rsidR="31829A24" w:rsidRPr="0C82FE3A">
        <w:rPr>
          <w:rFonts w:ascii="Times New Roman" w:eastAsia="Times New Roman" w:hAnsi="Times New Roman" w:cs="Times New Roman"/>
        </w:rPr>
        <w:t xml:space="preserve"> homeodomain </w:t>
      </w:r>
      <w:r w:rsidR="33EE69E0" w:rsidRPr="0C82FE3A">
        <w:rPr>
          <w:rFonts w:ascii="Times New Roman" w:eastAsia="Times New Roman" w:hAnsi="Times New Roman" w:cs="Times New Roman"/>
        </w:rPr>
        <w:t>(</w:t>
      </w:r>
      <w:proofErr w:type="spellStart"/>
      <w:r w:rsidR="59D299BD" w:rsidRPr="0C82FE3A">
        <w:rPr>
          <w:rFonts w:ascii="Times New Roman" w:eastAsia="Times New Roman" w:hAnsi="Times New Roman" w:cs="Times New Roman"/>
        </w:rPr>
        <w:t>Pattyn</w:t>
      </w:r>
      <w:proofErr w:type="spellEnd"/>
      <w:r w:rsidR="33EE69E0" w:rsidRPr="0C82FE3A">
        <w:rPr>
          <w:rFonts w:ascii="Times New Roman" w:eastAsia="Times New Roman" w:hAnsi="Times New Roman" w:cs="Times New Roman"/>
        </w:rPr>
        <w:t xml:space="preserve"> et al.,</w:t>
      </w:r>
      <w:r w:rsidR="59D299BD" w:rsidRPr="0C82FE3A">
        <w:rPr>
          <w:rFonts w:ascii="Times New Roman" w:eastAsia="Times New Roman" w:hAnsi="Times New Roman" w:cs="Times New Roman"/>
        </w:rPr>
        <w:t xml:space="preserve"> 1997</w:t>
      </w:r>
      <w:r w:rsidR="188F1735" w:rsidRPr="0C82FE3A">
        <w:rPr>
          <w:rFonts w:ascii="Times New Roman" w:eastAsia="Times New Roman" w:hAnsi="Times New Roman" w:cs="Times New Roman"/>
        </w:rPr>
        <w:t>)</w:t>
      </w:r>
      <w:r w:rsidR="46F80CFB" w:rsidRPr="0C82FE3A">
        <w:rPr>
          <w:rFonts w:ascii="Times New Roman" w:eastAsia="Times New Roman" w:hAnsi="Times New Roman" w:cs="Times New Roman"/>
        </w:rPr>
        <w:t>.</w:t>
      </w:r>
      <w:r w:rsidR="31829A24" w:rsidRPr="0C82FE3A">
        <w:rPr>
          <w:rFonts w:ascii="Times New Roman" w:eastAsia="Times New Roman" w:hAnsi="Times New Roman" w:cs="Times New Roman"/>
        </w:rPr>
        <w:t xml:space="preserve"> </w:t>
      </w:r>
      <w:r w:rsidR="00526FDA" w:rsidRPr="7A433EA7">
        <w:rPr>
          <w:rFonts w:ascii="Times New Roman" w:eastAsia="Times New Roman" w:hAnsi="Times New Roman" w:cs="Times New Roman"/>
        </w:rPr>
        <w:t>Examination of the distribution of the 81 Benign variants demonstrated that only four (4.9%) are in the homeodomain (p.Ala108Thr, p.Arg115Lys, p.Ile125Val, p. Leu131Val), none of which occur at positions at which there also exists a known Pathogenic variant.</w:t>
      </w:r>
      <w:commentRangeStart w:id="37"/>
      <w:commentRangeEnd w:id="37"/>
      <w:r>
        <w:rPr>
          <w:rStyle w:val="CommentReference"/>
        </w:rPr>
        <w:commentReference w:id="37"/>
      </w:r>
      <w:r w:rsidR="00980E09" w:rsidRPr="7A433EA7">
        <w:rPr>
          <w:rFonts w:ascii="Times New Roman" w:eastAsia="Times New Roman" w:hAnsi="Times New Roman" w:cs="Times New Roman"/>
        </w:rPr>
        <w:t xml:space="preserve"> </w:t>
      </w:r>
      <w:r w:rsidR="4F8FCF17" w:rsidRPr="7A433EA7">
        <w:rPr>
          <w:rFonts w:ascii="Times New Roman" w:eastAsia="Times New Roman" w:hAnsi="Times New Roman" w:cs="Times New Roman"/>
        </w:rPr>
        <w:t xml:space="preserve">Upon noticing </w:t>
      </w:r>
      <w:r w:rsidR="00980E09" w:rsidRPr="7A433EA7">
        <w:rPr>
          <w:rFonts w:ascii="Times New Roman" w:eastAsia="Times New Roman" w:hAnsi="Times New Roman" w:cs="Times New Roman"/>
        </w:rPr>
        <w:t>pathogenic variant</w:t>
      </w:r>
      <w:r w:rsidR="292F62A0" w:rsidRPr="0C82FE3A">
        <w:rPr>
          <w:rFonts w:ascii="Times New Roman" w:eastAsia="Times New Roman" w:hAnsi="Times New Roman" w:cs="Times New Roman"/>
        </w:rPr>
        <w:t xml:space="preserve"> </w:t>
      </w:r>
      <w:r w:rsidR="4F8FCF17" w:rsidRPr="0C82FE3A">
        <w:rPr>
          <w:rFonts w:ascii="Times New Roman" w:eastAsia="Times New Roman" w:hAnsi="Times New Roman" w:cs="Times New Roman"/>
        </w:rPr>
        <w:t>clustering in the</w:t>
      </w:r>
      <w:r w:rsidR="647CF1FB" w:rsidRPr="0C82FE3A">
        <w:rPr>
          <w:rFonts w:ascii="Times New Roman" w:eastAsia="Times New Roman" w:hAnsi="Times New Roman" w:cs="Times New Roman"/>
        </w:rPr>
        <w:t xml:space="preserve"> homeodomain, we sought to determine whether these four tools </w:t>
      </w:r>
      <w:r w:rsidR="00E00CF6" w:rsidRPr="7A433EA7">
        <w:rPr>
          <w:rFonts w:ascii="Times New Roman" w:eastAsia="Times New Roman" w:hAnsi="Times New Roman" w:cs="Times New Roman"/>
        </w:rPr>
        <w:t>would</w:t>
      </w:r>
      <w:r w:rsidR="647CF1FB" w:rsidRPr="0C82FE3A">
        <w:rPr>
          <w:rFonts w:ascii="Times New Roman" w:eastAsia="Times New Roman" w:hAnsi="Times New Roman" w:cs="Times New Roman"/>
        </w:rPr>
        <w:t xml:space="preserve"> support </w:t>
      </w:r>
      <w:r w:rsidR="003E66C7" w:rsidRPr="7A433EA7">
        <w:rPr>
          <w:rFonts w:ascii="Times New Roman" w:eastAsia="Times New Roman" w:hAnsi="Times New Roman" w:cs="Times New Roman"/>
        </w:rPr>
        <w:t xml:space="preserve">this evidence that </w:t>
      </w:r>
      <w:r w:rsidR="00094955" w:rsidRPr="7A433EA7">
        <w:rPr>
          <w:rFonts w:ascii="Times New Roman" w:eastAsia="Times New Roman" w:hAnsi="Times New Roman" w:cs="Times New Roman"/>
        </w:rPr>
        <w:t>the homeodomain</w:t>
      </w:r>
      <w:r w:rsidR="647CF1FB" w:rsidRPr="0C82FE3A">
        <w:rPr>
          <w:rFonts w:ascii="Times New Roman" w:eastAsia="Times New Roman" w:hAnsi="Times New Roman" w:cs="Times New Roman"/>
        </w:rPr>
        <w:t xml:space="preserve"> is </w:t>
      </w:r>
      <w:r w:rsidR="00094955" w:rsidRPr="7A433EA7">
        <w:rPr>
          <w:rFonts w:ascii="Times New Roman" w:eastAsia="Times New Roman" w:hAnsi="Times New Roman" w:cs="Times New Roman"/>
        </w:rPr>
        <w:t xml:space="preserve">a </w:t>
      </w:r>
      <w:r w:rsidR="647CF1FB" w:rsidRPr="0C82FE3A">
        <w:rPr>
          <w:rFonts w:ascii="Times New Roman" w:eastAsia="Times New Roman" w:hAnsi="Times New Roman" w:cs="Times New Roman"/>
        </w:rPr>
        <w:t xml:space="preserve">critical </w:t>
      </w:r>
      <w:r w:rsidR="00F5122F" w:rsidRPr="7A433EA7">
        <w:rPr>
          <w:rFonts w:ascii="Times New Roman" w:eastAsia="Times New Roman" w:hAnsi="Times New Roman" w:cs="Times New Roman"/>
        </w:rPr>
        <w:t>functional</w:t>
      </w:r>
      <w:r w:rsidR="647CF1FB" w:rsidRPr="7A433EA7">
        <w:rPr>
          <w:rFonts w:ascii="Times New Roman" w:eastAsia="Times New Roman" w:hAnsi="Times New Roman" w:cs="Times New Roman"/>
        </w:rPr>
        <w:t xml:space="preserve"> </w:t>
      </w:r>
      <w:r w:rsidR="647CF1FB" w:rsidRPr="0C82FE3A">
        <w:rPr>
          <w:rFonts w:ascii="Times New Roman" w:eastAsia="Times New Roman" w:hAnsi="Times New Roman" w:cs="Times New Roman"/>
        </w:rPr>
        <w:t xml:space="preserve">domain </w:t>
      </w:r>
      <w:r w:rsidR="00F5122F" w:rsidRPr="7A433EA7">
        <w:rPr>
          <w:rFonts w:ascii="Times New Roman" w:eastAsia="Times New Roman" w:hAnsi="Times New Roman" w:cs="Times New Roman"/>
        </w:rPr>
        <w:t>characterized by</w:t>
      </w:r>
      <w:r w:rsidR="647CF1FB" w:rsidRPr="0C82FE3A">
        <w:rPr>
          <w:rFonts w:ascii="Times New Roman" w:eastAsia="Times New Roman" w:hAnsi="Times New Roman" w:cs="Times New Roman"/>
        </w:rPr>
        <w:t xml:space="preserve"> an enrichm</w:t>
      </w:r>
      <w:r w:rsidR="45DEA82A" w:rsidRPr="0C82FE3A">
        <w:rPr>
          <w:rFonts w:ascii="Times New Roman" w:eastAsia="Times New Roman" w:hAnsi="Times New Roman" w:cs="Times New Roman"/>
        </w:rPr>
        <w:t>ent of pathogenic variation.</w:t>
      </w:r>
      <w:r w:rsidR="4F8FCF17" w:rsidRPr="0C82FE3A">
        <w:rPr>
          <w:rFonts w:ascii="Times New Roman" w:eastAsia="Times New Roman" w:hAnsi="Times New Roman" w:cs="Times New Roman"/>
        </w:rPr>
        <w:t xml:space="preserve"> </w:t>
      </w:r>
      <w:r w:rsidR="7F1A075B" w:rsidRPr="0C82FE3A">
        <w:rPr>
          <w:rFonts w:ascii="Times New Roman" w:eastAsia="Times New Roman" w:hAnsi="Times New Roman" w:cs="Times New Roman"/>
        </w:rPr>
        <w:t xml:space="preserve">All four </w:t>
      </w:r>
      <w:r w:rsidR="1C306A97" w:rsidRPr="0C82FE3A">
        <w:rPr>
          <w:rFonts w:ascii="Times New Roman" w:eastAsia="Times New Roman" w:hAnsi="Times New Roman" w:cs="Times New Roman"/>
        </w:rPr>
        <w:t xml:space="preserve">tools </w:t>
      </w:r>
      <w:r w:rsidR="78C96A70" w:rsidRPr="0C82FE3A">
        <w:rPr>
          <w:rFonts w:ascii="Times New Roman" w:eastAsia="Times New Roman" w:hAnsi="Times New Roman" w:cs="Times New Roman"/>
        </w:rPr>
        <w:t xml:space="preserve">have </w:t>
      </w:r>
      <w:commentRangeStart w:id="38"/>
      <w:r w:rsidR="2A8EC224" w:rsidRPr="0C82FE3A">
        <w:rPr>
          <w:rFonts w:ascii="Times New Roman" w:eastAsia="Times New Roman" w:hAnsi="Times New Roman" w:cs="Times New Roman"/>
        </w:rPr>
        <w:t>significantly</w:t>
      </w:r>
      <w:r w:rsidR="68CEBA83" w:rsidRPr="0C82FE3A">
        <w:rPr>
          <w:rFonts w:ascii="Times New Roman" w:eastAsia="Times New Roman" w:hAnsi="Times New Roman" w:cs="Times New Roman"/>
        </w:rPr>
        <w:t xml:space="preserve"> </w:t>
      </w:r>
      <w:r w:rsidR="2A8EC224" w:rsidRPr="0C82FE3A">
        <w:rPr>
          <w:rFonts w:ascii="Times New Roman" w:eastAsia="Times New Roman" w:hAnsi="Times New Roman" w:cs="Times New Roman"/>
        </w:rPr>
        <w:t xml:space="preserve">higher </w:t>
      </w:r>
      <w:r w:rsidR="59551E99" w:rsidRPr="734C893A">
        <w:rPr>
          <w:rFonts w:ascii="Times New Roman" w:eastAsia="Times New Roman" w:hAnsi="Times New Roman" w:cs="Times New Roman"/>
        </w:rPr>
        <w:t>mean</w:t>
      </w:r>
      <w:r w:rsidR="2A8EC224" w:rsidRPr="191D8E3C">
        <w:rPr>
          <w:rFonts w:ascii="Times New Roman" w:eastAsia="Times New Roman" w:hAnsi="Times New Roman" w:cs="Times New Roman"/>
        </w:rPr>
        <w:t xml:space="preserve"> </w:t>
      </w:r>
      <w:r w:rsidR="2A8EC224" w:rsidRPr="0C82FE3A">
        <w:rPr>
          <w:rFonts w:ascii="Times New Roman" w:eastAsia="Times New Roman" w:hAnsi="Times New Roman" w:cs="Times New Roman"/>
        </w:rPr>
        <w:t>prediction scores</w:t>
      </w:r>
      <w:r w:rsidR="2A8EC224" w:rsidRPr="037D1AE3">
        <w:rPr>
          <w:rFonts w:ascii="Times New Roman" w:eastAsia="Times New Roman" w:hAnsi="Times New Roman" w:cs="Times New Roman"/>
        </w:rPr>
        <w:t xml:space="preserve"> </w:t>
      </w:r>
      <w:commentRangeStart w:id="39"/>
      <w:commentRangeStart w:id="40"/>
      <w:commentRangeStart w:id="41"/>
      <w:commentRangeStart w:id="42"/>
      <w:r w:rsidR="282C8163" w:rsidRPr="037D1AE3">
        <w:rPr>
          <w:rFonts w:ascii="Times New Roman" w:eastAsia="Times New Roman" w:hAnsi="Times New Roman" w:cs="Times New Roman"/>
        </w:rPr>
        <w:t>(p&lt;</w:t>
      </w:r>
      <w:r w:rsidR="4A85025F" w:rsidRPr="25A364A4">
        <w:rPr>
          <w:rFonts w:ascii="Times New Roman" w:eastAsia="Times New Roman" w:hAnsi="Times New Roman" w:cs="Times New Roman"/>
        </w:rPr>
        <w:t>10</w:t>
      </w:r>
      <w:r w:rsidR="4A85025F" w:rsidRPr="25A364A4">
        <w:rPr>
          <w:rFonts w:ascii="Times New Roman" w:eastAsia="Times New Roman" w:hAnsi="Times New Roman" w:cs="Times New Roman"/>
          <w:vertAlign w:val="superscript"/>
        </w:rPr>
        <w:t>-8</w:t>
      </w:r>
      <w:r w:rsidR="282C8163" w:rsidRPr="037D1AE3">
        <w:rPr>
          <w:rFonts w:ascii="Times New Roman" w:eastAsia="Times New Roman" w:hAnsi="Times New Roman" w:cs="Times New Roman"/>
        </w:rPr>
        <w:t>)</w:t>
      </w:r>
      <w:commentRangeEnd w:id="39"/>
      <w:r>
        <w:rPr>
          <w:rStyle w:val="CommentReference"/>
        </w:rPr>
        <w:commentReference w:id="39"/>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r w:rsidR="2A8EC224" w:rsidRPr="0C82FE3A">
        <w:rPr>
          <w:rFonts w:ascii="Times New Roman" w:eastAsia="Times New Roman" w:hAnsi="Times New Roman" w:cs="Times New Roman"/>
        </w:rPr>
        <w:t xml:space="preserve"> for</w:t>
      </w:r>
      <w:r w:rsidR="20A9DC95" w:rsidRPr="0C82FE3A">
        <w:rPr>
          <w:rFonts w:ascii="Times New Roman" w:eastAsia="Times New Roman" w:hAnsi="Times New Roman" w:cs="Times New Roman"/>
        </w:rPr>
        <w:t xml:space="preserve"> all </w:t>
      </w:r>
      <w:r w:rsidR="5AECADC6" w:rsidRPr="4DF903C9">
        <w:rPr>
          <w:rFonts w:ascii="Times New Roman" w:eastAsia="Times New Roman" w:hAnsi="Times New Roman" w:cs="Times New Roman"/>
        </w:rPr>
        <w:t xml:space="preserve">unique </w:t>
      </w:r>
      <w:commentRangeStart w:id="44"/>
      <w:commentRangeStart w:id="45"/>
      <w:r w:rsidR="062A5462" w:rsidRPr="6D532F71">
        <w:rPr>
          <w:rFonts w:ascii="Times New Roman" w:eastAsia="Times New Roman" w:hAnsi="Times New Roman" w:cs="Times New Roman"/>
        </w:rPr>
        <w:t xml:space="preserve">theoretical </w:t>
      </w:r>
      <w:commentRangeEnd w:id="44"/>
      <w:r w:rsidR="00CE139F">
        <w:rPr>
          <w:rStyle w:val="CommentReference"/>
        </w:rPr>
        <w:commentReference w:id="44"/>
      </w:r>
      <w:commentRangeEnd w:id="45"/>
      <w:r>
        <w:rPr>
          <w:rStyle w:val="CommentReference"/>
        </w:rPr>
        <w:commentReference w:id="45"/>
      </w:r>
      <w:r w:rsidR="59F0270C" w:rsidRPr="0C82FE3A">
        <w:rPr>
          <w:rFonts w:ascii="Times New Roman" w:eastAsia="Times New Roman" w:hAnsi="Times New Roman" w:cs="Times New Roman"/>
        </w:rPr>
        <w:t>missense variants</w:t>
      </w:r>
      <w:r w:rsidR="20A9DC95" w:rsidRPr="0C82FE3A">
        <w:rPr>
          <w:rFonts w:ascii="Times New Roman" w:eastAsia="Times New Roman" w:hAnsi="Times New Roman" w:cs="Times New Roman"/>
        </w:rPr>
        <w:t xml:space="preserve"> </w:t>
      </w:r>
      <w:r w:rsidR="5EEF34EE" w:rsidRPr="0C82FE3A">
        <w:rPr>
          <w:rFonts w:ascii="Times New Roman" w:eastAsia="Times New Roman" w:hAnsi="Times New Roman" w:cs="Times New Roman"/>
        </w:rPr>
        <w:t>at</w:t>
      </w:r>
      <w:r w:rsidR="1F0AB272" w:rsidRPr="0C82FE3A">
        <w:rPr>
          <w:rFonts w:ascii="Times New Roman" w:eastAsia="Times New Roman" w:hAnsi="Times New Roman" w:cs="Times New Roman"/>
        </w:rPr>
        <w:t xml:space="preserve"> </w:t>
      </w:r>
      <w:r w:rsidR="5EEF34EE" w:rsidRPr="0C82FE3A">
        <w:rPr>
          <w:rFonts w:ascii="Times New Roman" w:eastAsia="Times New Roman" w:hAnsi="Times New Roman" w:cs="Times New Roman"/>
        </w:rPr>
        <w:t xml:space="preserve">positions </w:t>
      </w:r>
      <w:r w:rsidR="47D85018" w:rsidRPr="0C82FE3A">
        <w:rPr>
          <w:rFonts w:ascii="Times New Roman" w:eastAsia="Times New Roman" w:hAnsi="Times New Roman" w:cs="Times New Roman"/>
        </w:rPr>
        <w:t xml:space="preserve">in </w:t>
      </w:r>
      <w:r w:rsidR="20A9DC95" w:rsidRPr="0C82FE3A">
        <w:rPr>
          <w:rFonts w:ascii="Times New Roman" w:eastAsia="Times New Roman" w:hAnsi="Times New Roman" w:cs="Times New Roman"/>
        </w:rPr>
        <w:t xml:space="preserve">the </w:t>
      </w:r>
      <w:r w:rsidR="59B5016B" w:rsidRPr="0C82FE3A">
        <w:rPr>
          <w:rFonts w:ascii="Times New Roman" w:eastAsia="Times New Roman" w:hAnsi="Times New Roman" w:cs="Times New Roman"/>
        </w:rPr>
        <w:t>homeodomain</w:t>
      </w:r>
      <w:r w:rsidR="3C330753" w:rsidRPr="0C82FE3A">
        <w:rPr>
          <w:rFonts w:ascii="Times New Roman" w:eastAsia="Times New Roman" w:hAnsi="Times New Roman" w:cs="Times New Roman"/>
        </w:rPr>
        <w:t xml:space="preserve"> </w:t>
      </w:r>
      <w:r w:rsidR="2CFEB11D" w:rsidRPr="5C0AC9C2">
        <w:rPr>
          <w:rFonts w:ascii="Times New Roman" w:eastAsia="Times New Roman" w:hAnsi="Times New Roman" w:cs="Times New Roman"/>
        </w:rPr>
        <w:t xml:space="preserve">compared to </w:t>
      </w:r>
      <w:r w:rsidR="477411F9" w:rsidRPr="5C0AC9C2">
        <w:rPr>
          <w:rFonts w:ascii="Times New Roman" w:eastAsia="Times New Roman" w:hAnsi="Times New Roman" w:cs="Times New Roman"/>
        </w:rPr>
        <w:t xml:space="preserve">the </w:t>
      </w:r>
      <w:r w:rsidR="76C2FDA7" w:rsidRPr="5C0AC9C2">
        <w:rPr>
          <w:rFonts w:ascii="Times New Roman" w:eastAsia="Times New Roman" w:hAnsi="Times New Roman" w:cs="Times New Roman"/>
        </w:rPr>
        <w:t>remaining</w:t>
      </w:r>
      <w:r w:rsidR="63974916" w:rsidRPr="5C0AC9C2">
        <w:rPr>
          <w:rFonts w:ascii="Times New Roman" w:eastAsia="Times New Roman" w:hAnsi="Times New Roman" w:cs="Times New Roman"/>
        </w:rPr>
        <w:t xml:space="preserve"> </w:t>
      </w:r>
      <w:r w:rsidR="64F47B7C" w:rsidRPr="5C0AC9C2">
        <w:rPr>
          <w:rFonts w:ascii="Times New Roman" w:eastAsia="Times New Roman" w:hAnsi="Times New Roman" w:cs="Times New Roman"/>
        </w:rPr>
        <w:t>theoretical</w:t>
      </w:r>
      <w:r w:rsidR="7B5025C3" w:rsidRPr="5C0AC9C2">
        <w:rPr>
          <w:rFonts w:ascii="Times New Roman" w:eastAsia="Times New Roman" w:hAnsi="Times New Roman" w:cs="Times New Roman"/>
        </w:rPr>
        <w:t xml:space="preserve"> </w:t>
      </w:r>
      <w:r w:rsidR="46B1A32A" w:rsidRPr="5C0AC9C2">
        <w:rPr>
          <w:rFonts w:ascii="Times New Roman" w:eastAsia="Times New Roman" w:hAnsi="Times New Roman" w:cs="Times New Roman"/>
        </w:rPr>
        <w:t xml:space="preserve">variants </w:t>
      </w:r>
      <w:r w:rsidR="76C2FDA7" w:rsidRPr="5C0AC9C2">
        <w:rPr>
          <w:rFonts w:ascii="Times New Roman" w:eastAsia="Times New Roman" w:hAnsi="Times New Roman" w:cs="Times New Roman"/>
        </w:rPr>
        <w:t>in the rest of</w:t>
      </w:r>
      <w:r w:rsidR="46B1A32A" w:rsidRPr="5C0AC9C2">
        <w:rPr>
          <w:rFonts w:ascii="Times New Roman" w:eastAsia="Times New Roman" w:hAnsi="Times New Roman" w:cs="Times New Roman"/>
        </w:rPr>
        <w:t xml:space="preserve"> </w:t>
      </w:r>
      <w:r w:rsidR="46B1A32A" w:rsidRPr="5C0AC9C2">
        <w:rPr>
          <w:rFonts w:ascii="Times New Roman" w:eastAsia="Times New Roman" w:hAnsi="Times New Roman" w:cs="Times New Roman"/>
          <w:i/>
        </w:rPr>
        <w:t>PHOX2B</w:t>
      </w:r>
      <w:r w:rsidR="5B9C4AE2" w:rsidRPr="0ADF9211">
        <w:rPr>
          <w:rFonts w:ascii="Times New Roman" w:eastAsia="Times New Roman" w:hAnsi="Times New Roman" w:cs="Times New Roman"/>
          <w:i/>
          <w:iCs/>
        </w:rPr>
        <w:t xml:space="preserve"> </w:t>
      </w:r>
      <w:r w:rsidR="5B9C4AE2" w:rsidRPr="0ADF9211">
        <w:rPr>
          <w:rFonts w:ascii="Times New Roman" w:eastAsia="Times New Roman" w:hAnsi="Times New Roman" w:cs="Times New Roman"/>
        </w:rPr>
        <w:t>(Table 5)</w:t>
      </w:r>
      <w:r w:rsidR="3E7E3326" w:rsidRPr="0ADF9211">
        <w:rPr>
          <w:rFonts w:ascii="Times New Roman" w:eastAsia="Times New Roman" w:hAnsi="Times New Roman" w:cs="Times New Roman"/>
          <w:i/>
          <w:iCs/>
        </w:rPr>
        <w:t>.</w:t>
      </w:r>
      <w:r w:rsidR="61A7643E" w:rsidRPr="0C82FE3A">
        <w:rPr>
          <w:rFonts w:ascii="Times New Roman" w:eastAsia="Times New Roman" w:hAnsi="Times New Roman" w:cs="Times New Roman"/>
        </w:rPr>
        <w:t xml:space="preserve"> </w:t>
      </w:r>
      <w:commentRangeEnd w:id="38"/>
      <w:r w:rsidR="741B0AAF">
        <w:rPr>
          <w:rStyle w:val="CommentReference"/>
        </w:rPr>
        <w:commentReference w:id="38"/>
      </w:r>
    </w:p>
    <w:p w14:paraId="40137A55" w14:textId="1615111C" w:rsidR="7F64E831" w:rsidRDefault="7F64E831" w:rsidP="00505558">
      <w:pPr>
        <w:spacing w:after="0" w:line="360" w:lineRule="auto"/>
        <w:ind w:firstLine="720"/>
        <w:contextualSpacing/>
        <w:jc w:val="both"/>
        <w:rPr>
          <w:rFonts w:ascii="Times New Roman" w:eastAsia="Times New Roman" w:hAnsi="Times New Roman" w:cs="Times New Roman"/>
        </w:rPr>
      </w:pPr>
    </w:p>
    <w:p w14:paraId="6DC39DC9" w14:textId="52BA41B9" w:rsidR="002204D1" w:rsidRDefault="6BE8529B" w:rsidP="00505558">
      <w:pPr>
        <w:spacing w:after="0" w:line="360" w:lineRule="auto"/>
        <w:contextualSpacing/>
        <w:jc w:val="both"/>
        <w:rPr>
          <w:rFonts w:ascii="Times New Roman" w:eastAsia="Times New Roman" w:hAnsi="Times New Roman" w:cs="Times New Roman"/>
        </w:rPr>
      </w:pPr>
      <w:r w:rsidRPr="3CDE1927">
        <w:rPr>
          <w:rFonts w:ascii="Times New Roman" w:eastAsia="Times New Roman" w:hAnsi="Times New Roman" w:cs="Times New Roman"/>
          <w:b/>
          <w:bCs/>
          <w:i/>
          <w:iCs/>
        </w:rPr>
        <w:t xml:space="preserve">Table </w:t>
      </w:r>
      <w:r w:rsidR="75694457" w:rsidRPr="3CDE1927">
        <w:rPr>
          <w:rFonts w:ascii="Times New Roman" w:eastAsia="Times New Roman" w:hAnsi="Times New Roman" w:cs="Times New Roman"/>
          <w:b/>
          <w:bCs/>
          <w:i/>
          <w:iCs/>
        </w:rPr>
        <w:t>5</w:t>
      </w:r>
      <w:r w:rsidR="00677758" w:rsidRPr="00677758">
        <w:rPr>
          <w:rFonts w:ascii="Times New Roman" w:eastAsia="Times New Roman" w:hAnsi="Times New Roman" w:cs="Times New Roman"/>
          <w:b/>
          <w:bCs/>
          <w:i/>
          <w:iCs/>
        </w:rPr>
        <w:t>:</w:t>
      </w:r>
      <w:r w:rsidRPr="00677758">
        <w:rPr>
          <w:rFonts w:ascii="Times New Roman" w:eastAsia="Times New Roman" w:hAnsi="Times New Roman" w:cs="Times New Roman"/>
          <w:b/>
          <w:i/>
        </w:rPr>
        <w:t xml:space="preserve"> </w:t>
      </w:r>
      <w:r w:rsidRPr="00677758">
        <w:rPr>
          <w:rFonts w:ascii="Times New Roman" w:eastAsia="Times New Roman" w:hAnsi="Times New Roman" w:cs="Times New Roman"/>
        </w:rPr>
        <w:t xml:space="preserve">Average pathogenicity prediction scores for all </w:t>
      </w:r>
      <w:r w:rsidR="40848B09" w:rsidRPr="00677758">
        <w:rPr>
          <w:rFonts w:ascii="Times New Roman" w:eastAsia="Times New Roman" w:hAnsi="Times New Roman" w:cs="Times New Roman"/>
        </w:rPr>
        <w:t xml:space="preserve">unique </w:t>
      </w:r>
      <w:r w:rsidR="00677758" w:rsidRPr="00677758">
        <w:rPr>
          <w:rFonts w:ascii="Times New Roman" w:eastAsia="Times New Roman" w:hAnsi="Times New Roman" w:cs="Times New Roman"/>
        </w:rPr>
        <w:t>theoretical missense variants</w:t>
      </w:r>
      <w:r w:rsidRPr="00677758">
        <w:rPr>
          <w:rFonts w:ascii="Times New Roman" w:eastAsia="Times New Roman" w:hAnsi="Times New Roman" w:cs="Times New Roman"/>
        </w:rPr>
        <w:t xml:space="preserve"> </w:t>
      </w:r>
      <w:r w:rsidR="47587678" w:rsidRPr="00677758">
        <w:rPr>
          <w:rFonts w:ascii="Times New Roman" w:eastAsia="Times New Roman" w:hAnsi="Times New Roman" w:cs="Times New Roman"/>
        </w:rPr>
        <w:t xml:space="preserve">within the homeodomain </w:t>
      </w:r>
      <w:r w:rsidR="00677758" w:rsidRPr="00677758">
        <w:rPr>
          <w:rFonts w:ascii="Times New Roman" w:eastAsia="Times New Roman" w:hAnsi="Times New Roman" w:cs="Times New Roman"/>
        </w:rPr>
        <w:t>compared to those for</w:t>
      </w:r>
      <w:r w:rsidR="47F51CBA" w:rsidRPr="00677758">
        <w:rPr>
          <w:rFonts w:ascii="Times New Roman" w:eastAsia="Times New Roman" w:hAnsi="Times New Roman" w:cs="Times New Roman"/>
        </w:rPr>
        <w:t xml:space="preserve"> the </w:t>
      </w:r>
      <w:r w:rsidR="00677758" w:rsidRPr="00677758">
        <w:rPr>
          <w:rFonts w:ascii="Times New Roman" w:eastAsia="Times New Roman" w:hAnsi="Times New Roman" w:cs="Times New Roman"/>
        </w:rPr>
        <w:t xml:space="preserve">rest of </w:t>
      </w:r>
      <w:proofErr w:type="gramStart"/>
      <w:r w:rsidR="00677758" w:rsidRPr="00677758">
        <w:rPr>
          <w:rFonts w:ascii="Times New Roman" w:eastAsia="Times New Roman" w:hAnsi="Times New Roman" w:cs="Times New Roman"/>
          <w:i/>
          <w:iCs/>
        </w:rPr>
        <w:t>PHOX2B</w:t>
      </w:r>
      <w:proofErr w:type="gramEnd"/>
      <w:r w:rsidR="196681BB" w:rsidRPr="22670F1F">
        <w:rPr>
          <w:rFonts w:ascii="Times New Roman" w:eastAsia="Times New Roman" w:hAnsi="Times New Roman" w:cs="Times New Roman"/>
          <w:i/>
          <w:iCs/>
        </w:rPr>
        <w:t xml:space="preserve"> </w:t>
      </w:r>
    </w:p>
    <w:tbl>
      <w:tblPr>
        <w:tblStyle w:val="TableGrid"/>
        <w:tblW w:w="9404" w:type="dxa"/>
        <w:tblLook w:val="04A0" w:firstRow="1" w:lastRow="0" w:firstColumn="1" w:lastColumn="0" w:noHBand="0" w:noVBand="1"/>
      </w:tblPr>
      <w:tblGrid>
        <w:gridCol w:w="2055"/>
        <w:gridCol w:w="1701"/>
        <w:gridCol w:w="1746"/>
        <w:gridCol w:w="1821"/>
        <w:gridCol w:w="2081"/>
      </w:tblGrid>
      <w:tr w:rsidR="00BD26BD" w:rsidRPr="00C04B73" w14:paraId="7820106F" w14:textId="77777777" w:rsidTr="00DB75AE">
        <w:trPr>
          <w:trHeight w:val="321"/>
        </w:trPr>
        <w:tc>
          <w:tcPr>
            <w:tcW w:w="2055" w:type="dxa"/>
            <w:vAlign w:val="center"/>
          </w:tcPr>
          <w:p w14:paraId="316F6FBD" w14:textId="77777777" w:rsidR="00BD26BD" w:rsidRPr="003C0A5B" w:rsidRDefault="00BD26BD" w:rsidP="00505558">
            <w:pPr>
              <w:contextualSpacing/>
              <w:jc w:val="center"/>
              <w:rPr>
                <w:rFonts w:ascii="Times New Roman" w:hAnsi="Times New Roman" w:cs="Times New Roman"/>
                <w:sz w:val="20"/>
                <w:szCs w:val="20"/>
              </w:rPr>
            </w:pPr>
          </w:p>
        </w:tc>
        <w:tc>
          <w:tcPr>
            <w:tcW w:w="7349" w:type="dxa"/>
            <w:gridSpan w:val="4"/>
            <w:vAlign w:val="center"/>
          </w:tcPr>
          <w:p w14:paraId="1B1E6547" w14:textId="77777777" w:rsidR="00BD26BD" w:rsidRPr="003C0A5B" w:rsidRDefault="00BD26BD" w:rsidP="00505558">
            <w:pPr>
              <w:contextualSpacing/>
              <w:jc w:val="center"/>
              <w:rPr>
                <w:rFonts w:ascii="Times New Roman" w:hAnsi="Times New Roman" w:cs="Times New Roman"/>
                <w:b/>
                <w:bCs/>
                <w:sz w:val="20"/>
                <w:szCs w:val="20"/>
              </w:rPr>
            </w:pPr>
            <w:r w:rsidRPr="003C0A5B">
              <w:rPr>
                <w:rFonts w:ascii="Times New Roman" w:hAnsi="Times New Roman" w:cs="Times New Roman"/>
                <w:b/>
                <w:bCs/>
                <w:sz w:val="20"/>
                <w:szCs w:val="20"/>
              </w:rPr>
              <w:t>Prediction Tool</w:t>
            </w:r>
          </w:p>
        </w:tc>
      </w:tr>
      <w:tr w:rsidR="00BD26BD" w:rsidRPr="00C04B73" w14:paraId="0C10D88A" w14:textId="77777777" w:rsidTr="00DB75AE">
        <w:trPr>
          <w:trHeight w:val="338"/>
        </w:trPr>
        <w:tc>
          <w:tcPr>
            <w:tcW w:w="2055" w:type="dxa"/>
            <w:vAlign w:val="center"/>
          </w:tcPr>
          <w:p w14:paraId="012362A5" w14:textId="77777777" w:rsidR="00BD26BD" w:rsidRPr="003C0A5B" w:rsidRDefault="00BD26BD" w:rsidP="00505558">
            <w:pPr>
              <w:contextualSpacing/>
              <w:jc w:val="center"/>
              <w:rPr>
                <w:rFonts w:ascii="Times New Roman" w:hAnsi="Times New Roman" w:cs="Times New Roman"/>
                <w:b/>
                <w:bCs/>
                <w:sz w:val="20"/>
                <w:szCs w:val="20"/>
              </w:rPr>
            </w:pPr>
            <w:r w:rsidRPr="003C0A5B">
              <w:rPr>
                <w:rFonts w:ascii="Times New Roman" w:hAnsi="Times New Roman" w:cs="Times New Roman"/>
                <w:b/>
                <w:bCs/>
                <w:sz w:val="20"/>
                <w:szCs w:val="20"/>
              </w:rPr>
              <w:t>Region</w:t>
            </w:r>
          </w:p>
        </w:tc>
        <w:tc>
          <w:tcPr>
            <w:tcW w:w="1701" w:type="dxa"/>
            <w:vAlign w:val="center"/>
          </w:tcPr>
          <w:p w14:paraId="458C1235"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CADD</w:t>
            </w:r>
          </w:p>
        </w:tc>
        <w:tc>
          <w:tcPr>
            <w:tcW w:w="1746" w:type="dxa"/>
            <w:vAlign w:val="center"/>
          </w:tcPr>
          <w:p w14:paraId="29A352EC"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REVEL</w:t>
            </w:r>
          </w:p>
        </w:tc>
        <w:tc>
          <w:tcPr>
            <w:tcW w:w="1821" w:type="dxa"/>
            <w:vAlign w:val="center"/>
          </w:tcPr>
          <w:p w14:paraId="79B0FA9A" w14:textId="77777777" w:rsidR="00BD26BD" w:rsidRPr="003C0A5B" w:rsidRDefault="00BD26BD" w:rsidP="00505558">
            <w:pPr>
              <w:contextualSpacing/>
              <w:jc w:val="center"/>
              <w:rPr>
                <w:rFonts w:ascii="Times New Roman" w:hAnsi="Times New Roman" w:cs="Times New Roman"/>
                <w:sz w:val="20"/>
                <w:szCs w:val="20"/>
              </w:rPr>
            </w:pPr>
            <w:proofErr w:type="spellStart"/>
            <w:r w:rsidRPr="003C0A5B">
              <w:rPr>
                <w:rFonts w:ascii="Times New Roman" w:hAnsi="Times New Roman" w:cs="Times New Roman"/>
                <w:sz w:val="20"/>
                <w:szCs w:val="20"/>
              </w:rPr>
              <w:t>BayesDel</w:t>
            </w:r>
            <w:proofErr w:type="spellEnd"/>
          </w:p>
        </w:tc>
        <w:tc>
          <w:tcPr>
            <w:tcW w:w="2080" w:type="dxa"/>
            <w:vAlign w:val="center"/>
          </w:tcPr>
          <w:p w14:paraId="158AE21B" w14:textId="77777777" w:rsidR="00BD26BD" w:rsidRPr="003C0A5B" w:rsidRDefault="00BD26BD" w:rsidP="00505558">
            <w:pPr>
              <w:contextualSpacing/>
              <w:jc w:val="center"/>
              <w:rPr>
                <w:rFonts w:ascii="Times New Roman" w:hAnsi="Times New Roman" w:cs="Times New Roman"/>
                <w:sz w:val="20"/>
                <w:szCs w:val="20"/>
              </w:rPr>
            </w:pPr>
            <w:proofErr w:type="spellStart"/>
            <w:r w:rsidRPr="003C0A5B">
              <w:rPr>
                <w:rFonts w:ascii="Times New Roman" w:hAnsi="Times New Roman" w:cs="Times New Roman"/>
                <w:sz w:val="20"/>
                <w:szCs w:val="20"/>
              </w:rPr>
              <w:t>AlphaMissense</w:t>
            </w:r>
            <w:proofErr w:type="spellEnd"/>
          </w:p>
        </w:tc>
      </w:tr>
      <w:tr w:rsidR="00BD26BD" w:rsidRPr="00C04B73" w14:paraId="3BB3C8ED" w14:textId="77777777" w:rsidTr="00DB75AE">
        <w:trPr>
          <w:trHeight w:val="321"/>
        </w:trPr>
        <w:tc>
          <w:tcPr>
            <w:tcW w:w="2055" w:type="dxa"/>
            <w:vAlign w:val="center"/>
          </w:tcPr>
          <w:p w14:paraId="7D4FD87B" w14:textId="36CC683A" w:rsidR="00BD26BD" w:rsidRPr="003C0A5B" w:rsidRDefault="00BD26BD" w:rsidP="00505558">
            <w:pPr>
              <w:contextualSpacing/>
              <w:jc w:val="center"/>
              <w:textAlignment w:val="baseline"/>
              <w:rPr>
                <w:rFonts w:ascii="Times New Roman" w:eastAsia="Times New Roman" w:hAnsi="Times New Roman" w:cs="Times New Roman"/>
              </w:rPr>
            </w:pPr>
            <w:r w:rsidRPr="003C0A5B">
              <w:rPr>
                <w:rFonts w:ascii="Times New Roman" w:eastAsia="Times New Roman" w:hAnsi="Times New Roman" w:cs="Times New Roman"/>
                <w:sz w:val="20"/>
                <w:szCs w:val="20"/>
              </w:rPr>
              <w:t>Homeodomain</w:t>
            </w:r>
            <w:r w:rsidR="707C7A4F" w:rsidRPr="400DB021">
              <w:rPr>
                <w:rFonts w:ascii="Times New Roman" w:eastAsia="Times New Roman" w:hAnsi="Times New Roman" w:cs="Times New Roman"/>
                <w:sz w:val="20"/>
                <w:szCs w:val="20"/>
              </w:rPr>
              <w:t xml:space="preserve"> </w:t>
            </w:r>
            <w:r w:rsidR="707C7A4F" w:rsidRPr="400DB021">
              <w:rPr>
                <w:rFonts w:ascii="Times New Roman" w:eastAsia="Times New Roman" w:hAnsi="Times New Roman" w:cs="Times New Roman"/>
              </w:rPr>
              <w:t>(codons 98-157)</w:t>
            </w:r>
          </w:p>
        </w:tc>
        <w:tc>
          <w:tcPr>
            <w:tcW w:w="1701" w:type="dxa"/>
            <w:vAlign w:val="center"/>
          </w:tcPr>
          <w:p w14:paraId="7B30E948"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29.89</w:t>
            </w:r>
          </w:p>
        </w:tc>
        <w:tc>
          <w:tcPr>
            <w:tcW w:w="1746" w:type="dxa"/>
            <w:vAlign w:val="center"/>
          </w:tcPr>
          <w:p w14:paraId="1E726013"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0.823</w:t>
            </w:r>
          </w:p>
        </w:tc>
        <w:tc>
          <w:tcPr>
            <w:tcW w:w="1821" w:type="dxa"/>
            <w:vAlign w:val="center"/>
          </w:tcPr>
          <w:p w14:paraId="24DC888E"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0.341</w:t>
            </w:r>
          </w:p>
        </w:tc>
        <w:tc>
          <w:tcPr>
            <w:tcW w:w="2080" w:type="dxa"/>
            <w:vAlign w:val="center"/>
          </w:tcPr>
          <w:p w14:paraId="3B6F6649"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0.965</w:t>
            </w:r>
          </w:p>
        </w:tc>
      </w:tr>
      <w:tr w:rsidR="00BD26BD" w:rsidRPr="00C04B73" w14:paraId="3EDCE360" w14:textId="77777777" w:rsidTr="00DB75AE">
        <w:trPr>
          <w:trHeight w:val="321"/>
        </w:trPr>
        <w:tc>
          <w:tcPr>
            <w:tcW w:w="2055" w:type="dxa"/>
            <w:vAlign w:val="center"/>
          </w:tcPr>
          <w:p w14:paraId="60CB4B1D" w14:textId="65FCC290" w:rsidR="00BD26BD" w:rsidRPr="003C0A5B" w:rsidRDefault="00BD26BD" w:rsidP="400DB021">
            <w:pPr>
              <w:contextualSpacing/>
              <w:jc w:val="center"/>
              <w:textAlignment w:val="baseline"/>
              <w:rPr>
                <w:rFonts w:ascii="Times New Roman" w:eastAsia="Times New Roman" w:hAnsi="Times New Roman" w:cs="Times New Roman"/>
                <w:sz w:val="20"/>
                <w:szCs w:val="20"/>
              </w:rPr>
            </w:pPr>
            <w:r w:rsidRPr="003C0A5B">
              <w:rPr>
                <w:rFonts w:ascii="Times New Roman" w:eastAsia="Times New Roman" w:hAnsi="Times New Roman" w:cs="Times New Roman"/>
                <w:sz w:val="20"/>
                <w:szCs w:val="20"/>
              </w:rPr>
              <w:t>Non-homeodomain</w:t>
            </w:r>
          </w:p>
          <w:p w14:paraId="7B2FEDBB" w14:textId="3118CEF6" w:rsidR="00BD26BD" w:rsidRPr="003C0A5B" w:rsidRDefault="20517356" w:rsidP="00505558">
            <w:pPr>
              <w:contextualSpacing/>
              <w:jc w:val="center"/>
              <w:textAlignment w:val="baseline"/>
              <w:rPr>
                <w:rFonts w:ascii="Times New Roman" w:eastAsia="Times New Roman" w:hAnsi="Times New Roman" w:cs="Times New Roman"/>
                <w:i/>
                <w:sz w:val="20"/>
                <w:szCs w:val="20"/>
              </w:rPr>
            </w:pPr>
            <w:r w:rsidRPr="7A433EA7">
              <w:rPr>
                <w:rFonts w:ascii="Times New Roman" w:eastAsia="Times New Roman" w:hAnsi="Times New Roman" w:cs="Times New Roman"/>
                <w:sz w:val="20"/>
                <w:szCs w:val="20"/>
              </w:rPr>
              <w:t>(</w:t>
            </w:r>
            <w:proofErr w:type="gramStart"/>
            <w:r w:rsidRPr="7A433EA7">
              <w:rPr>
                <w:rFonts w:ascii="Times New Roman" w:eastAsia="Times New Roman" w:hAnsi="Times New Roman" w:cs="Times New Roman"/>
                <w:sz w:val="20"/>
                <w:szCs w:val="20"/>
              </w:rPr>
              <w:t>codons</w:t>
            </w:r>
            <w:proofErr w:type="gramEnd"/>
            <w:r w:rsidRPr="7A433EA7">
              <w:rPr>
                <w:rFonts w:ascii="Times New Roman" w:eastAsia="Times New Roman" w:hAnsi="Times New Roman" w:cs="Times New Roman"/>
                <w:sz w:val="20"/>
                <w:szCs w:val="20"/>
              </w:rPr>
              <w:t xml:space="preserve"> 2-97, 158-314</w:t>
            </w:r>
          </w:p>
        </w:tc>
        <w:tc>
          <w:tcPr>
            <w:tcW w:w="1701" w:type="dxa"/>
            <w:vAlign w:val="center"/>
          </w:tcPr>
          <w:p w14:paraId="78C023A1"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23.85</w:t>
            </w:r>
          </w:p>
        </w:tc>
        <w:tc>
          <w:tcPr>
            <w:tcW w:w="1746" w:type="dxa"/>
            <w:vAlign w:val="center"/>
          </w:tcPr>
          <w:p w14:paraId="7E23CBB3"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0.433</w:t>
            </w:r>
          </w:p>
        </w:tc>
        <w:tc>
          <w:tcPr>
            <w:tcW w:w="1821" w:type="dxa"/>
            <w:vAlign w:val="center"/>
          </w:tcPr>
          <w:p w14:paraId="3E4A87BD"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-0.070</w:t>
            </w:r>
          </w:p>
        </w:tc>
        <w:tc>
          <w:tcPr>
            <w:tcW w:w="2080" w:type="dxa"/>
            <w:vAlign w:val="center"/>
          </w:tcPr>
          <w:p w14:paraId="4C464549" w14:textId="77777777" w:rsidR="00BD26BD" w:rsidRPr="003C0A5B" w:rsidRDefault="00BD26BD" w:rsidP="00505558">
            <w:pPr>
              <w:contextualSpacing/>
              <w:jc w:val="center"/>
              <w:rPr>
                <w:rFonts w:ascii="Times New Roman" w:hAnsi="Times New Roman" w:cs="Times New Roman"/>
                <w:sz w:val="20"/>
                <w:szCs w:val="20"/>
              </w:rPr>
            </w:pPr>
            <w:r w:rsidRPr="003C0A5B">
              <w:rPr>
                <w:rFonts w:ascii="Times New Roman" w:hAnsi="Times New Roman" w:cs="Times New Roman"/>
                <w:sz w:val="20"/>
                <w:szCs w:val="20"/>
              </w:rPr>
              <w:t>0.465</w:t>
            </w:r>
          </w:p>
        </w:tc>
      </w:tr>
    </w:tbl>
    <w:p w14:paraId="3053740F" w14:textId="77777777" w:rsidR="008F442D" w:rsidRDefault="008F442D" w:rsidP="00505558">
      <w:pPr>
        <w:pStyle w:val="Caption"/>
        <w:keepNext/>
        <w:spacing w:after="0" w:line="360" w:lineRule="auto"/>
        <w:contextualSpacing/>
        <w:rPr>
          <w:rFonts w:ascii="Times New Roman" w:hAnsi="Times New Roman" w:cs="Times New Roman"/>
          <w:b/>
          <w:i w:val="0"/>
          <w:color w:val="auto"/>
          <w:sz w:val="22"/>
          <w:szCs w:val="22"/>
        </w:rPr>
      </w:pPr>
    </w:p>
    <w:p w14:paraId="7F172DAA" w14:textId="231DA4C2" w:rsidR="00277DF5" w:rsidRDefault="00F95359" w:rsidP="007D0B5B">
      <w:pPr>
        <w:pStyle w:val="Caption"/>
        <w:keepNext/>
        <w:spacing w:after="0"/>
        <w:contextualSpacing/>
        <w:rPr>
          <w:rFonts w:ascii="Times New Roman" w:hAnsi="Times New Roman" w:cs="Times New Roman"/>
          <w:color w:val="auto"/>
          <w:sz w:val="22"/>
          <w:szCs w:val="22"/>
        </w:rPr>
      </w:pPr>
      <w:r w:rsidRPr="00DB75AE">
        <w:rPr>
          <w:rFonts w:ascii="Times New Roman" w:hAnsi="Times New Roman" w:cs="Times New Roman"/>
          <w:b/>
          <w:i w:val="0"/>
          <w:color w:val="auto"/>
          <w:sz w:val="22"/>
          <w:szCs w:val="22"/>
        </w:rPr>
        <w:t>Figure 3:</w:t>
      </w:r>
      <w:r w:rsidRPr="00DB75AE">
        <w:rPr>
          <w:rFonts w:ascii="Times New Roman" w:hAnsi="Times New Roman" w:cs="Times New Roman"/>
          <w:i w:val="0"/>
          <w:color w:val="auto"/>
          <w:sz w:val="22"/>
          <w:szCs w:val="22"/>
        </w:rPr>
        <w:t xml:space="preserve"> Distribution of </w:t>
      </w:r>
      <w:r w:rsidR="1441DE46" w:rsidRPr="00DB75AE">
        <w:rPr>
          <w:rFonts w:ascii="Times New Roman" w:hAnsi="Times New Roman" w:cs="Times New Roman"/>
          <w:i w:val="0"/>
          <w:color w:val="auto"/>
          <w:sz w:val="22"/>
          <w:szCs w:val="22"/>
        </w:rPr>
        <w:t xml:space="preserve">pathogenicity prediction </w:t>
      </w:r>
      <w:r w:rsidRPr="00DB75AE">
        <w:rPr>
          <w:rFonts w:ascii="Times New Roman" w:hAnsi="Times New Roman" w:cs="Times New Roman"/>
          <w:i w:val="0"/>
          <w:color w:val="auto"/>
          <w:sz w:val="22"/>
          <w:szCs w:val="22"/>
        </w:rPr>
        <w:t xml:space="preserve">scores </w:t>
      </w:r>
      <w:commentRangeStart w:id="46"/>
      <w:commentRangeStart w:id="47"/>
      <w:commentRangeStart w:id="48"/>
      <w:commentRangeEnd w:id="46"/>
      <w:r>
        <w:rPr>
          <w:rStyle w:val="CommentReference"/>
        </w:rPr>
        <w:commentReference w:id="46"/>
      </w:r>
      <w:commentRangeEnd w:id="47"/>
      <w:r w:rsidR="00AA23ED">
        <w:rPr>
          <w:rStyle w:val="CommentReference"/>
        </w:rPr>
        <w:commentReference w:id="47"/>
      </w:r>
      <w:commentRangeEnd w:id="48"/>
      <w:r>
        <w:rPr>
          <w:rStyle w:val="CommentReference"/>
        </w:rPr>
        <w:commentReference w:id="48"/>
      </w:r>
      <w:r w:rsidR="7BFBF012" w:rsidRPr="00D10C6F">
        <w:rPr>
          <w:rFonts w:ascii="Times New Roman" w:hAnsi="Times New Roman" w:cs="Times New Roman"/>
          <w:i w:val="0"/>
          <w:iCs w:val="0"/>
          <w:color w:val="auto"/>
          <w:sz w:val="22"/>
          <w:szCs w:val="22"/>
        </w:rPr>
        <w:t>for all variants in our study</w:t>
      </w:r>
      <w:r w:rsidR="7BFBF012" w:rsidRPr="593A4771">
        <w:rPr>
          <w:rFonts w:ascii="Times New Roman" w:hAnsi="Times New Roman" w:cs="Times New Roman"/>
          <w:color w:val="auto"/>
          <w:sz w:val="22"/>
          <w:szCs w:val="22"/>
        </w:rPr>
        <w:t xml:space="preserve"> </w:t>
      </w:r>
      <w:r w:rsidR="007D0B5B">
        <w:rPr>
          <w:rFonts w:ascii="Times New Roman" w:hAnsi="Times New Roman" w:cs="Times New Roman"/>
          <w:i w:val="0"/>
          <w:iCs w:val="0"/>
          <w:color w:val="auto"/>
          <w:sz w:val="22"/>
          <w:szCs w:val="22"/>
        </w:rPr>
        <w:t>(</w:t>
      </w:r>
      <w:r w:rsidR="007D0B5B" w:rsidRPr="59E6D493">
        <w:rPr>
          <w:rFonts w:ascii="Times New Roman" w:hAnsi="Times New Roman" w:cs="Times New Roman"/>
          <w:color w:val="auto"/>
          <w:sz w:val="22"/>
          <w:szCs w:val="22"/>
        </w:rPr>
        <w:t>black line denotes exon boundaries (exon 1 on left); red dotted lines demarcate the homeodomain encoded by amino acid positions 98-157</w:t>
      </w:r>
      <w:r w:rsidR="007D0B5B" w:rsidRPr="007D0B5B">
        <w:rPr>
          <w:rFonts w:ascii="Times New Roman" w:hAnsi="Times New Roman" w:cs="Times New Roman"/>
          <w:i w:val="0"/>
          <w:iCs w:val="0"/>
          <w:color w:val="auto"/>
          <w:sz w:val="22"/>
          <w:szCs w:val="22"/>
        </w:rPr>
        <w:t>)</w:t>
      </w:r>
    </w:p>
    <w:p w14:paraId="786AA8F1" w14:textId="745A0037" w:rsidR="00F95359" w:rsidRDefault="007D0B5B" w:rsidP="00505558">
      <w:pPr>
        <w:pStyle w:val="Caption"/>
        <w:keepNext/>
        <w:spacing w:after="0" w:line="360" w:lineRule="auto"/>
        <w:contextualSpacing/>
        <w:rPr>
          <w:rFonts w:ascii="Times New Roman" w:hAnsi="Times New Roman" w:cs="Times New Roman"/>
          <w:color w:val="auto"/>
          <w:sz w:val="22"/>
          <w:szCs w:val="22"/>
        </w:rPr>
      </w:pPr>
      <w:r w:rsidRPr="008F442D">
        <w:rPr>
          <w:rFonts w:ascii="Times New Roman" w:hAnsi="Times New Roman" w:cs="Times New Roman"/>
          <w:i w:val="0"/>
          <w:iCs w:val="0"/>
          <w:noProof/>
        </w:rPr>
        <w:drawing>
          <wp:inline distT="0" distB="0" distL="0" distR="0" wp14:anchorId="5F62EEE9" wp14:editId="71743C21">
            <wp:extent cx="4846673" cy="374466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853409" cy="3749867"/>
                    </a:xfrm>
                    <a:prstGeom prst="rect">
                      <a:avLst/>
                    </a:prstGeom>
                    <a:noFill/>
                    <a:ln>
                      <a:noFill/>
                    </a:ln>
                  </pic:spPr>
                </pic:pic>
              </a:graphicData>
            </a:graphic>
          </wp:inline>
        </w:drawing>
      </w:r>
    </w:p>
    <w:p w14:paraId="59F8EE57" w14:textId="706B4472" w:rsidR="00F95359" w:rsidRDefault="00F95359" w:rsidP="00505558">
      <w:pPr>
        <w:keepNext/>
        <w:spacing w:after="0"/>
        <w:contextualSpacing/>
      </w:pPr>
    </w:p>
    <w:p w14:paraId="5BCDEF88" w14:textId="4F591EEE" w:rsidR="762EED54" w:rsidRDefault="762EED54" w:rsidP="00505558">
      <w:pPr>
        <w:spacing w:after="0" w:line="360" w:lineRule="auto"/>
        <w:contextualSpacing/>
        <w:rPr>
          <w:rFonts w:ascii="Times New Roman" w:eastAsia="Times New Roman" w:hAnsi="Times New Roman" w:cs="Times New Roman"/>
          <w:b/>
          <w:bCs/>
        </w:rPr>
      </w:pPr>
    </w:p>
    <w:p w14:paraId="64D4EB34" w14:textId="77777777" w:rsidR="00277DF5" w:rsidRDefault="00277DF5" w:rsidP="00505558">
      <w:pPr>
        <w:spacing w:after="0" w:line="360" w:lineRule="auto"/>
        <w:contextualSpacing/>
        <w:rPr>
          <w:rFonts w:ascii="Times New Roman" w:eastAsia="Times New Roman" w:hAnsi="Times New Roman" w:cs="Times New Roman"/>
          <w:b/>
          <w:bCs/>
        </w:rPr>
      </w:pPr>
    </w:p>
    <w:p w14:paraId="3E9EFFAB" w14:textId="0A4DC6EB" w:rsidR="00E21D4B" w:rsidRPr="00460110" w:rsidRDefault="301FBC36" w:rsidP="00505558">
      <w:pPr>
        <w:spacing w:after="0" w:line="360" w:lineRule="auto"/>
        <w:contextualSpacing/>
        <w:rPr>
          <w:rFonts w:ascii="Times New Roman" w:eastAsia="Times New Roman" w:hAnsi="Times New Roman" w:cs="Times New Roman"/>
          <w:b/>
          <w:bCs/>
          <w:i/>
          <w:iCs/>
        </w:rPr>
      </w:pPr>
      <w:commentRangeStart w:id="50"/>
      <w:r w:rsidRPr="3538912B">
        <w:rPr>
          <w:rFonts w:ascii="Times New Roman" w:eastAsia="Times New Roman" w:hAnsi="Times New Roman" w:cs="Times New Roman"/>
          <w:b/>
          <w:bCs/>
        </w:rPr>
        <w:t>DISCUSSION</w:t>
      </w:r>
      <w:commentRangeEnd w:id="50"/>
      <w:r w:rsidR="00460110">
        <w:rPr>
          <w:rStyle w:val="CommentReference"/>
        </w:rPr>
        <w:commentReference w:id="50"/>
      </w:r>
    </w:p>
    <w:p w14:paraId="54AD7E31" w14:textId="427732C4" w:rsidR="256CC966" w:rsidRDefault="774F5722" w:rsidP="00505558">
      <w:pPr>
        <w:spacing w:after="0" w:line="360" w:lineRule="auto"/>
        <w:ind w:firstLine="720"/>
        <w:contextualSpacing/>
        <w:jc w:val="both"/>
        <w:rPr>
          <w:rFonts w:ascii="Times New Roman" w:eastAsia="Times New Roman" w:hAnsi="Times New Roman" w:cs="Times New Roman"/>
        </w:rPr>
      </w:pPr>
      <w:r w:rsidRPr="3B527F29">
        <w:rPr>
          <w:rFonts w:ascii="Times New Roman" w:eastAsia="Times New Roman" w:hAnsi="Times New Roman" w:cs="Times New Roman"/>
        </w:rPr>
        <w:t xml:space="preserve"> </w:t>
      </w:r>
      <w:r w:rsidR="4A819181" w:rsidRPr="3B527F29">
        <w:rPr>
          <w:rFonts w:ascii="Times New Roman" w:eastAsia="Times New Roman" w:hAnsi="Times New Roman" w:cs="Times New Roman"/>
        </w:rPr>
        <w:t xml:space="preserve">As the usage of the ACMG/AMP variant classification guidelines have evolved, it is sufficiently inadequate to consider variant classifications as arbitrary categorization based on rule sets. The usage of </w:t>
      </w:r>
      <w:r w:rsidR="00D57683">
        <w:rPr>
          <w:rFonts w:ascii="Times New Roman" w:eastAsia="Times New Roman" w:hAnsi="Times New Roman" w:cs="Times New Roman"/>
        </w:rPr>
        <w:t>a likelihood ratio (</w:t>
      </w:r>
      <w:r w:rsidR="4A819181" w:rsidRPr="3B527F29">
        <w:rPr>
          <w:rFonts w:ascii="Times New Roman" w:eastAsia="Times New Roman" w:hAnsi="Times New Roman" w:cs="Times New Roman"/>
        </w:rPr>
        <w:t>LR</w:t>
      </w:r>
      <w:r w:rsidR="00D57683">
        <w:rPr>
          <w:rFonts w:ascii="Times New Roman" w:eastAsia="Times New Roman" w:hAnsi="Times New Roman" w:cs="Times New Roman"/>
        </w:rPr>
        <w:t>)</w:t>
      </w:r>
      <w:r w:rsidR="4A819181" w:rsidRPr="3B527F29">
        <w:rPr>
          <w:rFonts w:ascii="Times New Roman" w:eastAsia="Times New Roman" w:hAnsi="Times New Roman" w:cs="Times New Roman"/>
        </w:rPr>
        <w:t xml:space="preserve"> to define a continuum of </w:t>
      </w:r>
      <w:r w:rsidR="55C179D9" w:rsidRPr="3B527F29">
        <w:rPr>
          <w:rFonts w:ascii="Times New Roman" w:eastAsia="Times New Roman" w:hAnsi="Times New Roman" w:cs="Times New Roman"/>
        </w:rPr>
        <w:t xml:space="preserve">overall variant </w:t>
      </w:r>
      <w:r w:rsidR="4A819181" w:rsidRPr="3B527F29">
        <w:rPr>
          <w:rFonts w:ascii="Times New Roman" w:eastAsia="Times New Roman" w:hAnsi="Times New Roman" w:cs="Times New Roman"/>
        </w:rPr>
        <w:t xml:space="preserve">‘pathogenicity’ </w:t>
      </w:r>
      <w:r w:rsidR="1CBD8381" w:rsidRPr="3B527F29">
        <w:rPr>
          <w:rFonts w:ascii="Times New Roman" w:eastAsia="Times New Roman" w:hAnsi="Times New Roman" w:cs="Times New Roman"/>
        </w:rPr>
        <w:t>is likely</w:t>
      </w:r>
      <w:r w:rsidR="4A819181" w:rsidRPr="3B527F29">
        <w:rPr>
          <w:rFonts w:ascii="Times New Roman" w:eastAsia="Times New Roman" w:hAnsi="Times New Roman" w:cs="Times New Roman"/>
        </w:rPr>
        <w:t xml:space="preserve"> necessary</w:t>
      </w:r>
      <w:r w:rsidR="5508B4FE" w:rsidRPr="3B527F29">
        <w:rPr>
          <w:rFonts w:ascii="Times New Roman" w:eastAsia="Times New Roman" w:hAnsi="Times New Roman" w:cs="Times New Roman"/>
        </w:rPr>
        <w:t xml:space="preserve"> </w:t>
      </w:r>
      <w:r w:rsidR="385CA22D" w:rsidRPr="3B527F29">
        <w:rPr>
          <w:rFonts w:ascii="Times New Roman" w:eastAsia="Times New Roman" w:hAnsi="Times New Roman" w:cs="Times New Roman"/>
        </w:rPr>
        <w:t>(</w:t>
      </w:r>
      <w:proofErr w:type="spellStart"/>
      <w:r w:rsidR="4A819181" w:rsidRPr="3B527F29">
        <w:rPr>
          <w:rFonts w:ascii="Times New Roman" w:eastAsia="Times New Roman" w:hAnsi="Times New Roman" w:cs="Times New Roman"/>
        </w:rPr>
        <w:t>Tavtigian</w:t>
      </w:r>
      <w:proofErr w:type="spellEnd"/>
      <w:r w:rsidR="4A819181" w:rsidRPr="3B527F29">
        <w:rPr>
          <w:rFonts w:ascii="Times New Roman" w:eastAsia="Times New Roman" w:hAnsi="Times New Roman" w:cs="Times New Roman"/>
        </w:rPr>
        <w:t xml:space="preserve"> et al</w:t>
      </w:r>
      <w:r w:rsidR="17007386" w:rsidRPr="77D60B40">
        <w:rPr>
          <w:rFonts w:ascii="Times New Roman" w:eastAsia="Times New Roman" w:hAnsi="Times New Roman" w:cs="Times New Roman"/>
        </w:rPr>
        <w:t>.</w:t>
      </w:r>
      <w:r w:rsidR="00D8153C">
        <w:rPr>
          <w:rFonts w:ascii="Times New Roman" w:eastAsia="Times New Roman" w:hAnsi="Times New Roman" w:cs="Times New Roman"/>
        </w:rPr>
        <w:t xml:space="preserve">, </w:t>
      </w:r>
      <w:r w:rsidR="4A819181" w:rsidRPr="3B527F29">
        <w:rPr>
          <w:rFonts w:ascii="Times New Roman" w:eastAsia="Times New Roman" w:hAnsi="Times New Roman" w:cs="Times New Roman"/>
        </w:rPr>
        <w:t>2018</w:t>
      </w:r>
      <w:r w:rsidR="4A819181" w:rsidRPr="7AA7D353">
        <w:rPr>
          <w:rFonts w:ascii="Times New Roman" w:eastAsia="Times New Roman" w:hAnsi="Times New Roman" w:cs="Times New Roman"/>
        </w:rPr>
        <w:t>)</w:t>
      </w:r>
      <w:r w:rsidR="716F1E34" w:rsidRPr="7AA7D353">
        <w:rPr>
          <w:rFonts w:ascii="Times New Roman" w:eastAsia="Times New Roman" w:hAnsi="Times New Roman" w:cs="Times New Roman"/>
        </w:rPr>
        <w:t>.</w:t>
      </w:r>
      <w:r w:rsidRPr="3B527F29" w:rsidDel="4A819181">
        <w:rPr>
          <w:rFonts w:ascii="Times New Roman" w:eastAsia="Times New Roman" w:hAnsi="Times New Roman" w:cs="Times New Roman"/>
        </w:rPr>
        <w:t xml:space="preserve"> </w:t>
      </w:r>
      <w:commentRangeStart w:id="51"/>
      <w:commentRangeStart w:id="52"/>
      <w:commentRangeStart w:id="53"/>
      <w:r w:rsidR="392BE585" w:rsidRPr="3B527F29">
        <w:rPr>
          <w:rFonts w:ascii="Times New Roman" w:eastAsia="Times New Roman" w:hAnsi="Times New Roman" w:cs="Times New Roman"/>
        </w:rPr>
        <w:t xml:space="preserve">With respect to </w:t>
      </w:r>
      <w:r w:rsidR="392BE585" w:rsidRPr="3B527F29">
        <w:rPr>
          <w:rFonts w:ascii="Times New Roman" w:eastAsia="Times New Roman" w:hAnsi="Times New Roman" w:cs="Times New Roman"/>
          <w:i/>
          <w:iCs/>
        </w:rPr>
        <w:t xml:space="preserve">in silico </w:t>
      </w:r>
      <w:r w:rsidR="392BE585" w:rsidRPr="3B527F29">
        <w:rPr>
          <w:rFonts w:ascii="Times New Roman" w:eastAsia="Times New Roman" w:hAnsi="Times New Roman" w:cs="Times New Roman"/>
        </w:rPr>
        <w:t xml:space="preserve">predictions and the PP3/BP4 criteria, </w:t>
      </w:r>
      <w:r w:rsidR="0448C041" w:rsidRPr="693BD236">
        <w:rPr>
          <w:rFonts w:ascii="Times New Roman" w:eastAsia="Times New Roman" w:hAnsi="Times New Roman" w:cs="Times New Roman"/>
        </w:rPr>
        <w:t>trichotomized</w:t>
      </w:r>
      <w:r w:rsidR="0C355D78" w:rsidRPr="3B527F29">
        <w:rPr>
          <w:rFonts w:ascii="Times New Roman" w:eastAsia="Times New Roman" w:hAnsi="Times New Roman" w:cs="Times New Roman"/>
        </w:rPr>
        <w:t xml:space="preserve"> </w:t>
      </w:r>
      <w:r w:rsidR="4A819181" w:rsidRPr="3B527F29">
        <w:rPr>
          <w:rFonts w:ascii="Times New Roman" w:eastAsia="Times New Roman" w:hAnsi="Times New Roman" w:cs="Times New Roman"/>
        </w:rPr>
        <w:t xml:space="preserve">(benign vs. pathogenic vs. </w:t>
      </w:r>
      <w:commentRangeStart w:id="54"/>
      <w:commentRangeStart w:id="55"/>
      <w:r w:rsidR="0A2E75DC" w:rsidRPr="7FB1C315">
        <w:rPr>
          <w:rFonts w:ascii="Times New Roman" w:eastAsia="Times New Roman" w:hAnsi="Times New Roman" w:cs="Times New Roman"/>
        </w:rPr>
        <w:t>indeterminate</w:t>
      </w:r>
      <w:commentRangeEnd w:id="54"/>
      <w:r w:rsidR="004A4D63">
        <w:rPr>
          <w:rStyle w:val="CommentReference"/>
        </w:rPr>
        <w:commentReference w:id="54"/>
      </w:r>
      <w:commentRangeEnd w:id="55"/>
      <w:r>
        <w:rPr>
          <w:rStyle w:val="CommentReference"/>
        </w:rPr>
        <w:commentReference w:id="55"/>
      </w:r>
      <w:r w:rsidR="4A819181" w:rsidRPr="3B527F29">
        <w:rPr>
          <w:rFonts w:ascii="Times New Roman" w:eastAsia="Times New Roman" w:hAnsi="Times New Roman" w:cs="Times New Roman"/>
        </w:rPr>
        <w:t xml:space="preserve">) use of </w:t>
      </w:r>
      <w:r w:rsidR="44F7DE67" w:rsidRPr="3B527F29">
        <w:rPr>
          <w:rFonts w:ascii="Times New Roman" w:eastAsia="Times New Roman" w:hAnsi="Times New Roman" w:cs="Times New Roman"/>
        </w:rPr>
        <w:t xml:space="preserve">predictive </w:t>
      </w:r>
      <w:r w:rsidR="4A819181" w:rsidRPr="3B527F29">
        <w:rPr>
          <w:rFonts w:ascii="Times New Roman" w:eastAsia="Times New Roman" w:hAnsi="Times New Roman" w:cs="Times New Roman"/>
        </w:rPr>
        <w:t>algorithms</w:t>
      </w:r>
      <w:r w:rsidR="36945B70" w:rsidRPr="3B527F29">
        <w:rPr>
          <w:rFonts w:ascii="Times New Roman" w:eastAsia="Times New Roman" w:hAnsi="Times New Roman" w:cs="Times New Roman"/>
        </w:rPr>
        <w:t xml:space="preserve"> </w:t>
      </w:r>
      <w:r w:rsidR="32484D5D" w:rsidRPr="3B527F29">
        <w:rPr>
          <w:rFonts w:ascii="Times New Roman" w:eastAsia="Times New Roman" w:hAnsi="Times New Roman" w:cs="Times New Roman"/>
        </w:rPr>
        <w:t xml:space="preserve">is likely preferred </w:t>
      </w:r>
      <w:r w:rsidRPr="3B527F29" w:rsidDel="4A819181">
        <w:rPr>
          <w:rFonts w:ascii="Times New Roman" w:eastAsia="Times New Roman" w:hAnsi="Times New Roman" w:cs="Times New Roman"/>
        </w:rPr>
        <w:t>to their</w:t>
      </w:r>
      <w:r w:rsidR="3C883137" w:rsidRPr="3B527F29">
        <w:rPr>
          <w:rFonts w:ascii="Times New Roman" w:eastAsia="Times New Roman" w:hAnsi="Times New Roman" w:cs="Times New Roman"/>
        </w:rPr>
        <w:t xml:space="preserve"> use </w:t>
      </w:r>
      <w:r w:rsidR="4A819181" w:rsidRPr="3B527F29">
        <w:rPr>
          <w:rFonts w:ascii="Times New Roman" w:eastAsia="Times New Roman" w:hAnsi="Times New Roman" w:cs="Times New Roman"/>
        </w:rPr>
        <w:t>as binary predictions (benign vs. pathogenic)</w:t>
      </w:r>
      <w:r w:rsidR="41522E65" w:rsidRPr="3B527F29">
        <w:rPr>
          <w:rFonts w:ascii="Times New Roman" w:eastAsia="Times New Roman" w:hAnsi="Times New Roman" w:cs="Times New Roman"/>
        </w:rPr>
        <w:t xml:space="preserve"> </w:t>
      </w:r>
      <w:r w:rsidR="2E78C355" w:rsidRPr="3B527F29">
        <w:rPr>
          <w:rFonts w:ascii="Times New Roman" w:eastAsia="Times New Roman" w:hAnsi="Times New Roman" w:cs="Times New Roman"/>
        </w:rPr>
        <w:t>(</w:t>
      </w:r>
      <w:proofErr w:type="spellStart"/>
      <w:r w:rsidR="2E78C355" w:rsidRPr="3B527F29">
        <w:rPr>
          <w:rFonts w:ascii="Times New Roman" w:eastAsia="Times New Roman" w:hAnsi="Times New Roman" w:cs="Times New Roman"/>
        </w:rPr>
        <w:t>Pejaver</w:t>
      </w:r>
      <w:proofErr w:type="spellEnd"/>
      <w:r w:rsidR="2E78C355" w:rsidRPr="3B527F29">
        <w:rPr>
          <w:rFonts w:ascii="Times New Roman" w:eastAsia="Times New Roman" w:hAnsi="Times New Roman" w:cs="Times New Roman"/>
        </w:rPr>
        <w:t xml:space="preserve"> et al., 2022)</w:t>
      </w:r>
      <w:r w:rsidR="136B155A" w:rsidRPr="3B527F29">
        <w:rPr>
          <w:rFonts w:ascii="Times New Roman" w:eastAsia="Times New Roman" w:hAnsi="Times New Roman" w:cs="Times New Roman"/>
        </w:rPr>
        <w:t>.</w:t>
      </w:r>
      <w:r w:rsidR="4A819181" w:rsidRPr="3B527F29">
        <w:rPr>
          <w:rFonts w:ascii="Times New Roman" w:eastAsia="Times New Roman" w:hAnsi="Times New Roman" w:cs="Times New Roman"/>
        </w:rPr>
        <w:t xml:space="preserve"> This trend has been noted by other groups, including assessment</w:t>
      </w:r>
      <w:r w:rsidR="23D1072E" w:rsidRPr="3B527F29">
        <w:rPr>
          <w:rFonts w:ascii="Times New Roman" w:eastAsia="Times New Roman" w:hAnsi="Times New Roman" w:cs="Times New Roman"/>
        </w:rPr>
        <w:t>s</w:t>
      </w:r>
      <w:r w:rsidR="4A819181" w:rsidRPr="3B527F29">
        <w:rPr>
          <w:rFonts w:ascii="Times New Roman" w:eastAsia="Times New Roman" w:hAnsi="Times New Roman" w:cs="Times New Roman"/>
        </w:rPr>
        <w:t xml:space="preserve"> of </w:t>
      </w:r>
      <w:r w:rsidR="4A819181" w:rsidRPr="3B527F29">
        <w:rPr>
          <w:rFonts w:ascii="Times New Roman" w:eastAsia="Times New Roman" w:hAnsi="Times New Roman" w:cs="Times New Roman"/>
          <w:i/>
          <w:iCs/>
        </w:rPr>
        <w:t xml:space="preserve">in silico </w:t>
      </w:r>
      <w:r w:rsidR="4A819181" w:rsidRPr="3B527F29">
        <w:rPr>
          <w:rFonts w:ascii="Times New Roman" w:eastAsia="Times New Roman" w:hAnsi="Times New Roman" w:cs="Times New Roman"/>
        </w:rPr>
        <w:t xml:space="preserve">prediction algorithms for </w:t>
      </w:r>
      <w:r w:rsidR="5C22540F" w:rsidRPr="3B527F29">
        <w:rPr>
          <w:rFonts w:ascii="Times New Roman" w:eastAsia="Times New Roman" w:hAnsi="Times New Roman" w:cs="Times New Roman"/>
          <w:i/>
          <w:iCs/>
        </w:rPr>
        <w:t>RYR1</w:t>
      </w:r>
      <w:r w:rsidR="5C889FCD" w:rsidRPr="3B527F29">
        <w:rPr>
          <w:rFonts w:ascii="Times New Roman" w:eastAsia="Times New Roman" w:hAnsi="Times New Roman" w:cs="Times New Roman"/>
          <w:i/>
          <w:iCs/>
        </w:rPr>
        <w:t xml:space="preserve"> </w:t>
      </w:r>
      <w:r w:rsidR="5C889FCD" w:rsidRPr="3B527F29">
        <w:rPr>
          <w:rFonts w:ascii="Times New Roman" w:eastAsia="Times New Roman" w:hAnsi="Times New Roman" w:cs="Times New Roman"/>
        </w:rPr>
        <w:t>(Johnston et al., 2021)</w:t>
      </w:r>
      <w:r w:rsidR="5C22540F" w:rsidRPr="3B527F29">
        <w:rPr>
          <w:rFonts w:ascii="Times New Roman" w:eastAsia="Times New Roman" w:hAnsi="Times New Roman" w:cs="Times New Roman"/>
          <w:i/>
          <w:iCs/>
        </w:rPr>
        <w:t xml:space="preserve"> </w:t>
      </w:r>
      <w:r w:rsidR="59A66BD4" w:rsidRPr="4B7C98AE">
        <w:rPr>
          <w:rFonts w:ascii="Times New Roman" w:eastAsia="Times New Roman" w:hAnsi="Times New Roman" w:cs="Times New Roman"/>
        </w:rPr>
        <w:t>as well as for the</w:t>
      </w:r>
      <w:r w:rsidR="59A66BD4" w:rsidRPr="3B527F29">
        <w:rPr>
          <w:rFonts w:ascii="Times New Roman" w:eastAsia="Times New Roman" w:hAnsi="Times New Roman" w:cs="Times New Roman"/>
          <w:i/>
          <w:iCs/>
        </w:rPr>
        <w:t xml:space="preserve"> </w:t>
      </w:r>
      <w:r w:rsidR="4A819181" w:rsidRPr="3B527F29">
        <w:rPr>
          <w:rFonts w:ascii="Times New Roman" w:eastAsia="Times New Roman" w:hAnsi="Times New Roman" w:cs="Times New Roman"/>
        </w:rPr>
        <w:t>globin genes</w:t>
      </w:r>
      <w:r w:rsidR="4624D341" w:rsidRPr="3B527F29">
        <w:rPr>
          <w:rFonts w:ascii="Times New Roman" w:eastAsia="Times New Roman" w:hAnsi="Times New Roman" w:cs="Times New Roman"/>
        </w:rPr>
        <w:t>, for which</w:t>
      </w:r>
      <w:r w:rsidRPr="3B527F29" w:rsidDel="4A819181">
        <w:rPr>
          <w:rFonts w:ascii="Times New Roman" w:eastAsia="Times New Roman" w:hAnsi="Times New Roman" w:cs="Times New Roman"/>
        </w:rPr>
        <w:t xml:space="preserve"> </w:t>
      </w:r>
      <w:proofErr w:type="spellStart"/>
      <w:r w:rsidR="4A819181" w:rsidRPr="3B527F29">
        <w:rPr>
          <w:rFonts w:ascii="Times New Roman" w:eastAsia="Times New Roman" w:hAnsi="Times New Roman" w:cs="Times New Roman"/>
        </w:rPr>
        <w:t>Tamana</w:t>
      </w:r>
      <w:proofErr w:type="spellEnd"/>
      <w:r w:rsidR="4A819181" w:rsidRPr="3B527F29">
        <w:rPr>
          <w:rFonts w:ascii="Times New Roman" w:eastAsia="Times New Roman" w:hAnsi="Times New Roman" w:cs="Times New Roman"/>
        </w:rPr>
        <w:t xml:space="preserve"> et al</w:t>
      </w:r>
      <w:r w:rsidR="4A819181" w:rsidRPr="7A433EA7">
        <w:rPr>
          <w:rFonts w:ascii="Times New Roman" w:eastAsia="Times New Roman" w:hAnsi="Times New Roman" w:cs="Times New Roman"/>
        </w:rPr>
        <w:t>.</w:t>
      </w:r>
      <w:r w:rsidR="4A819181" w:rsidRPr="3B527F29">
        <w:rPr>
          <w:rFonts w:ascii="Times New Roman" w:eastAsia="Times New Roman" w:hAnsi="Times New Roman" w:cs="Times New Roman"/>
        </w:rPr>
        <w:t xml:space="preserve"> </w:t>
      </w:r>
      <w:r w:rsidR="008E5BEE">
        <w:rPr>
          <w:rFonts w:ascii="Times New Roman" w:eastAsia="Times New Roman" w:hAnsi="Times New Roman" w:cs="Times New Roman"/>
        </w:rPr>
        <w:t>(</w:t>
      </w:r>
      <w:r w:rsidR="4A819181" w:rsidRPr="3B527F29">
        <w:rPr>
          <w:rFonts w:ascii="Times New Roman" w:eastAsia="Times New Roman" w:hAnsi="Times New Roman" w:cs="Times New Roman"/>
        </w:rPr>
        <w:t>2022)</w:t>
      </w:r>
      <w:r w:rsidR="2D69BBE0" w:rsidRPr="3B527F29">
        <w:rPr>
          <w:rFonts w:ascii="Times New Roman" w:eastAsia="Times New Roman" w:hAnsi="Times New Roman" w:cs="Times New Roman"/>
        </w:rPr>
        <w:t xml:space="preserve"> </w:t>
      </w:r>
      <w:r w:rsidR="4A819181" w:rsidRPr="3B527F29">
        <w:rPr>
          <w:rFonts w:ascii="Times New Roman" w:eastAsia="Times New Roman" w:hAnsi="Times New Roman" w:cs="Times New Roman"/>
        </w:rPr>
        <w:t xml:space="preserve">found that use of the algorithms as binary predictors resulted in </w:t>
      </w:r>
      <w:r w:rsidR="21C33888" w:rsidRPr="3B527F29">
        <w:rPr>
          <w:rFonts w:ascii="Times New Roman" w:eastAsia="Times New Roman" w:hAnsi="Times New Roman" w:cs="Times New Roman"/>
        </w:rPr>
        <w:t xml:space="preserve">too low </w:t>
      </w:r>
      <w:r w:rsidR="4A819181" w:rsidRPr="3B527F29">
        <w:rPr>
          <w:rFonts w:ascii="Times New Roman" w:eastAsia="Times New Roman" w:hAnsi="Times New Roman" w:cs="Times New Roman"/>
        </w:rPr>
        <w:t xml:space="preserve">specificity such that the predictions could not meet the requisite </w:t>
      </w:r>
      <w:commentRangeStart w:id="56"/>
      <w:commentRangeStart w:id="57"/>
      <w:r w:rsidR="4A819181" w:rsidRPr="3B527F29">
        <w:rPr>
          <w:rFonts w:ascii="Times New Roman" w:eastAsia="Times New Roman" w:hAnsi="Times New Roman" w:cs="Times New Roman"/>
        </w:rPr>
        <w:t>LR</w:t>
      </w:r>
      <w:commentRangeEnd w:id="56"/>
      <w:r>
        <w:rPr>
          <w:rStyle w:val="CommentReference"/>
        </w:rPr>
        <w:commentReference w:id="56"/>
      </w:r>
      <w:commentRangeEnd w:id="57"/>
      <w:r>
        <w:rPr>
          <w:rStyle w:val="CommentReference"/>
        </w:rPr>
        <w:commentReference w:id="57"/>
      </w:r>
      <w:r w:rsidR="4A819181" w:rsidRPr="3B527F29">
        <w:rPr>
          <w:rFonts w:ascii="Times New Roman" w:eastAsia="Times New Roman" w:hAnsi="Times New Roman" w:cs="Times New Roman"/>
        </w:rPr>
        <w:t xml:space="preserve"> for use in the Bayesian classification scheme (</w:t>
      </w:r>
      <w:proofErr w:type="spellStart"/>
      <w:r w:rsidR="4A819181" w:rsidRPr="3B527F29">
        <w:rPr>
          <w:rFonts w:ascii="Times New Roman" w:eastAsia="Times New Roman" w:hAnsi="Times New Roman" w:cs="Times New Roman"/>
        </w:rPr>
        <w:t>Tavtigian</w:t>
      </w:r>
      <w:proofErr w:type="spellEnd"/>
      <w:r w:rsidR="4A819181" w:rsidRPr="3B527F29">
        <w:rPr>
          <w:rFonts w:ascii="Times New Roman" w:eastAsia="Times New Roman" w:hAnsi="Times New Roman" w:cs="Times New Roman"/>
        </w:rPr>
        <w:t xml:space="preserve"> et al., 2018, 2020). Our evaluation of these algorithms’ performance </w:t>
      </w:r>
      <w:r w:rsidR="128DBAC2" w:rsidRPr="3B527F29">
        <w:rPr>
          <w:rFonts w:ascii="Times New Roman" w:eastAsia="Times New Roman" w:hAnsi="Times New Roman" w:cs="Times New Roman"/>
        </w:rPr>
        <w:t xml:space="preserve">in a trichotomized manner </w:t>
      </w:r>
      <w:r w:rsidR="0EBB6132" w:rsidRPr="142EF338">
        <w:rPr>
          <w:rFonts w:ascii="Times New Roman" w:eastAsia="Times New Roman" w:hAnsi="Times New Roman" w:cs="Times New Roman"/>
        </w:rPr>
        <w:t>enabled us to</w:t>
      </w:r>
      <w:r w:rsidR="128DBAC2" w:rsidRPr="3B527F29">
        <w:rPr>
          <w:rFonts w:ascii="Times New Roman" w:eastAsia="Times New Roman" w:hAnsi="Times New Roman" w:cs="Times New Roman"/>
        </w:rPr>
        <w:t xml:space="preserve"> </w:t>
      </w:r>
      <w:r w:rsidR="0EBB6132" w:rsidRPr="4B9A25C8">
        <w:rPr>
          <w:rFonts w:ascii="Times New Roman" w:eastAsia="Times New Roman" w:hAnsi="Times New Roman" w:cs="Times New Roman"/>
        </w:rPr>
        <w:t xml:space="preserve">define </w:t>
      </w:r>
      <w:r w:rsidR="4A819181" w:rsidRPr="3B527F29">
        <w:rPr>
          <w:rFonts w:ascii="Times New Roman" w:eastAsia="Times New Roman" w:hAnsi="Times New Roman" w:cs="Times New Roman"/>
        </w:rPr>
        <w:t xml:space="preserve">discrete thresholds in which the </w:t>
      </w:r>
      <w:r w:rsidR="4A819181" w:rsidRPr="52B56F77">
        <w:rPr>
          <w:rFonts w:ascii="Times New Roman" w:eastAsia="Times New Roman" w:hAnsi="Times New Roman" w:cs="Times New Roman"/>
        </w:rPr>
        <w:t>PP3</w:t>
      </w:r>
      <w:r w:rsidR="5F007B31" w:rsidRPr="52B56F77">
        <w:rPr>
          <w:rFonts w:ascii="Times New Roman" w:eastAsia="Times New Roman" w:hAnsi="Times New Roman" w:cs="Times New Roman"/>
        </w:rPr>
        <w:t>/</w:t>
      </w:r>
      <w:r w:rsidR="4A819181" w:rsidRPr="52B56F77">
        <w:rPr>
          <w:rFonts w:ascii="Times New Roman" w:eastAsia="Times New Roman" w:hAnsi="Times New Roman" w:cs="Times New Roman"/>
        </w:rPr>
        <w:t>BP4</w:t>
      </w:r>
      <w:r w:rsidR="4A819181" w:rsidRPr="3B527F29">
        <w:rPr>
          <w:rFonts w:ascii="Times New Roman" w:eastAsia="Times New Roman" w:hAnsi="Times New Roman" w:cs="Times New Roman"/>
        </w:rPr>
        <w:t xml:space="preserve"> criteria are applicable</w:t>
      </w:r>
      <w:r w:rsidR="33BF7A4B" w:rsidRPr="3B527F29">
        <w:rPr>
          <w:rFonts w:ascii="Times New Roman" w:eastAsia="Times New Roman" w:hAnsi="Times New Roman" w:cs="Times New Roman"/>
        </w:rPr>
        <w:t xml:space="preserve"> </w:t>
      </w:r>
      <w:r w:rsidR="33BF7A4B" w:rsidRPr="3B527F29">
        <w:rPr>
          <w:rFonts w:ascii="Times New Roman" w:eastAsia="Times New Roman" w:hAnsi="Times New Roman" w:cs="Times New Roman"/>
        </w:rPr>
        <w:lastRenderedPageBreak/>
        <w:t>at different strengths</w:t>
      </w:r>
      <w:r w:rsidR="4A819181" w:rsidRPr="3B527F29">
        <w:rPr>
          <w:rFonts w:ascii="Times New Roman" w:eastAsia="Times New Roman" w:hAnsi="Times New Roman" w:cs="Times New Roman"/>
        </w:rPr>
        <w:t xml:space="preserve">, as well as </w:t>
      </w:r>
      <w:r w:rsidR="09D75D31" w:rsidRPr="3B527F29">
        <w:rPr>
          <w:rFonts w:ascii="Times New Roman" w:eastAsia="Times New Roman" w:hAnsi="Times New Roman" w:cs="Times New Roman"/>
        </w:rPr>
        <w:t xml:space="preserve">locating the indeterminate range in </w:t>
      </w:r>
      <w:r w:rsidR="4A819181" w:rsidRPr="3B527F29">
        <w:rPr>
          <w:rFonts w:ascii="Times New Roman" w:eastAsia="Times New Roman" w:hAnsi="Times New Roman" w:cs="Times New Roman"/>
        </w:rPr>
        <w:t xml:space="preserve">which the predictions support </w:t>
      </w:r>
      <w:r w:rsidR="06C8F23E" w:rsidRPr="3B527F29">
        <w:rPr>
          <w:rFonts w:ascii="Times New Roman" w:eastAsia="Times New Roman" w:hAnsi="Times New Roman" w:cs="Times New Roman"/>
        </w:rPr>
        <w:t>n</w:t>
      </w:r>
      <w:r w:rsidR="4A819181" w:rsidRPr="3B527F29">
        <w:rPr>
          <w:rFonts w:ascii="Times New Roman" w:eastAsia="Times New Roman" w:hAnsi="Times New Roman" w:cs="Times New Roman"/>
        </w:rPr>
        <w:t xml:space="preserve">either </w:t>
      </w:r>
      <w:r w:rsidR="1BA2DA1C" w:rsidRPr="234B4757">
        <w:rPr>
          <w:rFonts w:ascii="Times New Roman" w:eastAsia="Times New Roman" w:hAnsi="Times New Roman" w:cs="Times New Roman"/>
        </w:rPr>
        <w:t>delet</w:t>
      </w:r>
      <w:r w:rsidR="32A545EF" w:rsidRPr="234B4757">
        <w:rPr>
          <w:rFonts w:ascii="Times New Roman" w:eastAsia="Times New Roman" w:hAnsi="Times New Roman" w:cs="Times New Roman"/>
        </w:rPr>
        <w:t>er</w:t>
      </w:r>
      <w:r w:rsidR="1BA2DA1C" w:rsidRPr="234B4757">
        <w:rPr>
          <w:rFonts w:ascii="Times New Roman" w:eastAsia="Times New Roman" w:hAnsi="Times New Roman" w:cs="Times New Roman"/>
        </w:rPr>
        <w:t>ious</w:t>
      </w:r>
      <w:r w:rsidR="1BA2DA1C" w:rsidRPr="3B527F29">
        <w:rPr>
          <w:rFonts w:ascii="Times New Roman" w:eastAsia="Times New Roman" w:hAnsi="Times New Roman" w:cs="Times New Roman"/>
        </w:rPr>
        <w:t xml:space="preserve"> </w:t>
      </w:r>
      <w:r w:rsidR="76C4A671" w:rsidRPr="3B527F29">
        <w:rPr>
          <w:rFonts w:ascii="Times New Roman" w:eastAsia="Times New Roman" w:hAnsi="Times New Roman" w:cs="Times New Roman"/>
        </w:rPr>
        <w:t>n</w:t>
      </w:r>
      <w:r w:rsidR="1BA2DA1C" w:rsidRPr="3B527F29">
        <w:rPr>
          <w:rFonts w:ascii="Times New Roman" w:eastAsia="Times New Roman" w:hAnsi="Times New Roman" w:cs="Times New Roman"/>
        </w:rPr>
        <w:t xml:space="preserve">or benign </w:t>
      </w:r>
      <w:r w:rsidR="4A819181" w:rsidRPr="3B527F29">
        <w:rPr>
          <w:rFonts w:ascii="Times New Roman" w:eastAsia="Times New Roman" w:hAnsi="Times New Roman" w:cs="Times New Roman"/>
        </w:rPr>
        <w:t xml:space="preserve">effect. </w:t>
      </w:r>
      <w:commentRangeEnd w:id="51"/>
      <w:r w:rsidR="00717823">
        <w:rPr>
          <w:rStyle w:val="CommentReference"/>
        </w:rPr>
        <w:commentReference w:id="51"/>
      </w:r>
      <w:commentRangeEnd w:id="52"/>
      <w:r>
        <w:rPr>
          <w:rStyle w:val="CommentReference"/>
        </w:rPr>
        <w:commentReference w:id="52"/>
      </w:r>
      <w:commentRangeEnd w:id="53"/>
      <w:r>
        <w:rPr>
          <w:rStyle w:val="CommentReference"/>
        </w:rPr>
        <w:commentReference w:id="53"/>
      </w:r>
    </w:p>
    <w:p w14:paraId="3971C693" w14:textId="4A4ECB0C" w:rsidR="004A0EE7" w:rsidRDefault="420DC912" w:rsidP="00505558">
      <w:pPr>
        <w:spacing w:after="0" w:line="360" w:lineRule="auto"/>
        <w:ind w:firstLine="720"/>
        <w:contextualSpacing/>
        <w:jc w:val="both"/>
        <w:rPr>
          <w:rFonts w:ascii="Times New Roman" w:eastAsia="Times New Roman" w:hAnsi="Times New Roman" w:cs="Times New Roman"/>
        </w:rPr>
      </w:pPr>
      <w:r w:rsidRPr="59D03200">
        <w:rPr>
          <w:rFonts w:ascii="Times New Roman" w:eastAsia="Times New Roman" w:hAnsi="Times New Roman" w:cs="Times New Roman"/>
        </w:rPr>
        <w:t>O</w:t>
      </w:r>
      <w:r w:rsidR="4B49079A" w:rsidRPr="59D03200">
        <w:rPr>
          <w:rFonts w:ascii="Times New Roman" w:eastAsia="Times New Roman" w:hAnsi="Times New Roman" w:cs="Times New Roman"/>
        </w:rPr>
        <w:t>verall</w:t>
      </w:r>
      <w:r w:rsidR="4B49079A" w:rsidRPr="6C7CA37B">
        <w:rPr>
          <w:rFonts w:ascii="Times New Roman" w:eastAsia="Times New Roman" w:hAnsi="Times New Roman" w:cs="Times New Roman"/>
        </w:rPr>
        <w:t>,</w:t>
      </w:r>
      <w:r w:rsidRPr="0C70C30B">
        <w:rPr>
          <w:rFonts w:ascii="Times New Roman" w:eastAsia="Times New Roman" w:hAnsi="Times New Roman" w:cs="Times New Roman"/>
        </w:rPr>
        <w:t xml:space="preserve"> </w:t>
      </w:r>
      <w:r w:rsidR="0087148C">
        <w:rPr>
          <w:rFonts w:ascii="Times New Roman" w:eastAsia="Times New Roman" w:hAnsi="Times New Roman" w:cs="Times New Roman"/>
        </w:rPr>
        <w:t>the</w:t>
      </w:r>
      <w:r w:rsidR="0087148C" w:rsidRPr="0C70C30B">
        <w:rPr>
          <w:rFonts w:ascii="Times New Roman" w:eastAsia="Times New Roman" w:hAnsi="Times New Roman" w:cs="Times New Roman"/>
        </w:rPr>
        <w:t xml:space="preserve"> </w:t>
      </w:r>
      <w:r w:rsidR="6C08D032" w:rsidRPr="6C7CA37B">
        <w:rPr>
          <w:rFonts w:ascii="Times New Roman" w:eastAsia="Times New Roman" w:hAnsi="Times New Roman" w:cs="Times New Roman"/>
        </w:rPr>
        <w:t xml:space="preserve">four </w:t>
      </w:r>
      <w:r w:rsidR="0087148C">
        <w:rPr>
          <w:rFonts w:ascii="Times New Roman" w:eastAsia="Times New Roman" w:hAnsi="Times New Roman" w:cs="Times New Roman"/>
          <w:i/>
          <w:iCs/>
        </w:rPr>
        <w:t xml:space="preserve">in </w:t>
      </w:r>
      <w:r w:rsidR="00F40F06">
        <w:rPr>
          <w:rFonts w:ascii="Times New Roman" w:eastAsia="Times New Roman" w:hAnsi="Times New Roman" w:cs="Times New Roman"/>
          <w:i/>
          <w:iCs/>
        </w:rPr>
        <w:t>silico</w:t>
      </w:r>
      <w:r w:rsidR="6C08D032">
        <w:rPr>
          <w:rFonts w:ascii="Times New Roman" w:eastAsia="Times New Roman" w:hAnsi="Times New Roman" w:cs="Times New Roman"/>
          <w:i/>
        </w:rPr>
        <w:t xml:space="preserve"> </w:t>
      </w:r>
      <w:r w:rsidR="6C08D032" w:rsidRPr="6C7CA37B">
        <w:rPr>
          <w:rFonts w:ascii="Times New Roman" w:eastAsia="Times New Roman" w:hAnsi="Times New Roman" w:cs="Times New Roman"/>
        </w:rPr>
        <w:t>tools</w:t>
      </w:r>
      <w:r w:rsidR="6C55881A" w:rsidRPr="0C70C30B">
        <w:rPr>
          <w:rFonts w:ascii="Times New Roman" w:eastAsia="Times New Roman" w:hAnsi="Times New Roman" w:cs="Times New Roman"/>
        </w:rPr>
        <w:t xml:space="preserve"> all </w:t>
      </w:r>
      <w:r w:rsidR="4802DE9C" w:rsidRPr="0C70C30B">
        <w:rPr>
          <w:rFonts w:ascii="Times New Roman" w:eastAsia="Times New Roman" w:hAnsi="Times New Roman" w:cs="Times New Roman"/>
        </w:rPr>
        <w:t>have</w:t>
      </w:r>
      <w:r w:rsidR="7FF3BAD1" w:rsidRPr="0C70C30B">
        <w:rPr>
          <w:rFonts w:ascii="Times New Roman" w:eastAsia="Times New Roman" w:hAnsi="Times New Roman" w:cs="Times New Roman"/>
        </w:rPr>
        <w:t xml:space="preserve"> </w:t>
      </w:r>
      <w:r w:rsidR="6B09F8CF" w:rsidRPr="0C70C30B">
        <w:rPr>
          <w:rFonts w:ascii="Times New Roman" w:eastAsia="Times New Roman" w:hAnsi="Times New Roman" w:cs="Times New Roman"/>
        </w:rPr>
        <w:t>significant predictive ability</w:t>
      </w:r>
      <w:r w:rsidR="30F875D4" w:rsidRPr="0C70C30B">
        <w:rPr>
          <w:rFonts w:ascii="Times New Roman" w:eastAsia="Times New Roman" w:hAnsi="Times New Roman" w:cs="Times New Roman"/>
        </w:rPr>
        <w:t xml:space="preserve"> for </w:t>
      </w:r>
      <w:r w:rsidR="30F875D4" w:rsidRPr="0C70C30B">
        <w:rPr>
          <w:rFonts w:ascii="Times New Roman" w:eastAsia="Times New Roman" w:hAnsi="Times New Roman" w:cs="Times New Roman"/>
          <w:i/>
        </w:rPr>
        <w:t xml:space="preserve">PHOX2B </w:t>
      </w:r>
      <w:r w:rsidR="30F875D4" w:rsidRPr="0C70C30B">
        <w:rPr>
          <w:rFonts w:ascii="Times New Roman" w:eastAsia="Times New Roman" w:hAnsi="Times New Roman" w:cs="Times New Roman"/>
        </w:rPr>
        <w:t>missense variant</w:t>
      </w:r>
      <w:r w:rsidR="6DB12D54" w:rsidRPr="0C70C30B">
        <w:rPr>
          <w:rFonts w:ascii="Times New Roman" w:eastAsia="Times New Roman" w:hAnsi="Times New Roman" w:cs="Times New Roman"/>
        </w:rPr>
        <w:t>s</w:t>
      </w:r>
      <w:r w:rsidR="48817B50" w:rsidRPr="0C70C30B">
        <w:rPr>
          <w:rFonts w:ascii="Times New Roman" w:eastAsia="Times New Roman" w:hAnsi="Times New Roman" w:cs="Times New Roman"/>
        </w:rPr>
        <w:t>.</w:t>
      </w:r>
      <w:r w:rsidR="1BC1DF0E" w:rsidRPr="0C70C30B">
        <w:rPr>
          <w:rFonts w:ascii="Times New Roman" w:eastAsia="Times New Roman" w:hAnsi="Times New Roman" w:cs="Times New Roman"/>
        </w:rPr>
        <w:t xml:space="preserve"> </w:t>
      </w:r>
      <w:r w:rsidR="15718313" w:rsidRPr="0C70C30B">
        <w:rPr>
          <w:rFonts w:ascii="Times New Roman" w:eastAsia="Times New Roman" w:hAnsi="Times New Roman" w:cs="Times New Roman"/>
        </w:rPr>
        <w:t xml:space="preserve">However, </w:t>
      </w:r>
      <w:proofErr w:type="spellStart"/>
      <w:r w:rsidR="430354A3" w:rsidRPr="0C70C30B">
        <w:rPr>
          <w:rFonts w:ascii="Times New Roman" w:eastAsia="Times New Roman" w:hAnsi="Times New Roman" w:cs="Times New Roman"/>
        </w:rPr>
        <w:t>Pejaver</w:t>
      </w:r>
      <w:proofErr w:type="spellEnd"/>
      <w:r w:rsidR="430354A3" w:rsidRPr="0C70C30B">
        <w:rPr>
          <w:rFonts w:ascii="Times New Roman" w:eastAsia="Times New Roman" w:hAnsi="Times New Roman" w:cs="Times New Roman"/>
        </w:rPr>
        <w:t xml:space="preserve"> et al. (2022) </w:t>
      </w:r>
      <w:r w:rsidR="430354A3" w:rsidRPr="6C7CA37B">
        <w:rPr>
          <w:rFonts w:ascii="Times New Roman" w:eastAsia="Times New Roman" w:hAnsi="Times New Roman" w:cs="Times New Roman"/>
        </w:rPr>
        <w:t>recommend</w:t>
      </w:r>
      <w:r w:rsidR="430354A3" w:rsidRPr="0C70C30B">
        <w:rPr>
          <w:rFonts w:ascii="Times New Roman" w:eastAsia="Times New Roman" w:hAnsi="Times New Roman" w:cs="Times New Roman"/>
        </w:rPr>
        <w:t xml:space="preserve"> that laboratories elect to use tools that </w:t>
      </w:r>
      <w:r w:rsidR="02ED357B" w:rsidRPr="7EF63B27">
        <w:rPr>
          <w:rFonts w:ascii="Times New Roman" w:eastAsia="Times New Roman" w:hAnsi="Times New Roman" w:cs="Times New Roman"/>
        </w:rPr>
        <w:t>can</w:t>
      </w:r>
      <w:r w:rsidR="78BAB0EA" w:rsidRPr="0C70C30B">
        <w:rPr>
          <w:rFonts w:ascii="Times New Roman" w:eastAsia="Times New Roman" w:hAnsi="Times New Roman" w:cs="Times New Roman"/>
        </w:rPr>
        <w:t xml:space="preserve"> </w:t>
      </w:r>
      <w:r w:rsidR="2CE0A852" w:rsidRPr="0C70C30B">
        <w:rPr>
          <w:rFonts w:ascii="Times New Roman" w:eastAsia="Times New Roman" w:hAnsi="Times New Roman" w:cs="Times New Roman"/>
        </w:rPr>
        <w:t>reach</w:t>
      </w:r>
      <w:r w:rsidR="430354A3" w:rsidRPr="0C70C30B">
        <w:rPr>
          <w:rFonts w:ascii="Times New Roman" w:eastAsia="Times New Roman" w:hAnsi="Times New Roman" w:cs="Times New Roman"/>
        </w:rPr>
        <w:t xml:space="preserve"> a </w:t>
      </w:r>
      <w:r w:rsidR="0AA090B6" w:rsidRPr="6C7CA37B">
        <w:rPr>
          <w:rFonts w:ascii="Times New Roman" w:eastAsia="Times New Roman" w:hAnsi="Times New Roman" w:cs="Times New Roman"/>
        </w:rPr>
        <w:t>“</w:t>
      </w:r>
      <w:r w:rsidR="430354A3" w:rsidRPr="0C70C30B">
        <w:rPr>
          <w:rFonts w:ascii="Times New Roman" w:eastAsia="Times New Roman" w:hAnsi="Times New Roman" w:cs="Times New Roman"/>
        </w:rPr>
        <w:t>strong</w:t>
      </w:r>
      <w:r w:rsidR="503B4940" w:rsidRPr="6C7CA37B">
        <w:rPr>
          <w:rFonts w:ascii="Times New Roman" w:eastAsia="Times New Roman" w:hAnsi="Times New Roman" w:cs="Times New Roman"/>
        </w:rPr>
        <w:t>”</w:t>
      </w:r>
      <w:r w:rsidR="430354A3" w:rsidRPr="0C70C30B">
        <w:rPr>
          <w:rFonts w:ascii="Times New Roman" w:eastAsia="Times New Roman" w:hAnsi="Times New Roman" w:cs="Times New Roman"/>
        </w:rPr>
        <w:t xml:space="preserve"> level of evidence for pathogenicity and </w:t>
      </w:r>
      <w:r w:rsidR="64B3269F" w:rsidRPr="6C7CA37B">
        <w:rPr>
          <w:rFonts w:ascii="Times New Roman" w:eastAsia="Times New Roman" w:hAnsi="Times New Roman" w:cs="Times New Roman"/>
        </w:rPr>
        <w:t>“</w:t>
      </w:r>
      <w:r w:rsidR="430354A3" w:rsidRPr="0C70C30B">
        <w:rPr>
          <w:rFonts w:ascii="Times New Roman" w:eastAsia="Times New Roman" w:hAnsi="Times New Roman" w:cs="Times New Roman"/>
        </w:rPr>
        <w:t>moderate</w:t>
      </w:r>
      <w:r w:rsidR="4FDDAC5A" w:rsidRPr="6C7CA37B">
        <w:rPr>
          <w:rFonts w:ascii="Times New Roman" w:eastAsia="Times New Roman" w:hAnsi="Times New Roman" w:cs="Times New Roman"/>
        </w:rPr>
        <w:t>”</w:t>
      </w:r>
      <w:r w:rsidR="430354A3" w:rsidRPr="0C70C30B">
        <w:rPr>
          <w:rFonts w:ascii="Times New Roman" w:eastAsia="Times New Roman" w:hAnsi="Times New Roman" w:cs="Times New Roman"/>
        </w:rPr>
        <w:t xml:space="preserve"> for benignity. </w:t>
      </w:r>
      <w:r w:rsidR="7C708684" w:rsidRPr="0C70C30B">
        <w:rPr>
          <w:rFonts w:ascii="Times New Roman" w:eastAsia="Times New Roman" w:hAnsi="Times New Roman" w:cs="Times New Roman"/>
        </w:rPr>
        <w:t xml:space="preserve">While all four tools evaluated in this study satisfied the recommendation for benign </w:t>
      </w:r>
      <w:r w:rsidR="2B59E246" w:rsidRPr="6C7CA37B">
        <w:rPr>
          <w:rFonts w:ascii="Times New Roman" w:eastAsia="Times New Roman" w:hAnsi="Times New Roman" w:cs="Times New Roman"/>
        </w:rPr>
        <w:t xml:space="preserve">strength </w:t>
      </w:r>
      <w:r w:rsidR="7C708684" w:rsidRPr="0C70C30B">
        <w:rPr>
          <w:rFonts w:ascii="Times New Roman" w:eastAsia="Times New Roman" w:hAnsi="Times New Roman" w:cs="Times New Roman"/>
        </w:rPr>
        <w:t>predictions</w:t>
      </w:r>
      <w:r w:rsidR="55C9069C" w:rsidRPr="0C70C30B">
        <w:rPr>
          <w:rFonts w:ascii="Times New Roman" w:eastAsia="Times New Roman" w:hAnsi="Times New Roman" w:cs="Times New Roman"/>
        </w:rPr>
        <w:t>,</w:t>
      </w:r>
      <w:r w:rsidR="71FBAFDA" w:rsidRPr="0C70C30B">
        <w:rPr>
          <w:rFonts w:ascii="Times New Roman" w:eastAsia="Times New Roman" w:hAnsi="Times New Roman" w:cs="Times New Roman"/>
        </w:rPr>
        <w:t xml:space="preserve"> </w:t>
      </w:r>
      <w:proofErr w:type="spellStart"/>
      <w:r w:rsidR="7C708684" w:rsidRPr="0C70C30B">
        <w:rPr>
          <w:rFonts w:ascii="Times New Roman" w:eastAsia="Times New Roman" w:hAnsi="Times New Roman" w:cs="Times New Roman"/>
        </w:rPr>
        <w:t>AlphaMissense</w:t>
      </w:r>
      <w:proofErr w:type="spellEnd"/>
      <w:r w:rsidR="7C708684" w:rsidRPr="0C70C30B">
        <w:rPr>
          <w:rFonts w:ascii="Times New Roman" w:eastAsia="Times New Roman" w:hAnsi="Times New Roman" w:cs="Times New Roman"/>
        </w:rPr>
        <w:t xml:space="preserve"> was the sole tool </w:t>
      </w:r>
      <w:r w:rsidR="7B5CB162" w:rsidRPr="6C7CA37B">
        <w:rPr>
          <w:rFonts w:ascii="Times New Roman" w:eastAsia="Times New Roman" w:hAnsi="Times New Roman" w:cs="Times New Roman"/>
        </w:rPr>
        <w:t>evaluated in this study</w:t>
      </w:r>
      <w:r w:rsidR="7C708684" w:rsidRPr="6C7CA37B">
        <w:rPr>
          <w:rFonts w:ascii="Times New Roman" w:eastAsia="Times New Roman" w:hAnsi="Times New Roman" w:cs="Times New Roman"/>
        </w:rPr>
        <w:t xml:space="preserve"> that </w:t>
      </w:r>
      <w:r w:rsidR="34AC506D" w:rsidRPr="6C7CA37B">
        <w:rPr>
          <w:rFonts w:ascii="Times New Roman" w:eastAsia="Times New Roman" w:hAnsi="Times New Roman" w:cs="Times New Roman"/>
        </w:rPr>
        <w:t>was unable to</w:t>
      </w:r>
      <w:r w:rsidR="7C708684" w:rsidRPr="6C7CA37B">
        <w:rPr>
          <w:rFonts w:ascii="Times New Roman" w:eastAsia="Times New Roman" w:hAnsi="Times New Roman" w:cs="Times New Roman"/>
        </w:rPr>
        <w:t xml:space="preserve"> </w:t>
      </w:r>
      <w:r w:rsidR="7C708684" w:rsidRPr="0C70C30B">
        <w:rPr>
          <w:rFonts w:ascii="Times New Roman" w:eastAsia="Times New Roman" w:hAnsi="Times New Roman" w:cs="Times New Roman"/>
        </w:rPr>
        <w:t xml:space="preserve">reach a </w:t>
      </w:r>
      <w:r w:rsidR="5F78B18B" w:rsidRPr="6C7CA37B">
        <w:rPr>
          <w:rFonts w:ascii="Times New Roman" w:eastAsia="Times New Roman" w:hAnsi="Times New Roman" w:cs="Times New Roman"/>
        </w:rPr>
        <w:t>“</w:t>
      </w:r>
      <w:r w:rsidR="5B42D690" w:rsidRPr="0C70C30B">
        <w:rPr>
          <w:rFonts w:ascii="Times New Roman" w:eastAsia="Times New Roman" w:hAnsi="Times New Roman" w:cs="Times New Roman"/>
        </w:rPr>
        <w:t>strong</w:t>
      </w:r>
      <w:r w:rsidR="38080047" w:rsidRPr="6C7CA37B">
        <w:rPr>
          <w:rFonts w:ascii="Times New Roman" w:eastAsia="Times New Roman" w:hAnsi="Times New Roman" w:cs="Times New Roman"/>
        </w:rPr>
        <w:t>”</w:t>
      </w:r>
      <w:r w:rsidR="289B7B70" w:rsidRPr="0C70C30B">
        <w:rPr>
          <w:rFonts w:ascii="Times New Roman" w:eastAsia="Times New Roman" w:hAnsi="Times New Roman" w:cs="Times New Roman"/>
        </w:rPr>
        <w:t xml:space="preserve"> strength</w:t>
      </w:r>
      <w:r w:rsidR="7C708684" w:rsidRPr="0C70C30B">
        <w:rPr>
          <w:rFonts w:ascii="Times New Roman" w:eastAsia="Times New Roman" w:hAnsi="Times New Roman" w:cs="Times New Roman"/>
        </w:rPr>
        <w:t xml:space="preserve"> level for pathogenic predictions</w:t>
      </w:r>
      <w:r w:rsidR="289B7B70" w:rsidRPr="0C70C30B">
        <w:rPr>
          <w:rFonts w:ascii="Times New Roman" w:eastAsia="Times New Roman" w:hAnsi="Times New Roman" w:cs="Times New Roman"/>
        </w:rPr>
        <w:t xml:space="preserve">, </w:t>
      </w:r>
      <w:r w:rsidR="67E8A9E3" w:rsidRPr="0C70C30B">
        <w:rPr>
          <w:rFonts w:ascii="Times New Roman" w:eastAsia="Times New Roman" w:hAnsi="Times New Roman" w:cs="Times New Roman"/>
        </w:rPr>
        <w:t>and therefore should not be depended on for routine clinical assessment</w:t>
      </w:r>
      <w:r w:rsidR="77C62A2D" w:rsidRPr="0C70C30B">
        <w:rPr>
          <w:rFonts w:ascii="Times New Roman" w:eastAsia="Times New Roman" w:hAnsi="Times New Roman" w:cs="Times New Roman"/>
        </w:rPr>
        <w:t>.</w:t>
      </w:r>
      <w:r w:rsidR="7C708684" w:rsidRPr="0C70C30B">
        <w:rPr>
          <w:rFonts w:ascii="Times New Roman" w:eastAsia="Times New Roman" w:hAnsi="Times New Roman" w:cs="Times New Roman"/>
        </w:rPr>
        <w:t xml:space="preserve"> </w:t>
      </w:r>
      <w:r w:rsidR="221F0426" w:rsidRPr="0C70C30B">
        <w:rPr>
          <w:rFonts w:ascii="Times New Roman" w:eastAsia="Times New Roman" w:hAnsi="Times New Roman" w:cs="Times New Roman"/>
        </w:rPr>
        <w:t xml:space="preserve">Of the three tools meeting </w:t>
      </w:r>
      <w:proofErr w:type="spellStart"/>
      <w:r w:rsidR="221F0426" w:rsidRPr="0C70C30B">
        <w:rPr>
          <w:rFonts w:ascii="Times New Roman" w:eastAsia="Times New Roman" w:hAnsi="Times New Roman" w:cs="Times New Roman"/>
        </w:rPr>
        <w:t>Pejaver</w:t>
      </w:r>
      <w:proofErr w:type="spellEnd"/>
      <w:r w:rsidR="221F0426" w:rsidRPr="0C70C30B">
        <w:rPr>
          <w:rFonts w:ascii="Times New Roman" w:eastAsia="Times New Roman" w:hAnsi="Times New Roman" w:cs="Times New Roman"/>
        </w:rPr>
        <w:t xml:space="preserve"> et al.’s recommendations, </w:t>
      </w:r>
      <w:proofErr w:type="spellStart"/>
      <w:r w:rsidR="59A276AE" w:rsidRPr="0C70C30B">
        <w:rPr>
          <w:rFonts w:ascii="Times New Roman" w:eastAsia="Times New Roman" w:hAnsi="Times New Roman" w:cs="Times New Roman"/>
        </w:rPr>
        <w:t>BayesDel</w:t>
      </w:r>
      <w:proofErr w:type="spellEnd"/>
      <w:r w:rsidR="59A276AE" w:rsidRPr="0C70C30B">
        <w:rPr>
          <w:rFonts w:ascii="Times New Roman" w:eastAsia="Times New Roman" w:hAnsi="Times New Roman" w:cs="Times New Roman"/>
        </w:rPr>
        <w:t xml:space="preserve"> had far fewer “indeterminate” predictions </w:t>
      </w:r>
      <w:r w:rsidR="30F0B9DE" w:rsidRPr="0C70C30B">
        <w:rPr>
          <w:rFonts w:ascii="Times New Roman" w:eastAsia="Times New Roman" w:hAnsi="Times New Roman" w:cs="Times New Roman"/>
        </w:rPr>
        <w:t>among the</w:t>
      </w:r>
      <w:r w:rsidR="59A276AE" w:rsidRPr="0C70C30B">
        <w:rPr>
          <w:rFonts w:ascii="Times New Roman" w:eastAsia="Times New Roman" w:hAnsi="Times New Roman" w:cs="Times New Roman"/>
        </w:rPr>
        <w:t xml:space="preserve"> </w:t>
      </w:r>
      <w:r w:rsidR="30F0B9DE" w:rsidRPr="0C70C30B">
        <w:rPr>
          <w:rFonts w:ascii="Times New Roman" w:eastAsia="Times New Roman" w:hAnsi="Times New Roman" w:cs="Times New Roman"/>
        </w:rPr>
        <w:t>study’s Uncertain set</w:t>
      </w:r>
      <w:r w:rsidR="006E34C8">
        <w:rPr>
          <w:rFonts w:ascii="Times New Roman" w:eastAsia="Times New Roman" w:hAnsi="Times New Roman" w:cs="Times New Roman"/>
        </w:rPr>
        <w:t xml:space="preserve"> (</w:t>
      </w:r>
      <w:proofErr w:type="spellStart"/>
      <w:r w:rsidR="00FE43B4">
        <w:rPr>
          <w:rFonts w:ascii="Times New Roman" w:eastAsia="Times New Roman" w:hAnsi="Times New Roman" w:cs="Times New Roman"/>
        </w:rPr>
        <w:t>BayesDel</w:t>
      </w:r>
      <w:proofErr w:type="spellEnd"/>
      <w:r w:rsidR="0036349C">
        <w:rPr>
          <w:rFonts w:ascii="Times New Roman" w:eastAsia="Times New Roman" w:hAnsi="Times New Roman" w:cs="Times New Roman"/>
        </w:rPr>
        <w:t>: n</w:t>
      </w:r>
      <w:r w:rsidR="0036349C" w:rsidRPr="7A433EA7">
        <w:rPr>
          <w:rFonts w:ascii="Times New Roman" w:eastAsia="Times New Roman" w:hAnsi="Times New Roman" w:cs="Times New Roman"/>
        </w:rPr>
        <w:t>=</w:t>
      </w:r>
      <w:r w:rsidR="0036349C">
        <w:rPr>
          <w:rFonts w:ascii="Times New Roman" w:eastAsia="Times New Roman" w:hAnsi="Times New Roman" w:cs="Times New Roman"/>
        </w:rPr>
        <w:t xml:space="preserve">71, </w:t>
      </w:r>
      <w:r w:rsidR="59A276AE" w:rsidRPr="0C70C30B">
        <w:rPr>
          <w:rFonts w:ascii="Times New Roman" w:eastAsia="Times New Roman" w:hAnsi="Times New Roman" w:cs="Times New Roman"/>
        </w:rPr>
        <w:t>CADD</w:t>
      </w:r>
      <w:r w:rsidR="0036349C">
        <w:rPr>
          <w:rFonts w:ascii="Times New Roman" w:eastAsia="Times New Roman" w:hAnsi="Times New Roman" w:cs="Times New Roman"/>
        </w:rPr>
        <w:t>:</w:t>
      </w:r>
      <w:r w:rsidR="005E637C">
        <w:rPr>
          <w:rFonts w:ascii="Times New Roman" w:eastAsia="Times New Roman" w:hAnsi="Times New Roman" w:cs="Times New Roman"/>
        </w:rPr>
        <w:t xml:space="preserve"> </w:t>
      </w:r>
      <w:r w:rsidR="6D779608" w:rsidRPr="0C70C30B">
        <w:rPr>
          <w:rFonts w:ascii="Times New Roman" w:eastAsia="Times New Roman" w:hAnsi="Times New Roman" w:cs="Times New Roman"/>
        </w:rPr>
        <w:t>n</w:t>
      </w:r>
      <w:r w:rsidR="6D779608" w:rsidRPr="7A433EA7">
        <w:rPr>
          <w:rFonts w:ascii="Times New Roman" w:eastAsia="Times New Roman" w:hAnsi="Times New Roman" w:cs="Times New Roman"/>
        </w:rPr>
        <w:t>=</w:t>
      </w:r>
      <w:r w:rsidR="6D779608" w:rsidRPr="0C70C30B">
        <w:rPr>
          <w:rFonts w:ascii="Times New Roman" w:eastAsia="Times New Roman" w:hAnsi="Times New Roman" w:cs="Times New Roman"/>
        </w:rPr>
        <w:t>101</w:t>
      </w:r>
      <w:r w:rsidR="0036349C">
        <w:rPr>
          <w:rFonts w:ascii="Times New Roman" w:eastAsia="Times New Roman" w:hAnsi="Times New Roman" w:cs="Times New Roman"/>
        </w:rPr>
        <w:t>,</w:t>
      </w:r>
      <w:r w:rsidR="6D779608" w:rsidRPr="0C70C30B">
        <w:rPr>
          <w:rFonts w:ascii="Times New Roman" w:eastAsia="Times New Roman" w:hAnsi="Times New Roman" w:cs="Times New Roman"/>
        </w:rPr>
        <w:t xml:space="preserve"> </w:t>
      </w:r>
      <w:r w:rsidR="59A276AE" w:rsidRPr="0C70C30B">
        <w:rPr>
          <w:rFonts w:ascii="Times New Roman" w:eastAsia="Times New Roman" w:hAnsi="Times New Roman" w:cs="Times New Roman"/>
        </w:rPr>
        <w:t>REVEL</w:t>
      </w:r>
      <w:r w:rsidR="0036349C">
        <w:rPr>
          <w:rFonts w:ascii="Times New Roman" w:eastAsia="Times New Roman" w:hAnsi="Times New Roman" w:cs="Times New Roman"/>
        </w:rPr>
        <w:t>:</w:t>
      </w:r>
      <w:r w:rsidR="59A276AE" w:rsidRPr="0C70C30B">
        <w:rPr>
          <w:rFonts w:ascii="Times New Roman" w:eastAsia="Times New Roman" w:hAnsi="Times New Roman" w:cs="Times New Roman"/>
        </w:rPr>
        <w:t xml:space="preserve"> </w:t>
      </w:r>
      <w:r w:rsidR="45FC666D" w:rsidRPr="0C70C30B">
        <w:rPr>
          <w:rFonts w:ascii="Times New Roman" w:eastAsia="Times New Roman" w:hAnsi="Times New Roman" w:cs="Times New Roman"/>
        </w:rPr>
        <w:t>n=</w:t>
      </w:r>
      <w:r w:rsidR="45FC666D" w:rsidRPr="270AFFED">
        <w:rPr>
          <w:rFonts w:ascii="Times New Roman" w:eastAsia="Times New Roman" w:hAnsi="Times New Roman" w:cs="Times New Roman"/>
        </w:rPr>
        <w:t>9</w:t>
      </w:r>
      <w:r w:rsidR="7AF065D2" w:rsidRPr="270AFFED">
        <w:rPr>
          <w:rFonts w:ascii="Times New Roman" w:eastAsia="Times New Roman" w:hAnsi="Times New Roman" w:cs="Times New Roman"/>
        </w:rPr>
        <w:t>4</w:t>
      </w:r>
      <w:r w:rsidR="00D3598A">
        <w:rPr>
          <w:rFonts w:ascii="Times New Roman" w:eastAsia="Times New Roman" w:hAnsi="Times New Roman" w:cs="Times New Roman"/>
        </w:rPr>
        <w:t>)</w:t>
      </w:r>
      <w:r w:rsidR="7A84F4BC" w:rsidRPr="270AFFED">
        <w:rPr>
          <w:rFonts w:ascii="Times New Roman" w:eastAsia="Times New Roman" w:hAnsi="Times New Roman" w:cs="Times New Roman"/>
        </w:rPr>
        <w:t>.</w:t>
      </w:r>
      <w:r w:rsidR="45FC666D" w:rsidRPr="270AFFED">
        <w:rPr>
          <w:rFonts w:ascii="Times New Roman" w:eastAsia="Times New Roman" w:hAnsi="Times New Roman" w:cs="Times New Roman"/>
        </w:rPr>
        <w:t xml:space="preserve"> </w:t>
      </w:r>
      <w:proofErr w:type="spellStart"/>
      <w:r w:rsidR="45FC666D" w:rsidRPr="270AFFED">
        <w:rPr>
          <w:rFonts w:ascii="Times New Roman" w:eastAsia="Times New Roman" w:hAnsi="Times New Roman" w:cs="Times New Roman"/>
        </w:rPr>
        <w:t>BayesDel</w:t>
      </w:r>
      <w:proofErr w:type="spellEnd"/>
      <w:r w:rsidR="45FC666D" w:rsidRPr="270AFFED">
        <w:rPr>
          <w:rFonts w:ascii="Times New Roman" w:eastAsia="Times New Roman" w:hAnsi="Times New Roman" w:cs="Times New Roman"/>
        </w:rPr>
        <w:t xml:space="preserve"> also had</w:t>
      </w:r>
      <w:r w:rsidR="59A276AE" w:rsidRPr="270AFFED">
        <w:rPr>
          <w:rFonts w:ascii="Times New Roman" w:eastAsia="Times New Roman" w:hAnsi="Times New Roman" w:cs="Times New Roman"/>
        </w:rPr>
        <w:t xml:space="preserve"> the highest AUC (0.992)</w:t>
      </w:r>
      <w:r w:rsidR="00196AE3">
        <w:rPr>
          <w:rFonts w:ascii="Times New Roman" w:eastAsia="Times New Roman" w:hAnsi="Times New Roman" w:cs="Times New Roman"/>
        </w:rPr>
        <w:t xml:space="preserve"> and the lowest proportion </w:t>
      </w:r>
      <w:r w:rsidR="00B34F09">
        <w:rPr>
          <w:rFonts w:ascii="Times New Roman" w:eastAsia="Times New Roman" w:hAnsi="Times New Roman" w:cs="Times New Roman"/>
        </w:rPr>
        <w:t xml:space="preserve">(11.7%) </w:t>
      </w:r>
      <w:r w:rsidR="00196AE3">
        <w:rPr>
          <w:rFonts w:ascii="Times New Roman" w:eastAsia="Times New Roman" w:hAnsi="Times New Roman" w:cs="Times New Roman"/>
        </w:rPr>
        <w:t xml:space="preserve">of </w:t>
      </w:r>
      <w:r w:rsidR="009C35A9">
        <w:rPr>
          <w:rFonts w:ascii="Times New Roman" w:eastAsia="Times New Roman" w:hAnsi="Times New Roman" w:cs="Times New Roman"/>
        </w:rPr>
        <w:t>predicted pathogenic variants from the Uncertain set</w:t>
      </w:r>
      <w:r w:rsidR="00B34F09">
        <w:rPr>
          <w:rFonts w:ascii="Times New Roman" w:eastAsia="Times New Roman" w:hAnsi="Times New Roman" w:cs="Times New Roman"/>
        </w:rPr>
        <w:t xml:space="preserve">, </w:t>
      </w:r>
      <w:r w:rsidR="00F61602">
        <w:rPr>
          <w:rFonts w:ascii="Times New Roman" w:eastAsia="Times New Roman" w:hAnsi="Times New Roman" w:cs="Times New Roman"/>
        </w:rPr>
        <w:t xml:space="preserve">with REVEL </w:t>
      </w:r>
      <w:r w:rsidR="001E349A">
        <w:rPr>
          <w:rFonts w:ascii="Times New Roman" w:eastAsia="Times New Roman" w:hAnsi="Times New Roman" w:cs="Times New Roman"/>
        </w:rPr>
        <w:t xml:space="preserve">at a similar </w:t>
      </w:r>
      <w:r w:rsidR="0080329B">
        <w:rPr>
          <w:rFonts w:ascii="Times New Roman" w:eastAsia="Times New Roman" w:hAnsi="Times New Roman" w:cs="Times New Roman"/>
        </w:rPr>
        <w:t>level (12.8%)</w:t>
      </w:r>
      <w:r w:rsidR="00E30D11">
        <w:rPr>
          <w:rFonts w:ascii="Times New Roman" w:eastAsia="Times New Roman" w:hAnsi="Times New Roman" w:cs="Times New Roman"/>
        </w:rPr>
        <w:t xml:space="preserve"> and a </w:t>
      </w:r>
      <w:r w:rsidR="009C3755">
        <w:rPr>
          <w:rFonts w:ascii="Times New Roman" w:eastAsia="Times New Roman" w:hAnsi="Times New Roman" w:cs="Times New Roman"/>
        </w:rPr>
        <w:t>slightly lower AUC (0.982)</w:t>
      </w:r>
      <w:r w:rsidR="00ED2D1A">
        <w:rPr>
          <w:rFonts w:ascii="Times New Roman" w:eastAsia="Times New Roman" w:hAnsi="Times New Roman" w:cs="Times New Roman"/>
        </w:rPr>
        <w:t>.</w:t>
      </w:r>
      <w:r w:rsidR="007001E8">
        <w:rPr>
          <w:rFonts w:ascii="Times New Roman" w:eastAsia="Times New Roman" w:hAnsi="Times New Roman" w:cs="Times New Roman"/>
        </w:rPr>
        <w:t xml:space="preserve"> </w:t>
      </w:r>
      <w:r w:rsidR="006F2C48">
        <w:rPr>
          <w:rFonts w:ascii="Times New Roman" w:eastAsia="Times New Roman" w:hAnsi="Times New Roman" w:cs="Times New Roman"/>
        </w:rPr>
        <w:t>We expect t</w:t>
      </w:r>
      <w:r w:rsidR="00B32EBC">
        <w:rPr>
          <w:rFonts w:ascii="Times New Roman" w:eastAsia="Times New Roman" w:hAnsi="Times New Roman" w:cs="Times New Roman"/>
        </w:rPr>
        <w:t>he proportion</w:t>
      </w:r>
      <w:r w:rsidR="007001E8">
        <w:rPr>
          <w:rFonts w:ascii="Times New Roman" w:eastAsia="Times New Roman" w:hAnsi="Times New Roman" w:cs="Times New Roman"/>
        </w:rPr>
        <w:t xml:space="preserve"> </w:t>
      </w:r>
      <w:r w:rsidR="00CF1205">
        <w:rPr>
          <w:rFonts w:ascii="Times New Roman" w:eastAsia="Times New Roman" w:hAnsi="Times New Roman" w:cs="Times New Roman"/>
        </w:rPr>
        <w:t>of</w:t>
      </w:r>
      <w:r w:rsidR="007001E8">
        <w:rPr>
          <w:rFonts w:ascii="Times New Roman" w:eastAsia="Times New Roman" w:hAnsi="Times New Roman" w:cs="Times New Roman"/>
        </w:rPr>
        <w:t xml:space="preserve"> true</w:t>
      </w:r>
      <w:r w:rsidR="00F615AA">
        <w:rPr>
          <w:rFonts w:ascii="Times New Roman" w:eastAsia="Times New Roman" w:hAnsi="Times New Roman" w:cs="Times New Roman"/>
        </w:rPr>
        <w:t xml:space="preserve"> </w:t>
      </w:r>
      <w:r w:rsidR="007001E8">
        <w:rPr>
          <w:rFonts w:ascii="Times New Roman" w:eastAsia="Times New Roman" w:hAnsi="Times New Roman" w:cs="Times New Roman"/>
        </w:rPr>
        <w:t xml:space="preserve">pathogenic variants </w:t>
      </w:r>
      <w:r w:rsidR="00F615AA">
        <w:rPr>
          <w:rFonts w:ascii="Times New Roman" w:eastAsia="Times New Roman" w:hAnsi="Times New Roman" w:cs="Times New Roman"/>
        </w:rPr>
        <w:t xml:space="preserve">to be closer to that predicted by these two tools than </w:t>
      </w:r>
      <w:r w:rsidR="0002757F">
        <w:rPr>
          <w:rFonts w:ascii="Times New Roman" w:eastAsia="Times New Roman" w:hAnsi="Times New Roman" w:cs="Times New Roman"/>
        </w:rPr>
        <w:t>that predicted</w:t>
      </w:r>
      <w:r w:rsidR="008A7280">
        <w:rPr>
          <w:rFonts w:ascii="Times New Roman" w:eastAsia="Times New Roman" w:hAnsi="Times New Roman" w:cs="Times New Roman"/>
        </w:rPr>
        <w:t xml:space="preserve"> by CADD (</w:t>
      </w:r>
      <w:r w:rsidR="00B55828">
        <w:rPr>
          <w:rFonts w:ascii="Times New Roman" w:eastAsia="Times New Roman" w:hAnsi="Times New Roman" w:cs="Times New Roman"/>
        </w:rPr>
        <w:t>17.9%</w:t>
      </w:r>
      <w:r w:rsidR="008A7280">
        <w:rPr>
          <w:rFonts w:ascii="Times New Roman" w:eastAsia="Times New Roman" w:hAnsi="Times New Roman" w:cs="Times New Roman"/>
        </w:rPr>
        <w:t xml:space="preserve">) </w:t>
      </w:r>
      <w:r w:rsidR="0002757F">
        <w:rPr>
          <w:rFonts w:ascii="Times New Roman" w:eastAsia="Times New Roman" w:hAnsi="Times New Roman" w:cs="Times New Roman"/>
        </w:rPr>
        <w:t>or</w:t>
      </w:r>
      <w:r w:rsidR="008A7280">
        <w:rPr>
          <w:rFonts w:ascii="Times New Roman" w:eastAsia="Times New Roman" w:hAnsi="Times New Roman" w:cs="Times New Roman"/>
        </w:rPr>
        <w:t xml:space="preserve"> </w:t>
      </w:r>
      <w:proofErr w:type="spellStart"/>
      <w:r w:rsidR="008A7280">
        <w:rPr>
          <w:rFonts w:ascii="Times New Roman" w:eastAsia="Times New Roman" w:hAnsi="Times New Roman" w:cs="Times New Roman"/>
        </w:rPr>
        <w:t>AlphaMissense</w:t>
      </w:r>
      <w:proofErr w:type="spellEnd"/>
      <w:r w:rsidR="00B55828">
        <w:rPr>
          <w:rFonts w:ascii="Times New Roman" w:eastAsia="Times New Roman" w:hAnsi="Times New Roman" w:cs="Times New Roman"/>
        </w:rPr>
        <w:t xml:space="preserve"> (26.3%)</w:t>
      </w:r>
      <w:r w:rsidR="00EF2AC7">
        <w:rPr>
          <w:rFonts w:ascii="Times New Roman" w:eastAsia="Times New Roman" w:hAnsi="Times New Roman" w:cs="Times New Roman"/>
        </w:rPr>
        <w:t>.</w:t>
      </w:r>
      <w:r w:rsidR="00360FC3">
        <w:rPr>
          <w:rFonts w:ascii="Times New Roman" w:eastAsia="Times New Roman" w:hAnsi="Times New Roman" w:cs="Times New Roman"/>
        </w:rPr>
        <w:t xml:space="preserve"> </w:t>
      </w:r>
      <w:commentRangeStart w:id="58"/>
      <w:commentRangeStart w:id="59"/>
      <w:r w:rsidR="00200BB8">
        <w:rPr>
          <w:rFonts w:ascii="Times New Roman" w:eastAsia="Times New Roman" w:hAnsi="Times New Roman" w:cs="Times New Roman"/>
        </w:rPr>
        <w:t>While related to AUC, t</w:t>
      </w:r>
      <w:r w:rsidR="00802EC7">
        <w:rPr>
          <w:rFonts w:ascii="Times New Roman" w:eastAsia="Times New Roman" w:hAnsi="Times New Roman" w:cs="Times New Roman"/>
        </w:rPr>
        <w:t xml:space="preserve">ools’ proportions of </w:t>
      </w:r>
      <w:r w:rsidR="00E870CD">
        <w:rPr>
          <w:rFonts w:ascii="Times New Roman" w:eastAsia="Times New Roman" w:hAnsi="Times New Roman" w:cs="Times New Roman"/>
        </w:rPr>
        <w:t xml:space="preserve">predicted pathogenic variants </w:t>
      </w:r>
      <w:r w:rsidR="00CE5537">
        <w:rPr>
          <w:rFonts w:ascii="Times New Roman" w:eastAsia="Times New Roman" w:hAnsi="Times New Roman" w:cs="Times New Roman"/>
        </w:rPr>
        <w:t xml:space="preserve">in the Uncertain set are </w:t>
      </w:r>
      <w:r w:rsidR="00200BB8">
        <w:rPr>
          <w:rFonts w:ascii="Times New Roman" w:eastAsia="Times New Roman" w:hAnsi="Times New Roman" w:cs="Times New Roman"/>
        </w:rPr>
        <w:t>important</w:t>
      </w:r>
      <w:r w:rsidR="001D37F0">
        <w:rPr>
          <w:rFonts w:ascii="Times New Roman" w:eastAsia="Times New Roman" w:hAnsi="Times New Roman" w:cs="Times New Roman"/>
        </w:rPr>
        <w:t xml:space="preserve"> consideration for their use</w:t>
      </w:r>
      <w:r w:rsidR="00CF03E3">
        <w:rPr>
          <w:rFonts w:ascii="Times New Roman" w:eastAsia="Times New Roman" w:hAnsi="Times New Roman" w:cs="Times New Roman"/>
        </w:rPr>
        <w:t xml:space="preserve">; </w:t>
      </w:r>
      <w:r w:rsidR="0058653C">
        <w:rPr>
          <w:rFonts w:ascii="Times New Roman" w:eastAsia="Times New Roman" w:hAnsi="Times New Roman" w:cs="Times New Roman"/>
        </w:rPr>
        <w:t xml:space="preserve">tools should not </w:t>
      </w:r>
      <w:r w:rsidR="000C26E0">
        <w:rPr>
          <w:rFonts w:ascii="Times New Roman" w:eastAsia="Times New Roman" w:hAnsi="Times New Roman" w:cs="Times New Roman"/>
        </w:rPr>
        <w:t xml:space="preserve">dramatically </w:t>
      </w:r>
      <w:r w:rsidR="0058653C">
        <w:rPr>
          <w:rFonts w:ascii="Times New Roman" w:eastAsia="Times New Roman" w:hAnsi="Times New Roman" w:cs="Times New Roman"/>
        </w:rPr>
        <w:t>over-predict pathogenicity so as</w:t>
      </w:r>
      <w:r w:rsidR="00896CDE">
        <w:rPr>
          <w:rFonts w:ascii="Times New Roman" w:eastAsia="Times New Roman" w:hAnsi="Times New Roman" w:cs="Times New Roman"/>
        </w:rPr>
        <w:t xml:space="preserve"> not</w:t>
      </w:r>
      <w:r w:rsidR="0058653C">
        <w:rPr>
          <w:rFonts w:ascii="Times New Roman" w:eastAsia="Times New Roman" w:hAnsi="Times New Roman" w:cs="Times New Roman"/>
        </w:rPr>
        <w:t xml:space="preserve"> </w:t>
      </w:r>
      <w:r w:rsidR="76CB8046" w:rsidRPr="011009E1">
        <w:rPr>
          <w:rFonts w:ascii="Times New Roman" w:eastAsia="Times New Roman" w:hAnsi="Times New Roman" w:cs="Times New Roman"/>
        </w:rPr>
        <w:t>to</w:t>
      </w:r>
      <w:r w:rsidR="527C8AA2" w:rsidRPr="011009E1">
        <w:rPr>
          <w:rFonts w:ascii="Times New Roman" w:eastAsia="Times New Roman" w:hAnsi="Times New Roman" w:cs="Times New Roman"/>
        </w:rPr>
        <w:t xml:space="preserve"> </w:t>
      </w:r>
      <w:r w:rsidR="00CF03E3">
        <w:rPr>
          <w:rFonts w:ascii="Times New Roman" w:eastAsia="Times New Roman" w:hAnsi="Times New Roman" w:cs="Times New Roman"/>
        </w:rPr>
        <w:t xml:space="preserve">lead </w:t>
      </w:r>
      <w:r w:rsidR="00A90CED">
        <w:rPr>
          <w:rFonts w:ascii="Times New Roman" w:eastAsia="Times New Roman" w:hAnsi="Times New Roman" w:cs="Times New Roman"/>
        </w:rPr>
        <w:t>to false positives</w:t>
      </w:r>
      <w:r w:rsidR="00896CDE">
        <w:rPr>
          <w:rFonts w:ascii="Times New Roman" w:eastAsia="Times New Roman" w:hAnsi="Times New Roman" w:cs="Times New Roman"/>
        </w:rPr>
        <w:t>.</w:t>
      </w:r>
      <w:r w:rsidR="00A90CED">
        <w:rPr>
          <w:rFonts w:ascii="Times New Roman" w:eastAsia="Times New Roman" w:hAnsi="Times New Roman" w:cs="Times New Roman"/>
        </w:rPr>
        <w:t xml:space="preserve"> </w:t>
      </w:r>
      <w:commentRangeEnd w:id="58"/>
      <w:r w:rsidR="00824D43">
        <w:rPr>
          <w:rStyle w:val="CommentReference"/>
        </w:rPr>
        <w:commentReference w:id="58"/>
      </w:r>
      <w:commentRangeEnd w:id="59"/>
      <w:r w:rsidR="006B516A">
        <w:rPr>
          <w:rStyle w:val="CommentReference"/>
        </w:rPr>
        <w:commentReference w:id="59"/>
      </w:r>
    </w:p>
    <w:p w14:paraId="23D61AD4" w14:textId="2FE8F79B" w:rsidR="37D30DCD" w:rsidRDefault="00795307" w:rsidP="00505558">
      <w:pPr>
        <w:spacing w:after="0" w:line="360"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 xml:space="preserve">Given </w:t>
      </w:r>
      <w:proofErr w:type="spellStart"/>
      <w:r w:rsidR="00413FF2">
        <w:rPr>
          <w:rFonts w:ascii="Times New Roman" w:eastAsia="Times New Roman" w:hAnsi="Times New Roman" w:cs="Times New Roman"/>
        </w:rPr>
        <w:t>BayesDel’s</w:t>
      </w:r>
      <w:proofErr w:type="spellEnd"/>
      <w:r>
        <w:rPr>
          <w:rFonts w:ascii="Times New Roman" w:eastAsia="Times New Roman" w:hAnsi="Times New Roman" w:cs="Times New Roman"/>
        </w:rPr>
        <w:t xml:space="preserve"> </w:t>
      </w:r>
      <w:r w:rsidR="00AB57F7">
        <w:rPr>
          <w:rFonts w:ascii="Times New Roman" w:eastAsia="Times New Roman" w:hAnsi="Times New Roman" w:cs="Times New Roman"/>
        </w:rPr>
        <w:t>ability to reach the requisite PP3/BP4 strength thresholds,</w:t>
      </w:r>
      <w:r w:rsidR="7B4A714A" w:rsidRPr="0DC654C4">
        <w:rPr>
          <w:rFonts w:ascii="Times New Roman" w:eastAsia="Times New Roman" w:hAnsi="Times New Roman" w:cs="Times New Roman"/>
        </w:rPr>
        <w:t xml:space="preserve"> </w:t>
      </w:r>
      <w:r w:rsidR="52DAAAFA" w:rsidRPr="167B08A9">
        <w:rPr>
          <w:rFonts w:ascii="Times New Roman" w:eastAsia="Times New Roman" w:hAnsi="Times New Roman" w:cs="Times New Roman"/>
        </w:rPr>
        <w:t>its</w:t>
      </w:r>
      <w:r w:rsidR="52DAAAFA" w:rsidRPr="67B0F04B">
        <w:rPr>
          <w:rFonts w:ascii="Times New Roman" w:eastAsia="Times New Roman" w:hAnsi="Times New Roman" w:cs="Times New Roman"/>
        </w:rPr>
        <w:t xml:space="preserve"> low </w:t>
      </w:r>
      <w:r w:rsidR="52DAAAFA" w:rsidRPr="758A26B2">
        <w:rPr>
          <w:rFonts w:ascii="Times New Roman" w:eastAsia="Times New Roman" w:hAnsi="Times New Roman" w:cs="Times New Roman"/>
        </w:rPr>
        <w:t>rate of</w:t>
      </w:r>
      <w:r w:rsidR="52DAAAFA" w:rsidRPr="67B0F04B">
        <w:rPr>
          <w:rFonts w:ascii="Times New Roman" w:eastAsia="Times New Roman" w:hAnsi="Times New Roman" w:cs="Times New Roman"/>
        </w:rPr>
        <w:t xml:space="preserve"> indeterminate </w:t>
      </w:r>
      <w:r w:rsidR="52DAAAFA" w:rsidRPr="14C86DCB">
        <w:rPr>
          <w:rFonts w:ascii="Times New Roman" w:eastAsia="Times New Roman" w:hAnsi="Times New Roman" w:cs="Times New Roman"/>
        </w:rPr>
        <w:t>predictions</w:t>
      </w:r>
      <w:r w:rsidR="00603F09">
        <w:rPr>
          <w:rFonts w:ascii="Times New Roman" w:eastAsia="Times New Roman" w:hAnsi="Times New Roman" w:cs="Times New Roman"/>
        </w:rPr>
        <w:t xml:space="preserve"> and</w:t>
      </w:r>
      <w:r w:rsidR="52DAAAFA" w:rsidRPr="2F7DC95A">
        <w:rPr>
          <w:rFonts w:ascii="Times New Roman" w:eastAsia="Times New Roman" w:hAnsi="Times New Roman" w:cs="Times New Roman"/>
        </w:rPr>
        <w:t xml:space="preserve"> </w:t>
      </w:r>
      <w:r w:rsidR="00603F09">
        <w:rPr>
          <w:rFonts w:ascii="Times New Roman" w:eastAsia="Times New Roman" w:hAnsi="Times New Roman" w:cs="Times New Roman"/>
        </w:rPr>
        <w:t>highest</w:t>
      </w:r>
      <w:r w:rsidR="52DAAAFA" w:rsidRPr="2F7DC95A">
        <w:rPr>
          <w:rFonts w:ascii="Times New Roman" w:eastAsia="Times New Roman" w:hAnsi="Times New Roman" w:cs="Times New Roman"/>
        </w:rPr>
        <w:t xml:space="preserve"> </w:t>
      </w:r>
      <w:r w:rsidR="36F886D4" w:rsidRPr="2F7DC95A">
        <w:rPr>
          <w:rFonts w:ascii="Times New Roman" w:eastAsia="Times New Roman" w:hAnsi="Times New Roman" w:cs="Times New Roman"/>
        </w:rPr>
        <w:t>AUC</w:t>
      </w:r>
      <w:r w:rsidR="008F4FF9">
        <w:rPr>
          <w:rFonts w:ascii="Times New Roman" w:eastAsia="Times New Roman" w:hAnsi="Times New Roman" w:cs="Times New Roman"/>
        </w:rPr>
        <w:t xml:space="preserve">, and </w:t>
      </w:r>
      <w:r w:rsidR="00FD2761">
        <w:rPr>
          <w:rFonts w:ascii="Times New Roman" w:eastAsia="Times New Roman" w:hAnsi="Times New Roman" w:cs="Times New Roman"/>
        </w:rPr>
        <w:t xml:space="preserve">that </w:t>
      </w:r>
      <w:r w:rsidR="27654B41" w:rsidRPr="29EC7C6B">
        <w:rPr>
          <w:rFonts w:ascii="Times New Roman" w:eastAsia="Times New Roman" w:hAnsi="Times New Roman" w:cs="Times New Roman"/>
        </w:rPr>
        <w:t>it</w:t>
      </w:r>
      <w:r w:rsidR="00001D89">
        <w:rPr>
          <w:rFonts w:ascii="Times New Roman" w:eastAsia="Times New Roman" w:hAnsi="Times New Roman" w:cs="Times New Roman"/>
        </w:rPr>
        <w:t>s</w:t>
      </w:r>
      <w:r w:rsidR="008F4FF9">
        <w:rPr>
          <w:rFonts w:ascii="Times New Roman" w:eastAsia="Times New Roman" w:hAnsi="Times New Roman" w:cs="Times New Roman"/>
        </w:rPr>
        <w:t xml:space="preserve"> </w:t>
      </w:r>
      <w:r w:rsidR="00001D89">
        <w:rPr>
          <w:rFonts w:ascii="Times New Roman" w:eastAsia="Times New Roman" w:hAnsi="Times New Roman" w:cs="Times New Roman"/>
        </w:rPr>
        <w:t>predicted</w:t>
      </w:r>
      <w:r w:rsidR="2110F00E" w:rsidRPr="65648D7E">
        <w:rPr>
          <w:rFonts w:ascii="Times New Roman" w:eastAsia="Times New Roman" w:hAnsi="Times New Roman" w:cs="Times New Roman"/>
        </w:rPr>
        <w:t xml:space="preserve"> </w:t>
      </w:r>
      <w:r w:rsidR="767EC4E0" w:rsidRPr="3820DCC6">
        <w:rPr>
          <w:rFonts w:ascii="Times New Roman" w:eastAsia="Times New Roman" w:hAnsi="Times New Roman" w:cs="Times New Roman"/>
        </w:rPr>
        <w:t>proportion</w:t>
      </w:r>
      <w:r w:rsidR="7EADA799" w:rsidRPr="4447784F">
        <w:rPr>
          <w:rFonts w:ascii="Times New Roman" w:eastAsia="Times New Roman" w:hAnsi="Times New Roman" w:cs="Times New Roman"/>
        </w:rPr>
        <w:t xml:space="preserve"> of </w:t>
      </w:r>
      <w:r w:rsidR="7EADA799" w:rsidRPr="6969E41D">
        <w:rPr>
          <w:rFonts w:ascii="Times New Roman" w:eastAsia="Times New Roman" w:hAnsi="Times New Roman" w:cs="Times New Roman"/>
        </w:rPr>
        <w:t xml:space="preserve">Uncertain </w:t>
      </w:r>
      <w:r w:rsidR="7EADA799" w:rsidRPr="63B3EBD9">
        <w:rPr>
          <w:rFonts w:ascii="Times New Roman" w:eastAsia="Times New Roman" w:hAnsi="Times New Roman" w:cs="Times New Roman"/>
        </w:rPr>
        <w:t xml:space="preserve">variants </w:t>
      </w:r>
      <w:r w:rsidR="7B21671D" w:rsidRPr="5B5CBFC8">
        <w:rPr>
          <w:rFonts w:ascii="Times New Roman" w:eastAsia="Times New Roman" w:hAnsi="Times New Roman" w:cs="Times New Roman"/>
        </w:rPr>
        <w:t xml:space="preserve">is </w:t>
      </w:r>
      <w:r w:rsidR="7EADA799" w:rsidRPr="5B5CBFC8">
        <w:rPr>
          <w:rFonts w:ascii="Times New Roman" w:eastAsia="Times New Roman" w:hAnsi="Times New Roman" w:cs="Times New Roman"/>
        </w:rPr>
        <w:t>closest</w:t>
      </w:r>
      <w:r w:rsidR="7EADA799" w:rsidRPr="4760C6B0">
        <w:rPr>
          <w:rFonts w:ascii="Times New Roman" w:eastAsia="Times New Roman" w:hAnsi="Times New Roman" w:cs="Times New Roman"/>
        </w:rPr>
        <w:t xml:space="preserve"> </w:t>
      </w:r>
      <w:r w:rsidR="7EADA799" w:rsidRPr="1EE705FE">
        <w:rPr>
          <w:rFonts w:ascii="Times New Roman" w:eastAsia="Times New Roman" w:hAnsi="Times New Roman" w:cs="Times New Roman"/>
        </w:rPr>
        <w:t xml:space="preserve">to the </w:t>
      </w:r>
      <w:r w:rsidR="7EADA799" w:rsidRPr="322CDDFF">
        <w:rPr>
          <w:rFonts w:ascii="Times New Roman" w:eastAsia="Times New Roman" w:hAnsi="Times New Roman" w:cs="Times New Roman"/>
        </w:rPr>
        <w:t xml:space="preserve">presumed true </w:t>
      </w:r>
      <w:r w:rsidR="7EADA799" w:rsidRPr="12390D48">
        <w:rPr>
          <w:rFonts w:ascii="Times New Roman" w:eastAsia="Times New Roman" w:hAnsi="Times New Roman" w:cs="Times New Roman"/>
        </w:rPr>
        <w:t xml:space="preserve">burden of pathogenic </w:t>
      </w:r>
      <w:r w:rsidR="7EADA799" w:rsidRPr="512D1E94">
        <w:rPr>
          <w:rFonts w:ascii="Times New Roman" w:eastAsia="Times New Roman" w:hAnsi="Times New Roman" w:cs="Times New Roman"/>
        </w:rPr>
        <w:t>variants</w:t>
      </w:r>
      <w:r w:rsidR="5532ED9A" w:rsidRPr="30A6765A">
        <w:rPr>
          <w:rFonts w:ascii="Times New Roman" w:eastAsia="Times New Roman" w:hAnsi="Times New Roman" w:cs="Times New Roman"/>
        </w:rPr>
        <w:t xml:space="preserve"> </w:t>
      </w:r>
      <w:r w:rsidR="5532ED9A" w:rsidRPr="652917AC">
        <w:rPr>
          <w:rFonts w:ascii="Times New Roman" w:eastAsia="Times New Roman" w:hAnsi="Times New Roman" w:cs="Times New Roman"/>
        </w:rPr>
        <w:t xml:space="preserve">in </w:t>
      </w:r>
      <w:r w:rsidR="5532ED9A" w:rsidRPr="015BF13C">
        <w:rPr>
          <w:rFonts w:ascii="Times New Roman" w:eastAsia="Times New Roman" w:hAnsi="Times New Roman" w:cs="Times New Roman"/>
        </w:rPr>
        <w:t>that cohort</w:t>
      </w:r>
      <w:r w:rsidR="000376A0">
        <w:rPr>
          <w:rFonts w:ascii="Times New Roman" w:eastAsia="Times New Roman" w:hAnsi="Times New Roman" w:cs="Times New Roman"/>
        </w:rPr>
        <w:t>,</w:t>
      </w:r>
      <w:r w:rsidR="00B97FB1">
        <w:rPr>
          <w:rFonts w:ascii="Times New Roman" w:eastAsia="Times New Roman" w:hAnsi="Times New Roman" w:cs="Times New Roman"/>
        </w:rPr>
        <w:t xml:space="preserve"> we suggest that </w:t>
      </w:r>
      <w:proofErr w:type="spellStart"/>
      <w:r w:rsidR="00B97FB1">
        <w:rPr>
          <w:rFonts w:ascii="Times New Roman" w:eastAsia="Times New Roman" w:hAnsi="Times New Roman" w:cs="Times New Roman"/>
        </w:rPr>
        <w:t>BayesDel</w:t>
      </w:r>
      <w:proofErr w:type="spellEnd"/>
      <w:r w:rsidR="00B97FB1">
        <w:rPr>
          <w:rFonts w:ascii="Times New Roman" w:eastAsia="Times New Roman" w:hAnsi="Times New Roman" w:cs="Times New Roman"/>
        </w:rPr>
        <w:t xml:space="preserve"> is the most appropriate </w:t>
      </w:r>
      <w:r w:rsidR="00DF1832">
        <w:rPr>
          <w:rFonts w:ascii="Times New Roman" w:eastAsia="Times New Roman" w:hAnsi="Times New Roman" w:cs="Times New Roman"/>
        </w:rPr>
        <w:t xml:space="preserve">prediction tool </w:t>
      </w:r>
      <w:r w:rsidR="00F769E2">
        <w:rPr>
          <w:rFonts w:ascii="Times New Roman" w:eastAsia="Times New Roman" w:hAnsi="Times New Roman" w:cs="Times New Roman"/>
        </w:rPr>
        <w:t xml:space="preserve">for </w:t>
      </w:r>
      <w:r w:rsidR="009E2608">
        <w:rPr>
          <w:rFonts w:ascii="Times New Roman" w:eastAsia="Times New Roman" w:hAnsi="Times New Roman" w:cs="Times New Roman"/>
        </w:rPr>
        <w:t xml:space="preserve">routine </w:t>
      </w:r>
      <w:r w:rsidR="00F769E2">
        <w:rPr>
          <w:rFonts w:ascii="Times New Roman" w:eastAsia="Times New Roman" w:hAnsi="Times New Roman" w:cs="Times New Roman"/>
          <w:i/>
          <w:iCs/>
        </w:rPr>
        <w:t xml:space="preserve">PHOX2B </w:t>
      </w:r>
      <w:r w:rsidR="00F769E2">
        <w:rPr>
          <w:rFonts w:ascii="Times New Roman" w:eastAsia="Times New Roman" w:hAnsi="Times New Roman" w:cs="Times New Roman"/>
        </w:rPr>
        <w:t>clinical variant interpretation.</w:t>
      </w:r>
      <w:r w:rsidR="00C44411">
        <w:rPr>
          <w:rFonts w:ascii="Times New Roman" w:eastAsia="Times New Roman" w:hAnsi="Times New Roman" w:cs="Times New Roman"/>
        </w:rPr>
        <w:t xml:space="preserve"> </w:t>
      </w:r>
      <w:r w:rsidR="7E91DB25" w:rsidRPr="270AFFED">
        <w:rPr>
          <w:rFonts w:ascii="Times New Roman" w:eastAsia="Times New Roman" w:hAnsi="Times New Roman" w:cs="Times New Roman"/>
        </w:rPr>
        <w:t>REVEL</w:t>
      </w:r>
      <w:r w:rsidR="04B3E830" w:rsidRPr="270AFFED">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9E2608">
        <w:rPr>
          <w:rFonts w:ascii="Times New Roman" w:eastAsia="Times New Roman" w:hAnsi="Times New Roman" w:cs="Times New Roman"/>
        </w:rPr>
        <w:t xml:space="preserve">overall </w:t>
      </w:r>
      <w:r w:rsidR="004715EA">
        <w:rPr>
          <w:rFonts w:ascii="Times New Roman" w:eastAsia="Times New Roman" w:hAnsi="Times New Roman" w:cs="Times New Roman"/>
        </w:rPr>
        <w:t>performance</w:t>
      </w:r>
      <w:r>
        <w:rPr>
          <w:rFonts w:ascii="Times New Roman" w:eastAsia="Times New Roman" w:hAnsi="Times New Roman" w:cs="Times New Roman"/>
        </w:rPr>
        <w:t xml:space="preserve"> of</w:t>
      </w:r>
      <w:r w:rsidR="04B3E830" w:rsidRPr="793272ED">
        <w:rPr>
          <w:rFonts w:ascii="Times New Roman" w:eastAsia="Times New Roman" w:hAnsi="Times New Roman" w:cs="Times New Roman"/>
        </w:rPr>
        <w:t xml:space="preserve"> which</w:t>
      </w:r>
      <w:r w:rsidR="321AF66E" w:rsidRPr="0C70C30B">
        <w:rPr>
          <w:rFonts w:ascii="Times New Roman" w:eastAsia="Times New Roman" w:hAnsi="Times New Roman" w:cs="Times New Roman"/>
        </w:rPr>
        <w:t xml:space="preserve"> </w:t>
      </w:r>
      <w:r w:rsidR="10B2C33B" w:rsidRPr="270AFFED">
        <w:rPr>
          <w:rFonts w:ascii="Times New Roman" w:eastAsia="Times New Roman" w:hAnsi="Times New Roman" w:cs="Times New Roman"/>
        </w:rPr>
        <w:t>lag</w:t>
      </w:r>
      <w:r>
        <w:rPr>
          <w:rFonts w:ascii="Times New Roman" w:eastAsia="Times New Roman" w:hAnsi="Times New Roman" w:cs="Times New Roman"/>
        </w:rPr>
        <w:t>s</w:t>
      </w:r>
      <w:r w:rsidR="10B2C33B" w:rsidRPr="270AFFED">
        <w:rPr>
          <w:rFonts w:ascii="Times New Roman" w:eastAsia="Times New Roman" w:hAnsi="Times New Roman" w:cs="Times New Roman"/>
        </w:rPr>
        <w:t xml:space="preserve"> </w:t>
      </w:r>
      <w:r w:rsidR="10B2C33B" w:rsidRPr="0C70C30B">
        <w:rPr>
          <w:rFonts w:ascii="Times New Roman" w:eastAsia="Times New Roman" w:hAnsi="Times New Roman" w:cs="Times New Roman"/>
        </w:rPr>
        <w:t xml:space="preserve">only slightly behind </w:t>
      </w:r>
      <w:proofErr w:type="spellStart"/>
      <w:r w:rsidR="10B2C33B" w:rsidRPr="0C70C30B">
        <w:rPr>
          <w:rFonts w:ascii="Times New Roman" w:eastAsia="Times New Roman" w:hAnsi="Times New Roman" w:cs="Times New Roman"/>
        </w:rPr>
        <w:t>BayesDel</w:t>
      </w:r>
      <w:proofErr w:type="spellEnd"/>
      <w:r w:rsidR="10B2C33B" w:rsidRPr="0C70C30B">
        <w:rPr>
          <w:rFonts w:ascii="Times New Roman" w:eastAsia="Times New Roman" w:hAnsi="Times New Roman" w:cs="Times New Roman"/>
        </w:rPr>
        <w:t>,</w:t>
      </w:r>
      <w:r w:rsidR="6C8C020C" w:rsidRPr="0C70C30B">
        <w:rPr>
          <w:rFonts w:ascii="Times New Roman" w:eastAsia="Times New Roman" w:hAnsi="Times New Roman" w:cs="Times New Roman"/>
        </w:rPr>
        <w:t xml:space="preserve"> should </w:t>
      </w:r>
      <w:r w:rsidR="34EA838E" w:rsidRPr="3828FC22">
        <w:rPr>
          <w:rFonts w:ascii="Times New Roman" w:eastAsia="Times New Roman" w:hAnsi="Times New Roman" w:cs="Times New Roman"/>
        </w:rPr>
        <w:t>be utilized if</w:t>
      </w:r>
      <w:r w:rsidR="3AF29D7A" w:rsidRPr="3828FC22">
        <w:rPr>
          <w:rFonts w:ascii="Times New Roman" w:eastAsia="Times New Roman" w:hAnsi="Times New Roman" w:cs="Times New Roman"/>
        </w:rPr>
        <w:t xml:space="preserve"> </w:t>
      </w:r>
      <w:r w:rsidR="0F9E51BC" w:rsidRPr="0C70C30B">
        <w:rPr>
          <w:rFonts w:ascii="Times New Roman" w:eastAsia="Times New Roman" w:hAnsi="Times New Roman" w:cs="Times New Roman"/>
        </w:rPr>
        <w:t>implementation of</w:t>
      </w:r>
      <w:r w:rsidR="6C8C020C" w:rsidRPr="0C70C30B">
        <w:rPr>
          <w:rFonts w:ascii="Times New Roman" w:eastAsia="Times New Roman" w:hAnsi="Times New Roman" w:cs="Times New Roman"/>
        </w:rPr>
        <w:t xml:space="preserve"> </w:t>
      </w:r>
      <w:proofErr w:type="spellStart"/>
      <w:r w:rsidR="6C8C020C" w:rsidRPr="0C70C30B">
        <w:rPr>
          <w:rFonts w:ascii="Times New Roman" w:eastAsia="Times New Roman" w:hAnsi="Times New Roman" w:cs="Times New Roman"/>
        </w:rPr>
        <w:t>BayesDel</w:t>
      </w:r>
      <w:proofErr w:type="spellEnd"/>
      <w:r w:rsidR="6C8C020C" w:rsidRPr="0C70C30B">
        <w:rPr>
          <w:rFonts w:ascii="Times New Roman" w:eastAsia="Times New Roman" w:hAnsi="Times New Roman" w:cs="Times New Roman"/>
        </w:rPr>
        <w:t xml:space="preserve"> </w:t>
      </w:r>
      <w:r w:rsidR="002639D7">
        <w:rPr>
          <w:rFonts w:ascii="Times New Roman" w:eastAsia="Times New Roman" w:hAnsi="Times New Roman" w:cs="Times New Roman"/>
        </w:rPr>
        <w:t xml:space="preserve">scores </w:t>
      </w:r>
      <w:r w:rsidR="5B31426D" w:rsidRPr="3828FC22">
        <w:rPr>
          <w:rFonts w:ascii="Times New Roman" w:eastAsia="Times New Roman" w:hAnsi="Times New Roman" w:cs="Times New Roman"/>
        </w:rPr>
        <w:t>is</w:t>
      </w:r>
      <w:r w:rsidR="6C8C020C" w:rsidRPr="0C70C30B">
        <w:rPr>
          <w:rFonts w:ascii="Times New Roman" w:eastAsia="Times New Roman" w:hAnsi="Times New Roman" w:cs="Times New Roman"/>
        </w:rPr>
        <w:t xml:space="preserve"> </w:t>
      </w:r>
      <w:r w:rsidR="53126BFA" w:rsidRPr="4B937F78">
        <w:rPr>
          <w:rFonts w:ascii="Times New Roman" w:eastAsia="Times New Roman" w:hAnsi="Times New Roman" w:cs="Times New Roman"/>
        </w:rPr>
        <w:t xml:space="preserve">not </w:t>
      </w:r>
      <w:r w:rsidR="53126BFA" w:rsidRPr="10D0F804">
        <w:rPr>
          <w:rFonts w:ascii="Times New Roman" w:eastAsia="Times New Roman" w:hAnsi="Times New Roman" w:cs="Times New Roman"/>
        </w:rPr>
        <w:t>possible</w:t>
      </w:r>
      <w:r w:rsidR="6C8C020C" w:rsidRPr="0C70C30B">
        <w:rPr>
          <w:rFonts w:ascii="Times New Roman" w:eastAsia="Times New Roman" w:hAnsi="Times New Roman" w:cs="Times New Roman"/>
        </w:rPr>
        <w:t xml:space="preserve"> </w:t>
      </w:r>
      <w:r w:rsidR="20F74239" w:rsidRPr="3828FC22">
        <w:rPr>
          <w:rFonts w:ascii="Times New Roman" w:eastAsia="Times New Roman" w:hAnsi="Times New Roman" w:cs="Times New Roman"/>
        </w:rPr>
        <w:t xml:space="preserve">or </w:t>
      </w:r>
      <w:r w:rsidR="53126BFA" w:rsidRPr="017A439D">
        <w:rPr>
          <w:rFonts w:ascii="Times New Roman" w:eastAsia="Times New Roman" w:hAnsi="Times New Roman" w:cs="Times New Roman"/>
        </w:rPr>
        <w:t>practical</w:t>
      </w:r>
      <w:r w:rsidR="3AF29D7A" w:rsidRPr="017A439D">
        <w:rPr>
          <w:rFonts w:ascii="Times New Roman" w:eastAsia="Times New Roman" w:hAnsi="Times New Roman" w:cs="Times New Roman"/>
        </w:rPr>
        <w:t>.</w:t>
      </w:r>
      <w:r w:rsidR="6C8C020C" w:rsidRPr="0C70C30B">
        <w:rPr>
          <w:rFonts w:ascii="Times New Roman" w:eastAsia="Times New Roman" w:hAnsi="Times New Roman" w:cs="Times New Roman"/>
        </w:rPr>
        <w:t xml:space="preserve"> </w:t>
      </w:r>
      <w:r w:rsidR="15A4F2CF" w:rsidRPr="0C70C30B">
        <w:rPr>
          <w:rFonts w:ascii="Times New Roman" w:eastAsia="Times New Roman" w:hAnsi="Times New Roman" w:cs="Times New Roman"/>
        </w:rPr>
        <w:t xml:space="preserve">Both Tian et al. (2019) and </w:t>
      </w:r>
      <w:proofErr w:type="spellStart"/>
      <w:r w:rsidR="15A4F2CF" w:rsidRPr="0C70C30B">
        <w:rPr>
          <w:rFonts w:ascii="Times New Roman" w:eastAsia="Times New Roman" w:hAnsi="Times New Roman" w:cs="Times New Roman"/>
        </w:rPr>
        <w:t>Pejaver</w:t>
      </w:r>
      <w:proofErr w:type="spellEnd"/>
      <w:r w:rsidR="15A4F2CF" w:rsidRPr="0C70C30B">
        <w:rPr>
          <w:rFonts w:ascii="Times New Roman" w:eastAsia="Times New Roman" w:hAnsi="Times New Roman" w:cs="Times New Roman"/>
        </w:rPr>
        <w:t xml:space="preserve"> et al. (2022) found that </w:t>
      </w:r>
      <w:proofErr w:type="spellStart"/>
      <w:r w:rsidR="15A4F2CF" w:rsidRPr="0C70C30B">
        <w:rPr>
          <w:rFonts w:ascii="Times New Roman" w:eastAsia="Times New Roman" w:hAnsi="Times New Roman" w:cs="Times New Roman"/>
        </w:rPr>
        <w:t>BayesDel</w:t>
      </w:r>
      <w:proofErr w:type="spellEnd"/>
      <w:r w:rsidR="15A4F2CF" w:rsidRPr="0C70C30B">
        <w:rPr>
          <w:rFonts w:ascii="Times New Roman" w:eastAsia="Times New Roman" w:hAnsi="Times New Roman" w:cs="Times New Roman"/>
        </w:rPr>
        <w:t xml:space="preserve"> and REVEL outperform other tools in their large-scale evaluations</w:t>
      </w:r>
      <w:r w:rsidR="38F524E8" w:rsidRPr="0C70C30B">
        <w:rPr>
          <w:rFonts w:ascii="Times New Roman" w:eastAsia="Times New Roman" w:hAnsi="Times New Roman" w:cs="Times New Roman"/>
        </w:rPr>
        <w:t xml:space="preserve">, and our </w:t>
      </w:r>
      <w:r w:rsidR="0098682D">
        <w:rPr>
          <w:rFonts w:ascii="Times New Roman" w:eastAsia="Times New Roman" w:hAnsi="Times New Roman" w:cs="Times New Roman"/>
        </w:rPr>
        <w:t>results</w:t>
      </w:r>
      <w:r w:rsidR="0098682D" w:rsidRPr="0C70C30B">
        <w:rPr>
          <w:rFonts w:ascii="Times New Roman" w:eastAsia="Times New Roman" w:hAnsi="Times New Roman" w:cs="Times New Roman"/>
        </w:rPr>
        <w:t xml:space="preserve"> </w:t>
      </w:r>
      <w:r w:rsidR="38F524E8" w:rsidRPr="0C70C30B">
        <w:rPr>
          <w:rFonts w:ascii="Times New Roman" w:eastAsia="Times New Roman" w:hAnsi="Times New Roman" w:cs="Times New Roman"/>
        </w:rPr>
        <w:t xml:space="preserve">support </w:t>
      </w:r>
      <w:r w:rsidR="007A73F9">
        <w:rPr>
          <w:rFonts w:ascii="Times New Roman" w:eastAsia="Times New Roman" w:hAnsi="Times New Roman" w:cs="Times New Roman"/>
        </w:rPr>
        <w:t>their findings</w:t>
      </w:r>
      <w:r w:rsidR="5D50A18A" w:rsidRPr="0C70C30B">
        <w:rPr>
          <w:rFonts w:ascii="Times New Roman" w:eastAsia="Times New Roman" w:hAnsi="Times New Roman" w:cs="Times New Roman"/>
        </w:rPr>
        <w:t xml:space="preserve"> </w:t>
      </w:r>
      <w:r w:rsidR="313A7769" w:rsidRPr="0C70C30B">
        <w:rPr>
          <w:rFonts w:ascii="Times New Roman" w:eastAsia="Times New Roman" w:hAnsi="Times New Roman" w:cs="Times New Roman"/>
        </w:rPr>
        <w:t xml:space="preserve">for this much narrower single-gene use. </w:t>
      </w:r>
      <w:r w:rsidR="6188E24B" w:rsidRPr="6008F4E5">
        <w:rPr>
          <w:rFonts w:ascii="Times New Roman" w:eastAsia="Times New Roman" w:hAnsi="Times New Roman" w:cs="Times New Roman"/>
        </w:rPr>
        <w:t>CADD</w:t>
      </w:r>
      <w:r w:rsidR="781F8DC0" w:rsidRPr="6008F4E5">
        <w:rPr>
          <w:rFonts w:ascii="Times New Roman" w:eastAsia="Times New Roman" w:hAnsi="Times New Roman" w:cs="Times New Roman"/>
        </w:rPr>
        <w:t xml:space="preserve">, though not </w:t>
      </w:r>
      <w:r w:rsidR="7F8BA798" w:rsidRPr="6008F4E5">
        <w:rPr>
          <w:rFonts w:ascii="Times New Roman" w:eastAsia="Times New Roman" w:hAnsi="Times New Roman" w:cs="Times New Roman"/>
        </w:rPr>
        <w:t>quite as strong a performer</w:t>
      </w:r>
      <w:r w:rsidR="6738B212" w:rsidRPr="6008F4E5">
        <w:rPr>
          <w:rFonts w:ascii="Times New Roman" w:eastAsia="Times New Roman" w:hAnsi="Times New Roman" w:cs="Times New Roman"/>
        </w:rPr>
        <w:t xml:space="preserve"> </w:t>
      </w:r>
      <w:r w:rsidR="525FC810" w:rsidRPr="6008F4E5">
        <w:rPr>
          <w:rFonts w:ascii="Times New Roman" w:eastAsia="Times New Roman" w:hAnsi="Times New Roman" w:cs="Times New Roman"/>
        </w:rPr>
        <w:t xml:space="preserve">for </w:t>
      </w:r>
      <w:r w:rsidR="525FC810" w:rsidRPr="6008F4E5">
        <w:rPr>
          <w:rFonts w:ascii="Times New Roman" w:eastAsia="Times New Roman" w:hAnsi="Times New Roman" w:cs="Times New Roman"/>
          <w:i/>
          <w:iCs/>
        </w:rPr>
        <w:t xml:space="preserve">PHOX2B </w:t>
      </w:r>
      <w:r w:rsidR="6738B212" w:rsidRPr="6008F4E5">
        <w:rPr>
          <w:rFonts w:ascii="Times New Roman" w:eastAsia="Times New Roman" w:hAnsi="Times New Roman" w:cs="Times New Roman"/>
        </w:rPr>
        <w:t>in this study, is</w:t>
      </w:r>
      <w:r w:rsidR="6188E24B" w:rsidRPr="6008F4E5">
        <w:rPr>
          <w:rFonts w:ascii="Times New Roman" w:eastAsia="Times New Roman" w:hAnsi="Times New Roman" w:cs="Times New Roman"/>
        </w:rPr>
        <w:t xml:space="preserve"> </w:t>
      </w:r>
      <w:r w:rsidR="6A3CFA98" w:rsidRPr="50948595">
        <w:rPr>
          <w:rFonts w:ascii="Times New Roman" w:eastAsia="Times New Roman" w:hAnsi="Times New Roman" w:cs="Times New Roman"/>
        </w:rPr>
        <w:t xml:space="preserve">very much </w:t>
      </w:r>
      <w:r w:rsidR="6188E24B" w:rsidRPr="50948595">
        <w:rPr>
          <w:rFonts w:ascii="Times New Roman" w:eastAsia="Times New Roman" w:hAnsi="Times New Roman" w:cs="Times New Roman"/>
        </w:rPr>
        <w:t>still</w:t>
      </w:r>
      <w:r w:rsidR="6188E24B" w:rsidRPr="6008F4E5">
        <w:rPr>
          <w:rFonts w:ascii="Times New Roman" w:eastAsia="Times New Roman" w:hAnsi="Times New Roman" w:cs="Times New Roman"/>
        </w:rPr>
        <w:t xml:space="preserve"> adequate </w:t>
      </w:r>
      <w:r w:rsidR="6738B212" w:rsidRPr="6008F4E5">
        <w:rPr>
          <w:rFonts w:ascii="Times New Roman" w:eastAsia="Times New Roman" w:hAnsi="Times New Roman" w:cs="Times New Roman"/>
        </w:rPr>
        <w:t xml:space="preserve">for </w:t>
      </w:r>
      <w:r w:rsidR="243F3D8D" w:rsidRPr="6008F4E5">
        <w:rPr>
          <w:rFonts w:ascii="Times New Roman" w:eastAsia="Times New Roman" w:hAnsi="Times New Roman" w:cs="Times New Roman"/>
        </w:rPr>
        <w:t>routine use</w:t>
      </w:r>
      <w:r w:rsidR="3AF29D7A" w:rsidRPr="6008F4E5">
        <w:rPr>
          <w:rFonts w:ascii="Times New Roman" w:eastAsia="Times New Roman" w:hAnsi="Times New Roman" w:cs="Times New Roman"/>
        </w:rPr>
        <w:t xml:space="preserve">. </w:t>
      </w:r>
    </w:p>
    <w:p w14:paraId="436F7EBB" w14:textId="311C3244" w:rsidR="37D30DCD" w:rsidRDefault="13DBCF6B" w:rsidP="00505558">
      <w:pPr>
        <w:spacing w:after="0" w:line="360" w:lineRule="auto"/>
        <w:ind w:firstLine="720"/>
        <w:contextualSpacing/>
        <w:jc w:val="both"/>
        <w:rPr>
          <w:rFonts w:ascii="Times New Roman" w:eastAsia="Times New Roman" w:hAnsi="Times New Roman" w:cs="Times New Roman"/>
        </w:rPr>
      </w:pPr>
      <w:r w:rsidRPr="3B527F29">
        <w:rPr>
          <w:rFonts w:ascii="Times New Roman" w:eastAsia="Times New Roman" w:hAnsi="Times New Roman" w:cs="Times New Roman"/>
        </w:rPr>
        <w:t xml:space="preserve">Additional </w:t>
      </w:r>
      <w:r w:rsidR="00CB77A4">
        <w:rPr>
          <w:rFonts w:ascii="Times New Roman" w:eastAsia="Times New Roman" w:hAnsi="Times New Roman" w:cs="Times New Roman"/>
        </w:rPr>
        <w:t>research</w:t>
      </w:r>
      <w:r w:rsidR="00CB77A4" w:rsidRPr="3B527F29">
        <w:rPr>
          <w:rFonts w:ascii="Times New Roman" w:eastAsia="Times New Roman" w:hAnsi="Times New Roman" w:cs="Times New Roman"/>
        </w:rPr>
        <w:t xml:space="preserve"> </w:t>
      </w:r>
      <w:r w:rsidRPr="3B527F29">
        <w:rPr>
          <w:rFonts w:ascii="Times New Roman" w:eastAsia="Times New Roman" w:hAnsi="Times New Roman" w:cs="Times New Roman"/>
        </w:rPr>
        <w:t xml:space="preserve">is necessary to determine the precise mechanism by which missense variation in </w:t>
      </w:r>
      <w:r w:rsidRPr="3B527F29">
        <w:rPr>
          <w:rFonts w:ascii="Times New Roman" w:eastAsia="Times New Roman" w:hAnsi="Times New Roman" w:cs="Times New Roman"/>
          <w:i/>
          <w:iCs/>
        </w:rPr>
        <w:t xml:space="preserve">PHOX2B </w:t>
      </w:r>
      <w:r w:rsidRPr="3B527F29">
        <w:rPr>
          <w:rFonts w:ascii="Times New Roman" w:eastAsia="Times New Roman" w:hAnsi="Times New Roman" w:cs="Times New Roman"/>
        </w:rPr>
        <w:t xml:space="preserve">leads to the isolated or syndromic CCHS phenotypes. </w:t>
      </w:r>
      <w:r w:rsidR="723B08B8" w:rsidRPr="4B4F38CA">
        <w:rPr>
          <w:rFonts w:ascii="Times New Roman" w:eastAsia="Times New Roman" w:hAnsi="Times New Roman" w:cs="Times New Roman"/>
        </w:rPr>
        <w:t>Nevertheless</w:t>
      </w:r>
      <w:r w:rsidRPr="4B4F38CA">
        <w:rPr>
          <w:rFonts w:ascii="Times New Roman" w:eastAsia="Times New Roman" w:hAnsi="Times New Roman" w:cs="Times New Roman"/>
        </w:rPr>
        <w:t>,</w:t>
      </w:r>
      <w:r w:rsidRPr="3B527F29">
        <w:rPr>
          <w:rFonts w:ascii="Times New Roman" w:eastAsia="Times New Roman" w:hAnsi="Times New Roman" w:cs="Times New Roman"/>
        </w:rPr>
        <w:t xml:space="preserve"> </w:t>
      </w:r>
      <w:r w:rsidR="00532377">
        <w:rPr>
          <w:rFonts w:ascii="Times New Roman" w:eastAsia="Times New Roman" w:hAnsi="Times New Roman" w:cs="Times New Roman"/>
        </w:rPr>
        <w:t>our</w:t>
      </w:r>
      <w:r w:rsidRPr="3B527F29">
        <w:rPr>
          <w:rFonts w:ascii="Times New Roman" w:eastAsia="Times New Roman" w:hAnsi="Times New Roman" w:cs="Times New Roman"/>
        </w:rPr>
        <w:t xml:space="preserve"> review of all reported </w:t>
      </w:r>
      <w:r w:rsidR="00FC6470">
        <w:rPr>
          <w:rFonts w:ascii="Times New Roman" w:eastAsia="Times New Roman" w:hAnsi="Times New Roman" w:cs="Times New Roman"/>
        </w:rPr>
        <w:t>pathogenic</w:t>
      </w:r>
      <w:r w:rsidRPr="3B527F29">
        <w:rPr>
          <w:rFonts w:ascii="Times New Roman" w:eastAsia="Times New Roman" w:hAnsi="Times New Roman" w:cs="Times New Roman"/>
        </w:rPr>
        <w:t xml:space="preserve"> missense variants</w:t>
      </w:r>
      <w:r w:rsidR="66B7FC9A" w:rsidRPr="6BFB23D1">
        <w:rPr>
          <w:rFonts w:ascii="Times New Roman" w:eastAsia="Times New Roman" w:hAnsi="Times New Roman" w:cs="Times New Roman"/>
        </w:rPr>
        <w:t xml:space="preserve"> shows </w:t>
      </w:r>
      <w:r w:rsidRPr="1DE2E68D">
        <w:rPr>
          <w:rFonts w:ascii="Times New Roman" w:eastAsia="Times New Roman" w:hAnsi="Times New Roman" w:cs="Times New Roman"/>
        </w:rPr>
        <w:t>there</w:t>
      </w:r>
      <w:r w:rsidRPr="3B527F29">
        <w:rPr>
          <w:rFonts w:ascii="Times New Roman" w:eastAsia="Times New Roman" w:hAnsi="Times New Roman" w:cs="Times New Roman"/>
        </w:rPr>
        <w:t xml:space="preserve"> is a clear pattern of pathogenic variation clustering within the homeodomain, encoded by </w:t>
      </w:r>
      <w:r w:rsidR="00FC1E21">
        <w:rPr>
          <w:rFonts w:ascii="Times New Roman" w:eastAsia="Times New Roman" w:hAnsi="Times New Roman" w:cs="Times New Roman"/>
        </w:rPr>
        <w:t>codons</w:t>
      </w:r>
      <w:r w:rsidRPr="3B527F29">
        <w:rPr>
          <w:rFonts w:ascii="Times New Roman" w:eastAsia="Times New Roman" w:hAnsi="Times New Roman" w:cs="Times New Roman"/>
        </w:rPr>
        <w:t xml:space="preserve"> 98-157</w:t>
      </w:r>
      <w:r w:rsidR="381DA56D" w:rsidRPr="6AA5B5BD">
        <w:rPr>
          <w:rFonts w:ascii="Times New Roman" w:eastAsia="Times New Roman" w:hAnsi="Times New Roman" w:cs="Times New Roman"/>
        </w:rPr>
        <w:t xml:space="preserve">, </w:t>
      </w:r>
      <w:r w:rsidR="765B97AD" w:rsidRPr="0B22A06D">
        <w:rPr>
          <w:rFonts w:ascii="Times New Roman" w:eastAsia="Times New Roman" w:hAnsi="Times New Roman" w:cs="Times New Roman"/>
        </w:rPr>
        <w:t>with</w:t>
      </w:r>
      <w:r w:rsidR="381DA56D" w:rsidRPr="6AA8466E">
        <w:rPr>
          <w:rFonts w:ascii="Times New Roman" w:eastAsia="Times New Roman" w:hAnsi="Times New Roman" w:cs="Times New Roman"/>
        </w:rPr>
        <w:t xml:space="preserve"> a </w:t>
      </w:r>
      <w:r w:rsidR="381DA56D" w:rsidRPr="4EE5FF8F">
        <w:rPr>
          <w:rFonts w:ascii="Times New Roman" w:eastAsia="Times New Roman" w:hAnsi="Times New Roman" w:cs="Times New Roman"/>
        </w:rPr>
        <w:t xml:space="preserve">striking paucity of benign </w:t>
      </w:r>
      <w:r w:rsidR="381DA56D" w:rsidRPr="64D20290">
        <w:rPr>
          <w:rFonts w:ascii="Times New Roman" w:eastAsia="Times New Roman" w:hAnsi="Times New Roman" w:cs="Times New Roman"/>
        </w:rPr>
        <w:t>variants</w:t>
      </w:r>
      <w:r w:rsidR="73683975" w:rsidRPr="0257B983">
        <w:rPr>
          <w:rFonts w:ascii="Times New Roman" w:eastAsia="Times New Roman" w:hAnsi="Times New Roman" w:cs="Times New Roman"/>
        </w:rPr>
        <w:t xml:space="preserve"> </w:t>
      </w:r>
      <w:r w:rsidR="73683975" w:rsidRPr="25A9CF8A">
        <w:rPr>
          <w:rFonts w:ascii="Times New Roman" w:eastAsia="Times New Roman" w:hAnsi="Times New Roman" w:cs="Times New Roman"/>
        </w:rPr>
        <w:t>in the same region</w:t>
      </w:r>
      <w:r w:rsidR="381DA56D" w:rsidRPr="25A9CF8A">
        <w:rPr>
          <w:rFonts w:ascii="Times New Roman" w:eastAsia="Times New Roman" w:hAnsi="Times New Roman" w:cs="Times New Roman"/>
        </w:rPr>
        <w:t>.</w:t>
      </w:r>
      <w:r w:rsidRPr="3B527F29">
        <w:rPr>
          <w:rFonts w:ascii="Times New Roman" w:eastAsia="Times New Roman" w:hAnsi="Times New Roman" w:cs="Times New Roman"/>
        </w:rPr>
        <w:t xml:space="preserve"> </w:t>
      </w:r>
      <w:r w:rsidR="00D0195B">
        <w:rPr>
          <w:rFonts w:ascii="Times New Roman" w:eastAsia="Times New Roman" w:hAnsi="Times New Roman" w:cs="Times New Roman"/>
        </w:rPr>
        <w:t>The</w:t>
      </w:r>
      <w:r w:rsidR="003D65B9" w:rsidRPr="3B527F29">
        <w:rPr>
          <w:rFonts w:ascii="Times New Roman" w:eastAsia="Times New Roman" w:hAnsi="Times New Roman" w:cs="Times New Roman"/>
        </w:rPr>
        <w:t xml:space="preserve"> four </w:t>
      </w:r>
      <w:r w:rsidR="003D65B9">
        <w:rPr>
          <w:rFonts w:ascii="Times New Roman" w:eastAsia="Times New Roman" w:hAnsi="Times New Roman" w:cs="Times New Roman"/>
        </w:rPr>
        <w:t>tools’</w:t>
      </w:r>
      <w:r w:rsidR="3A8D9ADF" w:rsidRPr="3B527F29">
        <w:rPr>
          <w:rFonts w:ascii="Times New Roman" w:eastAsia="Times New Roman" w:hAnsi="Times New Roman" w:cs="Times New Roman"/>
        </w:rPr>
        <w:t xml:space="preserve"> pathogenicity</w:t>
      </w:r>
      <w:r w:rsidRPr="3B527F29">
        <w:rPr>
          <w:rFonts w:ascii="Times New Roman" w:eastAsia="Times New Roman" w:hAnsi="Times New Roman" w:cs="Times New Roman"/>
          <w:i/>
          <w:iCs/>
        </w:rPr>
        <w:t xml:space="preserve"> </w:t>
      </w:r>
      <w:r w:rsidRPr="3B527F29">
        <w:rPr>
          <w:rFonts w:ascii="Times New Roman" w:eastAsia="Times New Roman" w:hAnsi="Times New Roman" w:cs="Times New Roman"/>
        </w:rPr>
        <w:t>predictions for</w:t>
      </w:r>
      <w:r w:rsidR="478C4108" w:rsidRPr="3B527F29">
        <w:rPr>
          <w:rFonts w:ascii="Times New Roman" w:eastAsia="Times New Roman" w:hAnsi="Times New Roman" w:cs="Times New Roman"/>
        </w:rPr>
        <w:t xml:space="preserve"> </w:t>
      </w:r>
      <w:r w:rsidR="002F1AF3">
        <w:rPr>
          <w:rFonts w:ascii="Times New Roman" w:eastAsia="Times New Roman" w:hAnsi="Times New Roman" w:cs="Times New Roman"/>
        </w:rPr>
        <w:t>all possible</w:t>
      </w:r>
      <w:r w:rsidR="00F3264E">
        <w:rPr>
          <w:rFonts w:ascii="Times New Roman" w:eastAsia="Times New Roman" w:hAnsi="Times New Roman" w:cs="Times New Roman"/>
        </w:rPr>
        <w:t xml:space="preserve"> </w:t>
      </w:r>
      <w:r w:rsidR="46F17A9A" w:rsidRPr="7391E365">
        <w:rPr>
          <w:rFonts w:ascii="Times New Roman" w:eastAsia="Times New Roman" w:hAnsi="Times New Roman" w:cs="Times New Roman"/>
        </w:rPr>
        <w:t>missense</w:t>
      </w:r>
      <w:r w:rsidR="46F17A9A" w:rsidRPr="3B527F29">
        <w:rPr>
          <w:rFonts w:ascii="Times New Roman" w:eastAsia="Times New Roman" w:hAnsi="Times New Roman" w:cs="Times New Roman"/>
        </w:rPr>
        <w:t xml:space="preserve"> </w:t>
      </w:r>
      <w:r w:rsidRPr="3B527F29">
        <w:rPr>
          <w:rFonts w:ascii="Times New Roman" w:eastAsia="Times New Roman" w:hAnsi="Times New Roman" w:cs="Times New Roman"/>
        </w:rPr>
        <w:t xml:space="preserve">variants in the homeodomain </w:t>
      </w:r>
      <w:r w:rsidRPr="0DE02D62">
        <w:rPr>
          <w:rFonts w:ascii="Times New Roman" w:eastAsia="Times New Roman" w:hAnsi="Times New Roman" w:cs="Times New Roman"/>
        </w:rPr>
        <w:t>support</w:t>
      </w:r>
      <w:r w:rsidRPr="3B527F29">
        <w:rPr>
          <w:rFonts w:ascii="Times New Roman" w:eastAsia="Times New Roman" w:hAnsi="Times New Roman" w:cs="Times New Roman"/>
        </w:rPr>
        <w:t xml:space="preserve"> </w:t>
      </w:r>
      <w:r w:rsidR="00A94989">
        <w:rPr>
          <w:rFonts w:ascii="Times New Roman" w:eastAsia="Times New Roman" w:hAnsi="Times New Roman" w:cs="Times New Roman"/>
        </w:rPr>
        <w:t>the</w:t>
      </w:r>
      <w:r w:rsidR="6E2A02C4" w:rsidRPr="3B527F29">
        <w:rPr>
          <w:rFonts w:ascii="Times New Roman" w:eastAsia="Times New Roman" w:hAnsi="Times New Roman" w:cs="Times New Roman"/>
        </w:rPr>
        <w:t xml:space="preserve"> </w:t>
      </w:r>
      <w:r w:rsidRPr="3B527F29">
        <w:rPr>
          <w:rFonts w:ascii="Times New Roman" w:eastAsia="Times New Roman" w:hAnsi="Times New Roman" w:cs="Times New Roman"/>
        </w:rPr>
        <w:t xml:space="preserve">functional importance </w:t>
      </w:r>
      <w:r w:rsidR="00BC52C3">
        <w:rPr>
          <w:rFonts w:ascii="Times New Roman" w:eastAsia="Times New Roman" w:hAnsi="Times New Roman" w:cs="Times New Roman"/>
        </w:rPr>
        <w:t>of this region</w:t>
      </w:r>
      <w:r w:rsidRPr="77A42028">
        <w:rPr>
          <w:rFonts w:ascii="Times New Roman" w:eastAsia="Times New Roman" w:hAnsi="Times New Roman" w:cs="Times New Roman"/>
        </w:rPr>
        <w:t>.</w:t>
      </w:r>
      <w:r w:rsidR="5E504C38" w:rsidRPr="77A42028">
        <w:rPr>
          <w:rFonts w:ascii="Times New Roman" w:eastAsia="Times New Roman" w:hAnsi="Times New Roman" w:cs="Times New Roman"/>
        </w:rPr>
        <w:t xml:space="preserve"> </w:t>
      </w:r>
      <w:r w:rsidR="00613549">
        <w:rPr>
          <w:rFonts w:ascii="Times New Roman" w:eastAsia="Times New Roman" w:hAnsi="Times New Roman" w:cs="Times New Roman"/>
        </w:rPr>
        <w:t>We found</w:t>
      </w:r>
      <w:r w:rsidR="5E504C38" w:rsidRPr="77A42028">
        <w:rPr>
          <w:rFonts w:ascii="Times New Roman" w:eastAsia="Times New Roman" w:hAnsi="Times New Roman" w:cs="Times New Roman"/>
        </w:rPr>
        <w:t xml:space="preserve"> that the PHOX2B homeodomain has an enrichment of pathogenic missense variation and is largely </w:t>
      </w:r>
      <w:r w:rsidR="00BB4596">
        <w:rPr>
          <w:rFonts w:ascii="Times New Roman" w:eastAsia="Times New Roman" w:hAnsi="Times New Roman" w:cs="Times New Roman"/>
        </w:rPr>
        <w:t>depleted of</w:t>
      </w:r>
      <w:r w:rsidR="5E504C38" w:rsidRPr="77A42028">
        <w:rPr>
          <w:rFonts w:ascii="Times New Roman" w:eastAsia="Times New Roman" w:hAnsi="Times New Roman" w:cs="Times New Roman"/>
        </w:rPr>
        <w:t xml:space="preserve"> benign variation</w:t>
      </w:r>
      <w:r w:rsidR="2387C4A5" w:rsidRPr="1B3A62D6">
        <w:rPr>
          <w:rFonts w:ascii="Times New Roman" w:eastAsia="Times New Roman" w:hAnsi="Times New Roman" w:cs="Times New Roman"/>
        </w:rPr>
        <w:t>.</w:t>
      </w:r>
      <w:r w:rsidR="5E504C38" w:rsidRPr="77A42028">
        <w:rPr>
          <w:rFonts w:ascii="Times New Roman" w:eastAsia="Times New Roman" w:hAnsi="Times New Roman" w:cs="Times New Roman"/>
        </w:rPr>
        <w:t xml:space="preserve"> </w:t>
      </w:r>
      <w:r w:rsidRPr="1D6ECBC6">
        <w:rPr>
          <w:rFonts w:ascii="Times New Roman" w:eastAsia="Times New Roman" w:hAnsi="Times New Roman" w:cs="Times New Roman"/>
        </w:rPr>
        <w:t>This</w:t>
      </w:r>
      <w:r w:rsidRPr="3B527F29">
        <w:rPr>
          <w:rFonts w:ascii="Times New Roman" w:eastAsia="Times New Roman" w:hAnsi="Times New Roman" w:cs="Times New Roman"/>
        </w:rPr>
        <w:t xml:space="preserve"> is unsurprising given the </w:t>
      </w:r>
      <w:r w:rsidR="4F5E41DF" w:rsidRPr="3B527F29">
        <w:rPr>
          <w:rFonts w:ascii="Times New Roman" w:eastAsia="Times New Roman" w:hAnsi="Times New Roman" w:cs="Times New Roman"/>
        </w:rPr>
        <w:t xml:space="preserve">PHOX2B homeodomain’s </w:t>
      </w:r>
      <w:r w:rsidR="7EEA3527" w:rsidRPr="3B527F29">
        <w:rPr>
          <w:rFonts w:ascii="Times New Roman" w:eastAsia="Times New Roman" w:hAnsi="Times New Roman" w:cs="Times New Roman"/>
        </w:rPr>
        <w:t xml:space="preserve">involvement </w:t>
      </w:r>
      <w:r w:rsidR="4F5E41DF" w:rsidRPr="3B527F29">
        <w:rPr>
          <w:rFonts w:ascii="Times New Roman" w:eastAsia="Times New Roman" w:hAnsi="Times New Roman" w:cs="Times New Roman"/>
        </w:rPr>
        <w:t>in dimerization</w:t>
      </w:r>
      <w:r w:rsidR="67B1C386" w:rsidRPr="3B527F29">
        <w:rPr>
          <w:rFonts w:ascii="Times New Roman" w:eastAsia="Times New Roman" w:hAnsi="Times New Roman" w:cs="Times New Roman"/>
        </w:rPr>
        <w:t xml:space="preserve">, </w:t>
      </w:r>
      <w:r w:rsidR="4F5E41DF" w:rsidRPr="3B527F29">
        <w:rPr>
          <w:rFonts w:ascii="Times New Roman" w:eastAsia="Times New Roman" w:hAnsi="Times New Roman" w:cs="Times New Roman"/>
        </w:rPr>
        <w:t>DNA-binding</w:t>
      </w:r>
      <w:r w:rsidR="0042A966" w:rsidRPr="3B527F29">
        <w:rPr>
          <w:rFonts w:ascii="Times New Roman" w:eastAsia="Times New Roman" w:hAnsi="Times New Roman" w:cs="Times New Roman"/>
        </w:rPr>
        <w:t xml:space="preserve">, and nuclear localization (Di </w:t>
      </w:r>
      <w:proofErr w:type="spellStart"/>
      <w:r w:rsidR="0042A966" w:rsidRPr="3B527F29">
        <w:rPr>
          <w:rFonts w:ascii="Times New Roman" w:eastAsia="Times New Roman" w:hAnsi="Times New Roman" w:cs="Times New Roman"/>
        </w:rPr>
        <w:t>Lascio</w:t>
      </w:r>
      <w:proofErr w:type="spellEnd"/>
      <w:r w:rsidR="0042A966" w:rsidRPr="3B527F29">
        <w:rPr>
          <w:rFonts w:ascii="Times New Roman" w:eastAsia="Times New Roman" w:hAnsi="Times New Roman" w:cs="Times New Roman"/>
        </w:rPr>
        <w:t xml:space="preserve"> et al., 2016), </w:t>
      </w:r>
      <w:r w:rsidR="0042A966" w:rsidRPr="032B8992">
        <w:rPr>
          <w:rFonts w:ascii="Times New Roman" w:eastAsia="Times New Roman" w:hAnsi="Times New Roman" w:cs="Times New Roman"/>
        </w:rPr>
        <w:t>a</w:t>
      </w:r>
      <w:r w:rsidR="538009A6" w:rsidRPr="032B8992">
        <w:rPr>
          <w:rFonts w:ascii="Times New Roman" w:eastAsia="Times New Roman" w:hAnsi="Times New Roman" w:cs="Times New Roman"/>
        </w:rPr>
        <w:t>nd</w:t>
      </w:r>
      <w:r w:rsidRPr="3B527F29">
        <w:rPr>
          <w:rFonts w:ascii="Times New Roman" w:eastAsia="Times New Roman" w:hAnsi="Times New Roman" w:cs="Times New Roman"/>
        </w:rPr>
        <w:t xml:space="preserve"> the recognition of homeodomains’ importance in many other disease-associated genes </w:t>
      </w:r>
      <w:r w:rsidRPr="3B527F29">
        <w:rPr>
          <w:rFonts w:ascii="Times New Roman" w:eastAsia="Times New Roman" w:hAnsi="Times New Roman" w:cs="Times New Roman"/>
        </w:rPr>
        <w:lastRenderedPageBreak/>
        <w:t xml:space="preserve">including </w:t>
      </w:r>
      <w:r w:rsidRPr="3B527F29">
        <w:rPr>
          <w:rFonts w:ascii="Times New Roman" w:eastAsia="Times New Roman" w:hAnsi="Times New Roman" w:cs="Times New Roman"/>
          <w:i/>
          <w:iCs/>
        </w:rPr>
        <w:t xml:space="preserve">SHOX </w:t>
      </w:r>
      <w:r w:rsidRPr="3B527F29">
        <w:rPr>
          <w:rFonts w:ascii="Times New Roman" w:eastAsia="Times New Roman" w:hAnsi="Times New Roman" w:cs="Times New Roman"/>
        </w:rPr>
        <w:t>(MIM</w:t>
      </w:r>
      <w:r w:rsidR="4D91B6F4" w:rsidRPr="3B527F29">
        <w:rPr>
          <w:rFonts w:ascii="Times New Roman" w:eastAsia="Times New Roman" w:hAnsi="Times New Roman" w:cs="Times New Roman"/>
        </w:rPr>
        <w:t xml:space="preserve"> #</w:t>
      </w:r>
      <w:r w:rsidRPr="3B527F29">
        <w:rPr>
          <w:rFonts w:ascii="Times New Roman" w:eastAsia="Times New Roman" w:hAnsi="Times New Roman" w:cs="Times New Roman"/>
        </w:rPr>
        <w:t xml:space="preserve">312865), </w:t>
      </w:r>
      <w:r w:rsidRPr="3B527F29">
        <w:rPr>
          <w:rFonts w:ascii="Times New Roman" w:eastAsia="Times New Roman" w:hAnsi="Times New Roman" w:cs="Times New Roman"/>
          <w:i/>
          <w:iCs/>
        </w:rPr>
        <w:t xml:space="preserve">PAX3 </w:t>
      </w:r>
      <w:r w:rsidRPr="3B527F29">
        <w:rPr>
          <w:rFonts w:ascii="Times New Roman" w:eastAsia="Times New Roman" w:hAnsi="Times New Roman" w:cs="Times New Roman"/>
        </w:rPr>
        <w:t xml:space="preserve">(MIM </w:t>
      </w:r>
      <w:r w:rsidR="332758FC" w:rsidRPr="3B527F29">
        <w:rPr>
          <w:rFonts w:ascii="Times New Roman" w:eastAsia="Times New Roman" w:hAnsi="Times New Roman" w:cs="Times New Roman"/>
        </w:rPr>
        <w:t>#</w:t>
      </w:r>
      <w:r w:rsidRPr="3B527F29">
        <w:rPr>
          <w:rFonts w:ascii="Times New Roman" w:eastAsia="Times New Roman" w:hAnsi="Times New Roman" w:cs="Times New Roman"/>
        </w:rPr>
        <w:t xml:space="preserve">193500), </w:t>
      </w:r>
      <w:r w:rsidRPr="3B527F29">
        <w:rPr>
          <w:rFonts w:ascii="Times New Roman" w:eastAsia="Times New Roman" w:hAnsi="Times New Roman" w:cs="Times New Roman"/>
          <w:i/>
          <w:iCs/>
        </w:rPr>
        <w:t xml:space="preserve">PITX2 </w:t>
      </w:r>
      <w:r w:rsidRPr="3B527F29">
        <w:rPr>
          <w:rFonts w:ascii="Times New Roman" w:eastAsia="Times New Roman" w:hAnsi="Times New Roman" w:cs="Times New Roman"/>
        </w:rPr>
        <w:t xml:space="preserve">(MIM </w:t>
      </w:r>
      <w:r w:rsidR="2B53F44F" w:rsidRPr="3B527F29">
        <w:rPr>
          <w:rFonts w:ascii="Times New Roman" w:eastAsia="Times New Roman" w:hAnsi="Times New Roman" w:cs="Times New Roman"/>
        </w:rPr>
        <w:t>#</w:t>
      </w:r>
      <w:r w:rsidRPr="3B527F29">
        <w:rPr>
          <w:rFonts w:ascii="Times New Roman" w:eastAsia="Times New Roman" w:hAnsi="Times New Roman" w:cs="Times New Roman"/>
        </w:rPr>
        <w:t xml:space="preserve">601542), </w:t>
      </w:r>
      <w:r w:rsidR="00C59114" w:rsidRPr="032B8992">
        <w:rPr>
          <w:rFonts w:ascii="Times New Roman" w:eastAsia="Times New Roman" w:hAnsi="Times New Roman" w:cs="Times New Roman"/>
        </w:rPr>
        <w:t xml:space="preserve">and </w:t>
      </w:r>
      <w:r w:rsidRPr="3B527F29">
        <w:rPr>
          <w:rFonts w:ascii="Times New Roman" w:eastAsia="Times New Roman" w:hAnsi="Times New Roman" w:cs="Times New Roman"/>
          <w:i/>
          <w:iCs/>
        </w:rPr>
        <w:t xml:space="preserve">ARX </w:t>
      </w:r>
      <w:r w:rsidRPr="3B527F29">
        <w:rPr>
          <w:rFonts w:ascii="Times New Roman" w:eastAsia="Times New Roman" w:hAnsi="Times New Roman" w:cs="Times New Roman"/>
        </w:rPr>
        <w:t xml:space="preserve">(MIM </w:t>
      </w:r>
      <w:r w:rsidR="0A942BB7" w:rsidRPr="3B527F29">
        <w:rPr>
          <w:rFonts w:ascii="Times New Roman" w:eastAsia="Times New Roman" w:hAnsi="Times New Roman" w:cs="Times New Roman"/>
        </w:rPr>
        <w:t>#</w:t>
      </w:r>
      <w:r w:rsidRPr="3B527F29">
        <w:rPr>
          <w:rFonts w:ascii="Times New Roman" w:eastAsia="Times New Roman" w:hAnsi="Times New Roman" w:cs="Times New Roman"/>
        </w:rPr>
        <w:t>300382</w:t>
      </w:r>
      <w:r w:rsidRPr="032B8992">
        <w:rPr>
          <w:rFonts w:ascii="Times New Roman" w:eastAsia="Times New Roman" w:hAnsi="Times New Roman" w:cs="Times New Roman"/>
        </w:rPr>
        <w:t>).</w:t>
      </w:r>
      <w:r w:rsidRPr="3B527F29">
        <w:rPr>
          <w:rFonts w:ascii="Times New Roman" w:eastAsia="Times New Roman" w:hAnsi="Times New Roman" w:cs="Times New Roman"/>
        </w:rPr>
        <w:t xml:space="preserve"> </w:t>
      </w:r>
      <w:commentRangeStart w:id="60"/>
      <w:commentRangeStart w:id="61"/>
      <w:r w:rsidR="6DB19762" w:rsidRPr="4311D1F1">
        <w:rPr>
          <w:rFonts w:ascii="Times New Roman" w:eastAsia="Times New Roman" w:hAnsi="Times New Roman" w:cs="Times New Roman"/>
        </w:rPr>
        <w:t xml:space="preserve">Like </w:t>
      </w:r>
      <w:r w:rsidR="00D721D4">
        <w:rPr>
          <w:rFonts w:ascii="Times New Roman" w:eastAsia="Times New Roman" w:hAnsi="Times New Roman" w:cs="Times New Roman"/>
        </w:rPr>
        <w:t xml:space="preserve">in </w:t>
      </w:r>
      <w:r w:rsidR="6DB19762" w:rsidRPr="4311D1F1">
        <w:rPr>
          <w:rFonts w:ascii="Times New Roman" w:eastAsia="Times New Roman" w:hAnsi="Times New Roman" w:cs="Times New Roman"/>
          <w:i/>
          <w:iCs/>
        </w:rPr>
        <w:t>PHOX2B</w:t>
      </w:r>
      <w:r w:rsidR="6DB19762" w:rsidRPr="4311D1F1">
        <w:rPr>
          <w:rFonts w:ascii="Times New Roman" w:eastAsia="Times New Roman" w:hAnsi="Times New Roman" w:cs="Times New Roman"/>
        </w:rPr>
        <w:t>, p</w:t>
      </w:r>
      <w:r w:rsidRPr="4311D1F1">
        <w:rPr>
          <w:rFonts w:ascii="Times New Roman" w:eastAsia="Times New Roman" w:hAnsi="Times New Roman" w:cs="Times New Roman"/>
        </w:rPr>
        <w:t>athogenic</w:t>
      </w:r>
      <w:r w:rsidRPr="3B527F29">
        <w:rPr>
          <w:rFonts w:ascii="Times New Roman" w:eastAsia="Times New Roman" w:hAnsi="Times New Roman" w:cs="Times New Roman"/>
        </w:rPr>
        <w:t xml:space="preserve"> missense variants have been </w:t>
      </w:r>
      <w:r w:rsidR="00216B81">
        <w:rPr>
          <w:rFonts w:ascii="Times New Roman" w:eastAsia="Times New Roman" w:hAnsi="Times New Roman" w:cs="Times New Roman"/>
        </w:rPr>
        <w:t>found</w:t>
      </w:r>
      <w:r w:rsidRPr="3B527F29">
        <w:rPr>
          <w:rFonts w:ascii="Times New Roman" w:eastAsia="Times New Roman" w:hAnsi="Times New Roman" w:cs="Times New Roman"/>
        </w:rPr>
        <w:t xml:space="preserve"> to cluster in </w:t>
      </w:r>
      <w:r w:rsidR="5081CC6B" w:rsidRPr="3B527F29">
        <w:rPr>
          <w:rFonts w:ascii="Times New Roman" w:eastAsia="Times New Roman" w:hAnsi="Times New Roman" w:cs="Times New Roman"/>
        </w:rPr>
        <w:t xml:space="preserve">the </w:t>
      </w:r>
      <w:r w:rsidR="00284486" w:rsidRPr="7A433EA7">
        <w:rPr>
          <w:rFonts w:ascii="Times New Roman" w:eastAsia="Times New Roman" w:hAnsi="Times New Roman" w:cs="Times New Roman"/>
        </w:rPr>
        <w:t>homeodomain</w:t>
      </w:r>
      <w:r w:rsidR="75F9F13A" w:rsidRPr="7A433EA7">
        <w:rPr>
          <w:rFonts w:ascii="Times New Roman" w:eastAsia="Times New Roman" w:hAnsi="Times New Roman" w:cs="Times New Roman"/>
        </w:rPr>
        <w:t xml:space="preserve">-encoding regions </w:t>
      </w:r>
      <w:commentRangeEnd w:id="60"/>
      <w:r w:rsidR="00B400D9" w:rsidDel="00D721D4">
        <w:rPr>
          <w:rStyle w:val="CommentReference"/>
        </w:rPr>
        <w:commentReference w:id="60"/>
      </w:r>
      <w:commentRangeEnd w:id="61"/>
      <w:r>
        <w:rPr>
          <w:rStyle w:val="CommentReference"/>
        </w:rPr>
        <w:commentReference w:id="61"/>
      </w:r>
      <w:r w:rsidR="7BD7DF2A" w:rsidRPr="7A433EA7">
        <w:rPr>
          <w:rFonts w:ascii="Times New Roman" w:eastAsia="Times New Roman" w:hAnsi="Times New Roman" w:cs="Times New Roman"/>
        </w:rPr>
        <w:t xml:space="preserve">of these genes </w:t>
      </w:r>
      <w:r w:rsidRPr="3B527F29">
        <w:rPr>
          <w:rFonts w:ascii="Times New Roman" w:eastAsia="Times New Roman" w:hAnsi="Times New Roman" w:cs="Times New Roman"/>
        </w:rPr>
        <w:t>(</w:t>
      </w:r>
      <w:proofErr w:type="spellStart"/>
      <w:r w:rsidRPr="3B527F29">
        <w:rPr>
          <w:rFonts w:ascii="Times New Roman" w:eastAsia="Times New Roman" w:hAnsi="Times New Roman" w:cs="Times New Roman"/>
        </w:rPr>
        <w:t>D'Elia</w:t>
      </w:r>
      <w:proofErr w:type="spellEnd"/>
      <w:r w:rsidRPr="3B527F29">
        <w:rPr>
          <w:rFonts w:ascii="Times New Roman" w:eastAsia="Times New Roman" w:hAnsi="Times New Roman" w:cs="Times New Roman"/>
        </w:rPr>
        <w:t xml:space="preserve"> et al., 2001; </w:t>
      </w:r>
      <w:r w:rsidR="70DFAABC" w:rsidRPr="00BF1C83">
        <w:rPr>
          <w:rFonts w:ascii="Times New Roman" w:eastAsia="Times New Roman" w:hAnsi="Times New Roman" w:cs="Times New Roman"/>
        </w:rPr>
        <w:t>Schneider et al., 2005</w:t>
      </w:r>
      <w:r w:rsidR="70DFAABC" w:rsidRPr="209F6111">
        <w:rPr>
          <w:rFonts w:ascii="Times New Roman" w:eastAsia="Times New Roman" w:hAnsi="Times New Roman" w:cs="Times New Roman"/>
        </w:rPr>
        <w:t>;</w:t>
      </w:r>
      <w:r w:rsidR="70DFAABC" w:rsidRPr="00BF1C83">
        <w:rPr>
          <w:rFonts w:ascii="Times New Roman" w:eastAsia="Times New Roman" w:hAnsi="Times New Roman" w:cs="Times New Roman"/>
        </w:rPr>
        <w:t xml:space="preserve"> </w:t>
      </w:r>
      <w:r w:rsidR="530B33DE" w:rsidRPr="3B527F29">
        <w:rPr>
          <w:rFonts w:ascii="Times New Roman" w:eastAsia="Times New Roman" w:hAnsi="Times New Roman" w:cs="Times New Roman"/>
        </w:rPr>
        <w:t xml:space="preserve">Holland et al., 2007; </w:t>
      </w:r>
      <w:r w:rsidRPr="0EB6C8B1">
        <w:rPr>
          <w:rFonts w:ascii="Times New Roman" w:eastAsia="Times New Roman" w:hAnsi="Times New Roman" w:cs="Times New Roman"/>
        </w:rPr>
        <w:t>Thai et</w:t>
      </w:r>
      <w:r w:rsidRPr="3B527F29">
        <w:rPr>
          <w:rFonts w:ascii="Times New Roman" w:eastAsia="Times New Roman" w:hAnsi="Times New Roman" w:cs="Times New Roman"/>
        </w:rPr>
        <w:t xml:space="preserve"> al., 2020; Zhou et al., 2023). </w:t>
      </w:r>
      <w:commentRangeStart w:id="62"/>
      <w:commentRangeStart w:id="63"/>
      <w:r w:rsidR="459BAF14" w:rsidRPr="3B527F29">
        <w:rPr>
          <w:rFonts w:ascii="Times New Roman" w:eastAsia="Times New Roman" w:hAnsi="Times New Roman" w:cs="Times New Roman"/>
        </w:rPr>
        <w:t xml:space="preserve">Missense variants </w:t>
      </w:r>
      <w:r w:rsidR="69BDCEE5" w:rsidRPr="3B527F29">
        <w:rPr>
          <w:rFonts w:ascii="Times New Roman" w:eastAsia="Times New Roman" w:hAnsi="Times New Roman" w:cs="Times New Roman"/>
        </w:rPr>
        <w:t xml:space="preserve">affecting </w:t>
      </w:r>
      <w:r w:rsidR="459BAF14" w:rsidRPr="3B527F29">
        <w:rPr>
          <w:rFonts w:ascii="Times New Roman" w:eastAsia="Times New Roman" w:hAnsi="Times New Roman" w:cs="Times New Roman"/>
        </w:rPr>
        <w:t xml:space="preserve">the </w:t>
      </w:r>
      <w:r w:rsidR="459BAF14" w:rsidRPr="00B400D9">
        <w:rPr>
          <w:rFonts w:ascii="Times New Roman" w:eastAsia="Times New Roman" w:hAnsi="Times New Roman" w:cs="Times New Roman"/>
        </w:rPr>
        <w:t>PHOX2B</w:t>
      </w:r>
      <w:r w:rsidR="459BAF14" w:rsidRPr="3B527F29">
        <w:rPr>
          <w:rFonts w:ascii="Times New Roman" w:eastAsia="Times New Roman" w:hAnsi="Times New Roman" w:cs="Times New Roman"/>
          <w:i/>
          <w:iCs/>
        </w:rPr>
        <w:t xml:space="preserve"> </w:t>
      </w:r>
      <w:r w:rsidRPr="3B527F29">
        <w:rPr>
          <w:rFonts w:ascii="Times New Roman" w:eastAsia="Times New Roman" w:hAnsi="Times New Roman" w:cs="Times New Roman"/>
        </w:rPr>
        <w:t xml:space="preserve">homeodomain </w:t>
      </w:r>
      <w:r w:rsidR="653ECED5" w:rsidRPr="7A433EA7">
        <w:rPr>
          <w:rFonts w:ascii="Times New Roman" w:eastAsia="Times New Roman" w:hAnsi="Times New Roman" w:cs="Times New Roman"/>
        </w:rPr>
        <w:t xml:space="preserve">thus </w:t>
      </w:r>
      <w:r w:rsidR="48AFADDC" w:rsidRPr="38E23E0B">
        <w:rPr>
          <w:rFonts w:ascii="Times New Roman" w:eastAsia="Times New Roman" w:hAnsi="Times New Roman" w:cs="Times New Roman"/>
        </w:rPr>
        <w:t xml:space="preserve">begin at a </w:t>
      </w:r>
      <w:r w:rsidR="48AFADDC" w:rsidRPr="7260F2C1">
        <w:rPr>
          <w:rFonts w:ascii="Times New Roman" w:eastAsia="Times New Roman" w:hAnsi="Times New Roman" w:cs="Times New Roman"/>
        </w:rPr>
        <w:t>baseline</w:t>
      </w:r>
      <w:r w:rsidRPr="3B527F29">
        <w:rPr>
          <w:rFonts w:ascii="Times New Roman" w:eastAsia="Times New Roman" w:hAnsi="Times New Roman" w:cs="Times New Roman"/>
        </w:rPr>
        <w:t xml:space="preserve"> increased likelihood of being </w:t>
      </w:r>
      <w:r w:rsidR="7246C787" w:rsidRPr="4744D2F3">
        <w:rPr>
          <w:rFonts w:ascii="Times New Roman" w:eastAsia="Times New Roman" w:hAnsi="Times New Roman" w:cs="Times New Roman"/>
        </w:rPr>
        <w:t xml:space="preserve">pathogenic </w:t>
      </w:r>
      <w:r w:rsidRPr="4744D2F3">
        <w:rPr>
          <w:rFonts w:ascii="Times New Roman" w:eastAsia="Times New Roman" w:hAnsi="Times New Roman" w:cs="Times New Roman"/>
        </w:rPr>
        <w:t>compared</w:t>
      </w:r>
      <w:r w:rsidRPr="3B527F29">
        <w:rPr>
          <w:rFonts w:ascii="Times New Roman" w:eastAsia="Times New Roman" w:hAnsi="Times New Roman" w:cs="Times New Roman"/>
        </w:rPr>
        <w:t xml:space="preserve"> to variants outside of this domain,</w:t>
      </w:r>
      <w:commentRangeEnd w:id="62"/>
      <w:r w:rsidR="00DD044D">
        <w:rPr>
          <w:rStyle w:val="CommentReference"/>
        </w:rPr>
        <w:commentReference w:id="62"/>
      </w:r>
      <w:commentRangeEnd w:id="63"/>
      <w:r w:rsidR="00577DC7">
        <w:rPr>
          <w:rStyle w:val="CommentReference"/>
        </w:rPr>
        <w:commentReference w:id="63"/>
      </w:r>
      <w:r w:rsidRPr="3B527F29">
        <w:rPr>
          <w:rFonts w:ascii="Times New Roman" w:eastAsia="Times New Roman" w:hAnsi="Times New Roman" w:cs="Times New Roman"/>
        </w:rPr>
        <w:t xml:space="preserve"> and </w:t>
      </w:r>
      <w:r w:rsidR="00C630C5" w:rsidRPr="3B527F29">
        <w:rPr>
          <w:rFonts w:ascii="Times New Roman" w:eastAsia="Times New Roman" w:hAnsi="Times New Roman" w:cs="Times New Roman"/>
        </w:rPr>
        <w:t xml:space="preserve">we propose that </w:t>
      </w:r>
      <w:r w:rsidRPr="3B527F29">
        <w:rPr>
          <w:rFonts w:ascii="Times New Roman" w:eastAsia="Times New Roman" w:hAnsi="Times New Roman" w:cs="Times New Roman"/>
        </w:rPr>
        <w:t xml:space="preserve">the PM1 criterion </w:t>
      </w:r>
      <w:r w:rsidR="6091BFDC" w:rsidRPr="37BBB471">
        <w:rPr>
          <w:rFonts w:ascii="Times New Roman" w:eastAsia="Times New Roman" w:hAnsi="Times New Roman" w:cs="Times New Roman"/>
        </w:rPr>
        <w:t>(</w:t>
      </w:r>
      <w:r w:rsidR="6091BFDC" w:rsidRPr="37BBB471">
        <w:rPr>
          <w:rFonts w:ascii="Times New Roman" w:eastAsia="Times New Roman" w:hAnsi="Times New Roman" w:cs="Times New Roman"/>
          <w:i/>
          <w:iCs/>
        </w:rPr>
        <w:t>variant is located within a functionally critical domain or in a mutation hotspot</w:t>
      </w:r>
      <w:r w:rsidR="6091BFDC" w:rsidRPr="37BBB471">
        <w:rPr>
          <w:rFonts w:ascii="Times New Roman" w:eastAsia="Times New Roman" w:hAnsi="Times New Roman" w:cs="Times New Roman"/>
        </w:rPr>
        <w:t xml:space="preserve">) be considered </w:t>
      </w:r>
      <w:r w:rsidRPr="3B527F29">
        <w:rPr>
          <w:rFonts w:ascii="Times New Roman" w:eastAsia="Times New Roman" w:hAnsi="Times New Roman" w:cs="Times New Roman"/>
        </w:rPr>
        <w:t xml:space="preserve">for variants altering one of these 60 residues. </w:t>
      </w:r>
    </w:p>
    <w:p w14:paraId="3D6C5CAD" w14:textId="72F3BD12" w:rsidR="37D30DCD" w:rsidRDefault="001926B4" w:rsidP="00505558">
      <w:pPr>
        <w:spacing w:after="0" w:line="360" w:lineRule="auto"/>
        <w:ind w:firstLine="720"/>
        <w:contextualSpacing/>
        <w:jc w:val="both"/>
        <w:rPr>
          <w:rFonts w:ascii="Times New Roman" w:eastAsia="Times New Roman" w:hAnsi="Times New Roman" w:cs="Times New Roman"/>
        </w:rPr>
      </w:pPr>
      <w:r>
        <w:rPr>
          <w:rFonts w:ascii="Times New Roman" w:eastAsia="Times New Roman" w:hAnsi="Times New Roman" w:cs="Times New Roman"/>
        </w:rPr>
        <w:t>C</w:t>
      </w:r>
      <w:r w:rsidR="15FC35CA" w:rsidRPr="3B527F29">
        <w:rPr>
          <w:rFonts w:ascii="Times New Roman" w:eastAsia="Times New Roman" w:hAnsi="Times New Roman" w:cs="Times New Roman"/>
        </w:rPr>
        <w:t>ombin</w:t>
      </w:r>
      <w:r>
        <w:rPr>
          <w:rFonts w:ascii="Times New Roman" w:eastAsia="Times New Roman" w:hAnsi="Times New Roman" w:cs="Times New Roman"/>
        </w:rPr>
        <w:t>ing</w:t>
      </w:r>
      <w:r w:rsidR="15FC35CA" w:rsidRPr="3B527F29">
        <w:rPr>
          <w:rFonts w:ascii="Times New Roman" w:eastAsia="Times New Roman" w:hAnsi="Times New Roman" w:cs="Times New Roman"/>
        </w:rPr>
        <w:t xml:space="preserve"> PP3 and PM1 for variants in the homeodomain predicted to be pathogenic </w:t>
      </w:r>
      <w:commentRangeStart w:id="64"/>
      <w:r w:rsidR="15FC35CA" w:rsidRPr="3B527F29">
        <w:rPr>
          <w:rFonts w:ascii="Times New Roman" w:eastAsia="Times New Roman" w:hAnsi="Times New Roman" w:cs="Times New Roman"/>
        </w:rPr>
        <w:t xml:space="preserve">should be </w:t>
      </w:r>
      <w:r w:rsidR="0092233D">
        <w:rPr>
          <w:rFonts w:ascii="Times New Roman" w:eastAsia="Times New Roman" w:hAnsi="Times New Roman" w:cs="Times New Roman"/>
        </w:rPr>
        <w:t xml:space="preserve">performed </w:t>
      </w:r>
      <w:r>
        <w:rPr>
          <w:rFonts w:ascii="Times New Roman" w:eastAsia="Times New Roman" w:hAnsi="Times New Roman" w:cs="Times New Roman"/>
        </w:rPr>
        <w:t>as</w:t>
      </w:r>
      <w:r w:rsidR="13DBCF6B" w:rsidRPr="3B527F29">
        <w:rPr>
          <w:rFonts w:ascii="Times New Roman" w:eastAsia="Times New Roman" w:hAnsi="Times New Roman" w:cs="Times New Roman"/>
        </w:rPr>
        <w:t xml:space="preserve"> recommend</w:t>
      </w:r>
      <w:r>
        <w:rPr>
          <w:rFonts w:ascii="Times New Roman" w:eastAsia="Times New Roman" w:hAnsi="Times New Roman" w:cs="Times New Roman"/>
        </w:rPr>
        <w:t xml:space="preserve">ed by </w:t>
      </w:r>
      <w:proofErr w:type="spellStart"/>
      <w:r w:rsidR="13DBCF6B" w:rsidRPr="3B527F29">
        <w:rPr>
          <w:rFonts w:ascii="Times New Roman" w:eastAsia="Times New Roman" w:hAnsi="Times New Roman" w:cs="Times New Roman"/>
        </w:rPr>
        <w:t>Pejaver</w:t>
      </w:r>
      <w:proofErr w:type="spellEnd"/>
      <w:r w:rsidR="13DBCF6B" w:rsidRPr="3B527F29">
        <w:rPr>
          <w:rFonts w:ascii="Times New Roman" w:eastAsia="Times New Roman" w:hAnsi="Times New Roman" w:cs="Times New Roman"/>
        </w:rPr>
        <w:t xml:space="preserve"> et al. </w:t>
      </w:r>
      <w:r w:rsidR="41A9DCC6" w:rsidRPr="3B527F29">
        <w:rPr>
          <w:rFonts w:ascii="Times New Roman" w:eastAsia="Times New Roman" w:hAnsi="Times New Roman" w:cs="Times New Roman"/>
        </w:rPr>
        <w:t>(2022</w:t>
      </w:r>
      <w:commentRangeEnd w:id="64"/>
      <w:r w:rsidR="00603F5F">
        <w:rPr>
          <w:rStyle w:val="CommentReference"/>
        </w:rPr>
        <w:commentReference w:id="64"/>
      </w:r>
      <w:r w:rsidR="41A9DCC6" w:rsidRPr="3B527F29">
        <w:rPr>
          <w:rFonts w:ascii="Times New Roman" w:eastAsia="Times New Roman" w:hAnsi="Times New Roman" w:cs="Times New Roman"/>
        </w:rPr>
        <w:t xml:space="preserve">) </w:t>
      </w:r>
      <w:r w:rsidR="13DBCF6B" w:rsidRPr="3B527F29">
        <w:rPr>
          <w:rFonts w:ascii="Times New Roman" w:eastAsia="Times New Roman" w:hAnsi="Times New Roman" w:cs="Times New Roman"/>
        </w:rPr>
        <w:t xml:space="preserve">to avoid </w:t>
      </w:r>
      <w:r w:rsidR="233E34F3" w:rsidRPr="3B527F29">
        <w:rPr>
          <w:rFonts w:ascii="Times New Roman" w:eastAsia="Times New Roman" w:hAnsi="Times New Roman" w:cs="Times New Roman"/>
        </w:rPr>
        <w:t xml:space="preserve">inappropriately </w:t>
      </w:r>
      <w:r w:rsidR="13DBCF6B" w:rsidRPr="3B527F29">
        <w:rPr>
          <w:rFonts w:ascii="Times New Roman" w:eastAsia="Times New Roman" w:hAnsi="Times New Roman" w:cs="Times New Roman"/>
        </w:rPr>
        <w:t>double</w:t>
      </w:r>
      <w:r w:rsidR="25354790" w:rsidRPr="3B527F29">
        <w:rPr>
          <w:rFonts w:ascii="Times New Roman" w:eastAsia="Times New Roman" w:hAnsi="Times New Roman" w:cs="Times New Roman"/>
        </w:rPr>
        <w:t xml:space="preserve"> counting</w:t>
      </w:r>
      <w:r w:rsidR="13DBCF6B" w:rsidRPr="3B527F29">
        <w:rPr>
          <w:rFonts w:ascii="Times New Roman" w:eastAsia="Times New Roman" w:hAnsi="Times New Roman" w:cs="Times New Roman"/>
        </w:rPr>
        <w:t xml:space="preserve"> overlapping evidence used to</w:t>
      </w:r>
      <w:r w:rsidR="16D992E7" w:rsidRPr="3B527F29">
        <w:rPr>
          <w:rFonts w:ascii="Times New Roman" w:eastAsia="Times New Roman" w:hAnsi="Times New Roman" w:cs="Times New Roman"/>
        </w:rPr>
        <w:t xml:space="preserve"> both</w:t>
      </w:r>
      <w:r w:rsidR="13DBCF6B" w:rsidRPr="3B527F29">
        <w:rPr>
          <w:rFonts w:ascii="Times New Roman" w:eastAsia="Times New Roman" w:hAnsi="Times New Roman" w:cs="Times New Roman"/>
        </w:rPr>
        <w:t xml:space="preserve"> develop </w:t>
      </w:r>
      <w:r w:rsidR="13DBCF6B" w:rsidRPr="3B527F29">
        <w:rPr>
          <w:rFonts w:ascii="Times New Roman" w:eastAsia="Times New Roman" w:hAnsi="Times New Roman" w:cs="Times New Roman"/>
          <w:i/>
          <w:iCs/>
        </w:rPr>
        <w:t xml:space="preserve">in silico </w:t>
      </w:r>
      <w:r w:rsidR="13DBCF6B" w:rsidRPr="3B527F29">
        <w:rPr>
          <w:rFonts w:ascii="Times New Roman" w:eastAsia="Times New Roman" w:hAnsi="Times New Roman" w:cs="Times New Roman"/>
        </w:rPr>
        <w:t xml:space="preserve">algorithms and to recognize a functionally </w:t>
      </w:r>
      <w:r w:rsidR="56C08FB1" w:rsidRPr="3B527F29">
        <w:rPr>
          <w:rFonts w:ascii="Times New Roman" w:eastAsia="Times New Roman" w:hAnsi="Times New Roman" w:cs="Times New Roman"/>
        </w:rPr>
        <w:t xml:space="preserve">critical </w:t>
      </w:r>
      <w:r w:rsidR="13DBCF6B" w:rsidRPr="3B527F29">
        <w:rPr>
          <w:rFonts w:ascii="Times New Roman" w:eastAsia="Times New Roman" w:hAnsi="Times New Roman" w:cs="Times New Roman"/>
        </w:rPr>
        <w:t xml:space="preserve">domain. </w:t>
      </w:r>
      <w:r w:rsidR="45F51028" w:rsidRPr="3B527F29">
        <w:rPr>
          <w:rFonts w:ascii="Times New Roman" w:eastAsia="Times New Roman" w:hAnsi="Times New Roman" w:cs="Times New Roman"/>
        </w:rPr>
        <w:t xml:space="preserve">Specifically, the maximum strength of their combined application should not exceed a single “strong” criterion per </w:t>
      </w:r>
      <w:proofErr w:type="spellStart"/>
      <w:r w:rsidR="45F51028" w:rsidRPr="3B527F29">
        <w:rPr>
          <w:rFonts w:ascii="Times New Roman" w:eastAsia="Times New Roman" w:hAnsi="Times New Roman" w:cs="Times New Roman"/>
        </w:rPr>
        <w:t>Tavtigian</w:t>
      </w:r>
      <w:proofErr w:type="spellEnd"/>
      <w:r w:rsidR="45F51028" w:rsidRPr="3B527F29">
        <w:rPr>
          <w:rFonts w:ascii="Times New Roman" w:eastAsia="Times New Roman" w:hAnsi="Times New Roman" w:cs="Times New Roman"/>
        </w:rPr>
        <w:t xml:space="preserve"> et al.’s Bayesian framework (2020)</w:t>
      </w:r>
      <w:r w:rsidR="6514D028" w:rsidRPr="3B527F29">
        <w:rPr>
          <w:rFonts w:ascii="Times New Roman" w:eastAsia="Times New Roman" w:hAnsi="Times New Roman" w:cs="Times New Roman"/>
        </w:rPr>
        <w:t>;</w:t>
      </w:r>
      <w:r w:rsidR="45F51028" w:rsidRPr="3B527F29">
        <w:rPr>
          <w:rFonts w:ascii="Times New Roman" w:eastAsia="Times New Roman" w:hAnsi="Times New Roman" w:cs="Times New Roman"/>
        </w:rPr>
        <w:t xml:space="preserve"> </w:t>
      </w:r>
      <w:r w:rsidR="3530CA15" w:rsidRPr="3388049A">
        <w:rPr>
          <w:rFonts w:ascii="Times New Roman" w:eastAsia="Times New Roman" w:hAnsi="Times New Roman" w:cs="Times New Roman"/>
        </w:rPr>
        <w:t xml:space="preserve">i.e., </w:t>
      </w:r>
      <w:r w:rsidR="45F51028" w:rsidRPr="3B527F29">
        <w:rPr>
          <w:rFonts w:ascii="Times New Roman" w:eastAsia="Times New Roman" w:hAnsi="Times New Roman" w:cs="Times New Roman"/>
        </w:rPr>
        <w:t xml:space="preserve">the maximum </w:t>
      </w:r>
      <w:r w:rsidR="0352B51E" w:rsidRPr="3388049A">
        <w:rPr>
          <w:rFonts w:ascii="Times New Roman" w:eastAsia="Times New Roman" w:hAnsi="Times New Roman" w:cs="Times New Roman"/>
        </w:rPr>
        <w:t>awarded</w:t>
      </w:r>
      <w:r w:rsidR="00ED4E98">
        <w:rPr>
          <w:rFonts w:ascii="Times New Roman" w:eastAsia="Times New Roman" w:hAnsi="Times New Roman" w:cs="Times New Roman"/>
        </w:rPr>
        <w:t xml:space="preserve"> score</w:t>
      </w:r>
      <w:r w:rsidR="45F51028" w:rsidRPr="3388049A">
        <w:rPr>
          <w:rFonts w:ascii="Times New Roman" w:eastAsia="Times New Roman" w:hAnsi="Times New Roman" w:cs="Times New Roman"/>
        </w:rPr>
        <w:t xml:space="preserve"> </w:t>
      </w:r>
      <w:r w:rsidR="45F51028" w:rsidRPr="3B527F29">
        <w:rPr>
          <w:rFonts w:ascii="Times New Roman" w:eastAsia="Times New Roman" w:hAnsi="Times New Roman" w:cs="Times New Roman"/>
        </w:rPr>
        <w:t xml:space="preserve">should be </w:t>
      </w:r>
      <w:r w:rsidR="45A08B5B" w:rsidRPr="270AFFED">
        <w:rPr>
          <w:rFonts w:ascii="Times New Roman" w:eastAsia="Times New Roman" w:hAnsi="Times New Roman" w:cs="Times New Roman"/>
        </w:rPr>
        <w:t xml:space="preserve">either </w:t>
      </w:r>
      <w:r w:rsidR="45F51028" w:rsidRPr="3B527F29">
        <w:rPr>
          <w:rFonts w:ascii="Times New Roman" w:eastAsia="Times New Roman" w:hAnsi="Times New Roman" w:cs="Times New Roman"/>
        </w:rPr>
        <w:t xml:space="preserve">PP3_moderate + PM1 or PP3_strong, both equivalent to 4 points in the </w:t>
      </w:r>
      <w:r w:rsidR="7074B437" w:rsidRPr="3B527F29">
        <w:rPr>
          <w:rFonts w:ascii="Times New Roman" w:eastAsia="Times New Roman" w:hAnsi="Times New Roman" w:cs="Times New Roman"/>
        </w:rPr>
        <w:t>suggested</w:t>
      </w:r>
      <w:r w:rsidR="45F51028" w:rsidRPr="3B527F29">
        <w:rPr>
          <w:rFonts w:ascii="Times New Roman" w:eastAsia="Times New Roman" w:hAnsi="Times New Roman" w:cs="Times New Roman"/>
        </w:rPr>
        <w:t xml:space="preserve"> framework</w:t>
      </w:r>
      <w:r w:rsidR="45F51028" w:rsidRPr="1EF79212">
        <w:rPr>
          <w:rFonts w:ascii="Times New Roman" w:eastAsia="Times New Roman" w:hAnsi="Times New Roman" w:cs="Times New Roman"/>
        </w:rPr>
        <w:t>.</w:t>
      </w:r>
    </w:p>
    <w:p w14:paraId="53F35BBE" w14:textId="7D9B8DA1" w:rsidR="6B5544B0" w:rsidRDefault="486427C8" w:rsidP="00505558">
      <w:pPr>
        <w:spacing w:after="0" w:line="360" w:lineRule="auto"/>
        <w:ind w:firstLine="720"/>
        <w:contextualSpacing/>
        <w:jc w:val="both"/>
        <w:rPr>
          <w:rFonts w:ascii="Times New Roman" w:eastAsia="Times New Roman" w:hAnsi="Times New Roman" w:cs="Times New Roman"/>
        </w:rPr>
      </w:pPr>
      <w:r w:rsidRPr="7F8F9EF6">
        <w:rPr>
          <w:rFonts w:ascii="Times New Roman" w:eastAsia="Times New Roman" w:hAnsi="Times New Roman" w:cs="Times New Roman"/>
        </w:rPr>
        <w:t xml:space="preserve">Even with the </w:t>
      </w:r>
      <w:r w:rsidR="1EE46E18" w:rsidRPr="7F8F9EF6">
        <w:rPr>
          <w:rFonts w:ascii="Times New Roman" w:eastAsia="Times New Roman" w:hAnsi="Times New Roman" w:cs="Times New Roman"/>
        </w:rPr>
        <w:t>increased</w:t>
      </w:r>
      <w:r w:rsidRPr="7F8F9EF6">
        <w:rPr>
          <w:rFonts w:ascii="Times New Roman" w:eastAsia="Times New Roman" w:hAnsi="Times New Roman" w:cs="Times New Roman"/>
        </w:rPr>
        <w:t xml:space="preserve"> strength at which the PP3/BP4 criteria may be applied and the availability of the PM1 criterion for some variants, these improvements in interpretation may have only a modest impact on the reduction of VUSs in favor of (likely) benign or (likely) pathogenic classifications until more clinical and experimental data are available. Yet, </w:t>
      </w:r>
      <w:r w:rsidR="0B4B7F83" w:rsidRPr="7F8F9EF6">
        <w:rPr>
          <w:rFonts w:ascii="Times New Roman" w:eastAsia="Times New Roman" w:hAnsi="Times New Roman" w:cs="Times New Roman"/>
          <w:i/>
          <w:iCs/>
        </w:rPr>
        <w:t xml:space="preserve">in silico </w:t>
      </w:r>
      <w:r w:rsidR="0B4B7F83" w:rsidRPr="7F8F9EF6">
        <w:rPr>
          <w:rFonts w:ascii="Times New Roman" w:eastAsia="Times New Roman" w:hAnsi="Times New Roman" w:cs="Times New Roman"/>
        </w:rPr>
        <w:t xml:space="preserve">pathogenicity prediction and recognition of the homeodomain’s importance may help guide clinicians </w:t>
      </w:r>
      <w:r w:rsidR="48F7F3A1" w:rsidRPr="7F8F9EF6">
        <w:rPr>
          <w:rFonts w:ascii="Times New Roman" w:eastAsia="Times New Roman" w:hAnsi="Times New Roman" w:cs="Times New Roman"/>
        </w:rPr>
        <w:t>about the level of path</w:t>
      </w:r>
      <w:r w:rsidR="7291CD0B" w:rsidRPr="7F8F9EF6">
        <w:rPr>
          <w:rFonts w:ascii="Times New Roman" w:eastAsia="Times New Roman" w:hAnsi="Times New Roman" w:cs="Times New Roman"/>
        </w:rPr>
        <w:t>ogenic evidence</w:t>
      </w:r>
      <w:r w:rsidR="0B4B7F83" w:rsidRPr="7F8F9EF6">
        <w:rPr>
          <w:rFonts w:ascii="Times New Roman" w:eastAsia="Times New Roman" w:hAnsi="Times New Roman" w:cs="Times New Roman"/>
        </w:rPr>
        <w:t xml:space="preserve"> </w:t>
      </w:r>
      <w:commentRangeStart w:id="65"/>
      <w:commentRangeStart w:id="66"/>
      <w:commentRangeStart w:id="67"/>
      <w:r w:rsidRPr="7F8F9EF6">
        <w:rPr>
          <w:rFonts w:ascii="Times New Roman" w:eastAsia="Times New Roman" w:hAnsi="Times New Roman" w:cs="Times New Roman"/>
        </w:rPr>
        <w:t xml:space="preserve">in instances </w:t>
      </w:r>
      <w:r w:rsidR="1B3C15C4" w:rsidRPr="7F8F9EF6">
        <w:rPr>
          <w:rFonts w:ascii="Times New Roman" w:eastAsia="Times New Roman" w:hAnsi="Times New Roman" w:cs="Times New Roman"/>
        </w:rPr>
        <w:t>when</w:t>
      </w:r>
      <w:r w:rsidRPr="7F8F9EF6">
        <w:rPr>
          <w:rFonts w:ascii="Times New Roman" w:eastAsia="Times New Roman" w:hAnsi="Times New Roman" w:cs="Times New Roman"/>
        </w:rPr>
        <w:t xml:space="preserve"> the testing laboratory </w:t>
      </w:r>
      <w:r w:rsidR="1B3C15C4" w:rsidRPr="7F8F9EF6">
        <w:rPr>
          <w:rFonts w:ascii="Times New Roman" w:eastAsia="Times New Roman" w:hAnsi="Times New Roman" w:cs="Times New Roman"/>
        </w:rPr>
        <w:t>reports</w:t>
      </w:r>
      <w:r w:rsidR="6FE14975" w:rsidRPr="7F8F9EF6">
        <w:rPr>
          <w:rFonts w:ascii="Times New Roman" w:eastAsia="Times New Roman" w:hAnsi="Times New Roman" w:cs="Times New Roman"/>
        </w:rPr>
        <w:t xml:space="preserve"> it as</w:t>
      </w:r>
      <w:r w:rsidR="1B3C15C4" w:rsidRPr="7F8F9EF6">
        <w:rPr>
          <w:rFonts w:ascii="Times New Roman" w:eastAsia="Times New Roman" w:hAnsi="Times New Roman" w:cs="Times New Roman"/>
        </w:rPr>
        <w:t xml:space="preserve"> a </w:t>
      </w:r>
      <w:r w:rsidRPr="7F8F9EF6">
        <w:rPr>
          <w:rFonts w:ascii="Times New Roman" w:eastAsia="Times New Roman" w:hAnsi="Times New Roman" w:cs="Times New Roman"/>
        </w:rPr>
        <w:t>VUS</w:t>
      </w:r>
      <w:commentRangeEnd w:id="65"/>
      <w:r w:rsidR="72E51F7F">
        <w:rPr>
          <w:rStyle w:val="CommentReference"/>
        </w:rPr>
        <w:commentReference w:id="65"/>
      </w:r>
      <w:commentRangeEnd w:id="66"/>
      <w:r w:rsidR="72E51F7F">
        <w:rPr>
          <w:rStyle w:val="CommentReference"/>
        </w:rPr>
        <w:commentReference w:id="66"/>
      </w:r>
      <w:commentRangeEnd w:id="67"/>
      <w:r w:rsidR="72E51F7F">
        <w:rPr>
          <w:rStyle w:val="CommentReference"/>
        </w:rPr>
        <w:commentReference w:id="67"/>
      </w:r>
      <w:r w:rsidRPr="7F8F9EF6">
        <w:rPr>
          <w:rFonts w:ascii="Times New Roman" w:eastAsia="Times New Roman" w:hAnsi="Times New Roman" w:cs="Times New Roman"/>
        </w:rPr>
        <w:t xml:space="preserve">. Several groups have recently advocated for diagnostic genetic testing laboratories to provide additional context beyond the relative suspicion level when reporting VUSs. This may include incorporating the variant’s “score” corresponding to </w:t>
      </w:r>
      <w:proofErr w:type="spellStart"/>
      <w:r w:rsidRPr="7F8F9EF6">
        <w:rPr>
          <w:rFonts w:ascii="Times New Roman" w:eastAsia="Times New Roman" w:hAnsi="Times New Roman" w:cs="Times New Roman"/>
        </w:rPr>
        <w:t>Tavtigian</w:t>
      </w:r>
      <w:proofErr w:type="spellEnd"/>
      <w:r w:rsidRPr="7F8F9EF6">
        <w:rPr>
          <w:rFonts w:ascii="Times New Roman" w:eastAsia="Times New Roman" w:hAnsi="Times New Roman" w:cs="Times New Roman"/>
        </w:rPr>
        <w:t xml:space="preserve"> et al.’s (2020) Bayesian points-based classification scheme or including descriptors such as “hot” or “cold” to relate the magnitude of evidence for VUSs in the report for increased transparency and clinical utility (Ellard et al., 2020; Joynt et al., 2021; Loong et al., 2022). Though this will not resolve the issue surrounding the importance of identifying a (likely) pathogenic </w:t>
      </w:r>
      <w:r w:rsidRPr="7F8F9EF6">
        <w:rPr>
          <w:rFonts w:ascii="Times New Roman" w:eastAsia="Times New Roman" w:hAnsi="Times New Roman" w:cs="Times New Roman"/>
          <w:i/>
          <w:iCs/>
        </w:rPr>
        <w:t>PHOX2B</w:t>
      </w:r>
      <w:r w:rsidRPr="7F8F9EF6">
        <w:rPr>
          <w:rFonts w:ascii="Times New Roman" w:eastAsia="Times New Roman" w:hAnsi="Times New Roman" w:cs="Times New Roman"/>
        </w:rPr>
        <w:t xml:space="preserve"> variant in the formal establishment of CCHS diagnoses in all patients with missense variants, an improved clinician understanding of the suspicion of certain VUSs can still play a key role in informing medical management to expedite life-saving management, genetic counseling, and expanded genetic testing decisions.</w:t>
      </w:r>
    </w:p>
    <w:p w14:paraId="0E021646" w14:textId="26CC0106" w:rsidR="7678C43F" w:rsidRDefault="7678C43F" w:rsidP="00505558">
      <w:pPr>
        <w:spacing w:after="0" w:line="360" w:lineRule="auto"/>
        <w:contextualSpacing/>
        <w:jc w:val="both"/>
        <w:rPr>
          <w:rFonts w:ascii="Times New Roman" w:eastAsia="Times New Roman" w:hAnsi="Times New Roman" w:cs="Times New Roman"/>
          <w:b/>
          <w:bCs/>
        </w:rPr>
      </w:pPr>
    </w:p>
    <w:p w14:paraId="559BEEAD" w14:textId="3C075D38" w:rsidR="56CB03EB" w:rsidRDefault="58DA5EC1" w:rsidP="00505558">
      <w:pPr>
        <w:spacing w:after="0" w:line="360" w:lineRule="auto"/>
        <w:contextualSpacing/>
        <w:jc w:val="both"/>
        <w:rPr>
          <w:rFonts w:ascii="Times New Roman" w:eastAsia="Times New Roman" w:hAnsi="Times New Roman" w:cs="Times New Roman"/>
          <w:b/>
          <w:bCs/>
        </w:rPr>
      </w:pPr>
      <w:r w:rsidRPr="689FD6EA">
        <w:rPr>
          <w:rFonts w:ascii="Times New Roman" w:eastAsia="Times New Roman" w:hAnsi="Times New Roman" w:cs="Times New Roman"/>
          <w:b/>
          <w:bCs/>
        </w:rPr>
        <w:t xml:space="preserve">Case </w:t>
      </w:r>
      <w:commentRangeStart w:id="68"/>
      <w:r w:rsidRPr="689FD6EA">
        <w:rPr>
          <w:rFonts w:ascii="Times New Roman" w:eastAsia="Times New Roman" w:hAnsi="Times New Roman" w:cs="Times New Roman"/>
          <w:b/>
          <w:bCs/>
        </w:rPr>
        <w:t>V</w:t>
      </w:r>
      <w:r w:rsidR="076E099F" w:rsidRPr="689FD6EA">
        <w:rPr>
          <w:rFonts w:ascii="Times New Roman" w:eastAsia="Times New Roman" w:hAnsi="Times New Roman" w:cs="Times New Roman"/>
          <w:b/>
          <w:bCs/>
        </w:rPr>
        <w:t>ignette</w:t>
      </w:r>
      <w:commentRangeEnd w:id="68"/>
      <w:r>
        <w:rPr>
          <w:rStyle w:val="CommentReference"/>
        </w:rPr>
        <w:commentReference w:id="68"/>
      </w:r>
    </w:p>
    <w:p w14:paraId="0C4236F2" w14:textId="4B41D4E3" w:rsidR="56CB03EB" w:rsidRDefault="14CC2CB5" w:rsidP="00505558">
      <w:pPr>
        <w:spacing w:after="0" w:line="360" w:lineRule="auto"/>
        <w:ind w:firstLine="720"/>
        <w:contextualSpacing/>
        <w:jc w:val="both"/>
        <w:rPr>
          <w:rFonts w:ascii="Times New Roman" w:eastAsia="Times New Roman" w:hAnsi="Times New Roman" w:cs="Times New Roman"/>
        </w:rPr>
      </w:pPr>
      <w:r w:rsidRPr="226FFE23">
        <w:rPr>
          <w:rFonts w:ascii="Times New Roman" w:eastAsia="Times New Roman" w:hAnsi="Times New Roman" w:cs="Times New Roman"/>
        </w:rPr>
        <w:t xml:space="preserve">Following </w:t>
      </w:r>
      <w:r w:rsidRPr="03BBA4E9">
        <w:rPr>
          <w:rFonts w:ascii="Times New Roman" w:eastAsia="Times New Roman" w:hAnsi="Times New Roman" w:cs="Times New Roman"/>
        </w:rPr>
        <w:t xml:space="preserve">completion of </w:t>
      </w:r>
      <w:r w:rsidRPr="5015C93B">
        <w:rPr>
          <w:rFonts w:ascii="Times New Roman" w:eastAsia="Times New Roman" w:hAnsi="Times New Roman" w:cs="Times New Roman"/>
        </w:rPr>
        <w:t xml:space="preserve">this study’s </w:t>
      </w:r>
      <w:r w:rsidRPr="18659FBC">
        <w:rPr>
          <w:rFonts w:ascii="Times New Roman" w:eastAsia="Times New Roman" w:hAnsi="Times New Roman" w:cs="Times New Roman"/>
        </w:rPr>
        <w:t>analyses, a</w:t>
      </w:r>
      <w:r w:rsidR="717BB5F6" w:rsidRPr="18659FBC">
        <w:rPr>
          <w:rFonts w:ascii="Times New Roman" w:eastAsia="Times New Roman" w:hAnsi="Times New Roman" w:cs="Times New Roman"/>
        </w:rPr>
        <w:t>n</w:t>
      </w:r>
      <w:r w:rsidR="717BB5F6" w:rsidRPr="3538912B">
        <w:rPr>
          <w:rFonts w:ascii="Times New Roman" w:eastAsia="Times New Roman" w:hAnsi="Times New Roman" w:cs="Times New Roman"/>
        </w:rPr>
        <w:t xml:space="preserve"> external provider</w:t>
      </w:r>
      <w:r w:rsidR="6F52F525" w:rsidRPr="467B31F1">
        <w:rPr>
          <w:rFonts w:ascii="Times New Roman" w:eastAsia="Times New Roman" w:hAnsi="Times New Roman" w:cs="Times New Roman"/>
        </w:rPr>
        <w:t xml:space="preserve"> requested </w:t>
      </w:r>
      <w:r w:rsidR="402EB5C9" w:rsidRPr="3538912B">
        <w:rPr>
          <w:rFonts w:ascii="Times New Roman" w:eastAsia="Times New Roman" w:hAnsi="Times New Roman" w:cs="Times New Roman"/>
        </w:rPr>
        <w:t xml:space="preserve">a consultation by our group </w:t>
      </w:r>
      <w:r w:rsidR="6F52F525" w:rsidRPr="467B31F1">
        <w:rPr>
          <w:rFonts w:ascii="Times New Roman" w:eastAsia="Times New Roman" w:hAnsi="Times New Roman" w:cs="Times New Roman"/>
        </w:rPr>
        <w:t xml:space="preserve">on a </w:t>
      </w:r>
      <w:r w:rsidR="5F8A2818" w:rsidRPr="776C06F1">
        <w:rPr>
          <w:rFonts w:ascii="Times New Roman" w:eastAsia="Times New Roman" w:hAnsi="Times New Roman" w:cs="Times New Roman"/>
        </w:rPr>
        <w:t xml:space="preserve">young </w:t>
      </w:r>
      <w:r w:rsidR="5F8A2818" w:rsidRPr="71F874EB">
        <w:rPr>
          <w:rFonts w:ascii="Times New Roman" w:eastAsia="Times New Roman" w:hAnsi="Times New Roman" w:cs="Times New Roman"/>
        </w:rPr>
        <w:t xml:space="preserve">patient </w:t>
      </w:r>
      <w:r w:rsidR="6F52F525" w:rsidRPr="71F874EB">
        <w:rPr>
          <w:rFonts w:ascii="Times New Roman" w:eastAsia="Times New Roman" w:hAnsi="Times New Roman" w:cs="Times New Roman"/>
        </w:rPr>
        <w:t>with</w:t>
      </w:r>
      <w:r w:rsidR="6F52F525" w:rsidRPr="467B31F1">
        <w:rPr>
          <w:rFonts w:ascii="Times New Roman" w:eastAsia="Times New Roman" w:hAnsi="Times New Roman" w:cs="Times New Roman"/>
        </w:rPr>
        <w:t xml:space="preserve"> hypoxemia and </w:t>
      </w:r>
      <w:r w:rsidR="6F52F525" w:rsidRPr="3538912B">
        <w:rPr>
          <w:rFonts w:ascii="Times New Roman" w:eastAsia="Times New Roman" w:hAnsi="Times New Roman" w:cs="Times New Roman"/>
        </w:rPr>
        <w:t>hypercarbia</w:t>
      </w:r>
      <w:r w:rsidR="75C0BBE7" w:rsidRPr="3538912B">
        <w:rPr>
          <w:rFonts w:ascii="Times New Roman" w:eastAsia="Times New Roman" w:hAnsi="Times New Roman" w:cs="Times New Roman"/>
        </w:rPr>
        <w:t xml:space="preserve"> who had not yet undergone sleep studies </w:t>
      </w:r>
      <w:r w:rsidR="1358C631" w:rsidRPr="3E8FA15D">
        <w:rPr>
          <w:rFonts w:ascii="Times New Roman" w:eastAsia="Times New Roman" w:hAnsi="Times New Roman" w:cs="Times New Roman"/>
        </w:rPr>
        <w:t>n</w:t>
      </w:r>
      <w:r w:rsidR="75C0BBE7" w:rsidRPr="3E8FA15D">
        <w:rPr>
          <w:rFonts w:ascii="Times New Roman" w:eastAsia="Times New Roman" w:hAnsi="Times New Roman" w:cs="Times New Roman"/>
        </w:rPr>
        <w:t>or</w:t>
      </w:r>
      <w:r w:rsidR="75C0BBE7" w:rsidRPr="3538912B">
        <w:rPr>
          <w:rFonts w:ascii="Times New Roman" w:eastAsia="Times New Roman" w:hAnsi="Times New Roman" w:cs="Times New Roman"/>
        </w:rPr>
        <w:t xml:space="preserve"> further evaluation for CCHS</w:t>
      </w:r>
      <w:r w:rsidR="43D39A06" w:rsidRPr="3538912B">
        <w:rPr>
          <w:rFonts w:ascii="Times New Roman" w:eastAsia="Times New Roman" w:hAnsi="Times New Roman" w:cs="Times New Roman"/>
        </w:rPr>
        <w:t>. P</w:t>
      </w:r>
      <w:r w:rsidR="043BBA09" w:rsidRPr="3538912B">
        <w:rPr>
          <w:rFonts w:ascii="Times New Roman" w:eastAsia="Times New Roman" w:hAnsi="Times New Roman" w:cs="Times New Roman"/>
        </w:rPr>
        <w:t xml:space="preserve">roband-only </w:t>
      </w:r>
      <w:r w:rsidR="6F52F525" w:rsidRPr="467B31F1">
        <w:rPr>
          <w:rFonts w:ascii="Times New Roman" w:eastAsia="Times New Roman" w:hAnsi="Times New Roman" w:cs="Times New Roman"/>
        </w:rPr>
        <w:t>exome sequencing</w:t>
      </w:r>
      <w:r w:rsidR="40D332F0" w:rsidRPr="3538912B">
        <w:rPr>
          <w:rFonts w:ascii="Times New Roman" w:eastAsia="Times New Roman" w:hAnsi="Times New Roman" w:cs="Times New Roman"/>
        </w:rPr>
        <w:t xml:space="preserve"> at a reference laboratory</w:t>
      </w:r>
      <w:r w:rsidR="6F52F525" w:rsidRPr="6A6EB864">
        <w:rPr>
          <w:rFonts w:ascii="Times New Roman" w:eastAsia="Times New Roman" w:hAnsi="Times New Roman" w:cs="Times New Roman"/>
        </w:rPr>
        <w:t xml:space="preserve"> identified </w:t>
      </w:r>
      <w:r w:rsidR="7200EC20" w:rsidRPr="3538912B">
        <w:rPr>
          <w:rFonts w:ascii="Times New Roman" w:eastAsia="Times New Roman" w:hAnsi="Times New Roman" w:cs="Times New Roman"/>
        </w:rPr>
        <w:t>the</w:t>
      </w:r>
      <w:r w:rsidR="14A45D80" w:rsidRPr="3538912B">
        <w:rPr>
          <w:rFonts w:ascii="Times New Roman" w:eastAsia="Times New Roman" w:hAnsi="Times New Roman" w:cs="Times New Roman"/>
        </w:rPr>
        <w:t xml:space="preserve"> previously unreported</w:t>
      </w:r>
      <w:r w:rsidR="333B1AAA" w:rsidRPr="3538912B">
        <w:rPr>
          <w:rFonts w:ascii="Times New Roman" w:eastAsia="Times New Roman" w:hAnsi="Times New Roman" w:cs="Times New Roman"/>
        </w:rPr>
        <w:t xml:space="preserve"> </w:t>
      </w:r>
      <w:r w:rsidR="7200EC20" w:rsidRPr="3538912B">
        <w:rPr>
          <w:rFonts w:ascii="Times New Roman" w:eastAsia="Times New Roman" w:hAnsi="Times New Roman" w:cs="Times New Roman"/>
          <w:i/>
          <w:iCs/>
        </w:rPr>
        <w:t xml:space="preserve">PHOX2B </w:t>
      </w:r>
      <w:r w:rsidR="7200EC20" w:rsidRPr="3538912B">
        <w:rPr>
          <w:rFonts w:ascii="Times New Roman" w:eastAsia="Times New Roman" w:hAnsi="Times New Roman" w:cs="Times New Roman"/>
        </w:rPr>
        <w:t>variant c.296G&gt;C (</w:t>
      </w:r>
      <w:proofErr w:type="gramStart"/>
      <w:r w:rsidR="7200EC20" w:rsidRPr="3538912B">
        <w:rPr>
          <w:rFonts w:ascii="Times New Roman" w:eastAsia="Times New Roman" w:hAnsi="Times New Roman" w:cs="Times New Roman"/>
        </w:rPr>
        <w:t>p.Arg</w:t>
      </w:r>
      <w:proofErr w:type="gramEnd"/>
      <w:r w:rsidR="7200EC20" w:rsidRPr="3538912B">
        <w:rPr>
          <w:rFonts w:ascii="Times New Roman" w:eastAsia="Times New Roman" w:hAnsi="Times New Roman" w:cs="Times New Roman"/>
        </w:rPr>
        <w:t xml:space="preserve">99Pro), reported by the laboratory as a VUS. </w:t>
      </w:r>
      <w:r w:rsidR="09A71394" w:rsidRPr="3057DFAB">
        <w:rPr>
          <w:rFonts w:ascii="Times New Roman" w:eastAsia="Times New Roman" w:hAnsi="Times New Roman" w:cs="Times New Roman"/>
        </w:rPr>
        <w:lastRenderedPageBreak/>
        <w:t>Utilizing the results of</w:t>
      </w:r>
      <w:r w:rsidR="09A71394" w:rsidRPr="1D5DEF05">
        <w:rPr>
          <w:rFonts w:ascii="Times New Roman" w:eastAsia="Times New Roman" w:hAnsi="Times New Roman" w:cs="Times New Roman"/>
        </w:rPr>
        <w:t xml:space="preserve"> our analyses,</w:t>
      </w:r>
      <w:r w:rsidR="09A71394" w:rsidRPr="3057DFAB">
        <w:rPr>
          <w:rFonts w:ascii="Times New Roman" w:eastAsia="Times New Roman" w:hAnsi="Times New Roman" w:cs="Times New Roman"/>
        </w:rPr>
        <w:t xml:space="preserve"> </w:t>
      </w:r>
      <w:r w:rsidR="09A71394" w:rsidRPr="40085C45">
        <w:rPr>
          <w:rFonts w:ascii="Times New Roman" w:eastAsia="Times New Roman" w:hAnsi="Times New Roman" w:cs="Times New Roman"/>
        </w:rPr>
        <w:t>a reassessment</w:t>
      </w:r>
      <w:r w:rsidR="1A1D9AA9" w:rsidRPr="3538912B">
        <w:rPr>
          <w:rFonts w:ascii="Times New Roman" w:eastAsia="Times New Roman" w:hAnsi="Times New Roman" w:cs="Times New Roman"/>
        </w:rPr>
        <w:t xml:space="preserve"> </w:t>
      </w:r>
      <w:r w:rsidR="26D8FA8A" w:rsidRPr="3538912B">
        <w:rPr>
          <w:rFonts w:ascii="Times New Roman" w:eastAsia="Times New Roman" w:hAnsi="Times New Roman" w:cs="Times New Roman"/>
        </w:rPr>
        <w:t>of this variant</w:t>
      </w:r>
      <w:r w:rsidR="720D2AA9" w:rsidRPr="3538912B">
        <w:rPr>
          <w:rFonts w:ascii="Times New Roman" w:eastAsia="Times New Roman" w:hAnsi="Times New Roman" w:cs="Times New Roman"/>
        </w:rPr>
        <w:t xml:space="preserve"> by our group</w:t>
      </w:r>
      <w:r w:rsidR="26D8FA8A" w:rsidRPr="3538912B">
        <w:rPr>
          <w:rFonts w:ascii="Times New Roman" w:eastAsia="Times New Roman" w:hAnsi="Times New Roman" w:cs="Times New Roman"/>
        </w:rPr>
        <w:t xml:space="preserve"> determined that this variant </w:t>
      </w:r>
      <w:r w:rsidR="505883F6" w:rsidRPr="097957E2">
        <w:rPr>
          <w:rFonts w:ascii="Times New Roman" w:eastAsia="Times New Roman" w:hAnsi="Times New Roman" w:cs="Times New Roman"/>
        </w:rPr>
        <w:t>is better</w:t>
      </w:r>
      <w:r w:rsidR="26D8FA8A" w:rsidRPr="3538912B">
        <w:rPr>
          <w:rFonts w:ascii="Times New Roman" w:eastAsia="Times New Roman" w:hAnsi="Times New Roman" w:cs="Times New Roman"/>
        </w:rPr>
        <w:t xml:space="preserve"> classified as Likely Pathogenic</w:t>
      </w:r>
      <w:r w:rsidR="1787C9ED" w:rsidRPr="3E1A4B95">
        <w:rPr>
          <w:rFonts w:ascii="Times New Roman" w:eastAsia="Times New Roman" w:hAnsi="Times New Roman" w:cs="Times New Roman"/>
        </w:rPr>
        <w:t>:</w:t>
      </w:r>
      <w:r w:rsidR="5C6BB043" w:rsidRPr="3E1A4B95">
        <w:rPr>
          <w:rFonts w:ascii="Times New Roman" w:eastAsia="Times New Roman" w:hAnsi="Times New Roman" w:cs="Times New Roman"/>
        </w:rPr>
        <w:t xml:space="preserve"> </w:t>
      </w:r>
      <w:r w:rsidR="36AA4C2D" w:rsidRPr="3538912B">
        <w:rPr>
          <w:rFonts w:ascii="Times New Roman" w:eastAsia="Times New Roman" w:hAnsi="Times New Roman" w:cs="Times New Roman"/>
        </w:rPr>
        <w:t xml:space="preserve">it is </w:t>
      </w:r>
      <w:r w:rsidR="4A65CC25" w:rsidRPr="7AC883F6">
        <w:rPr>
          <w:rFonts w:ascii="Times New Roman" w:eastAsia="Times New Roman" w:hAnsi="Times New Roman" w:cs="Times New Roman"/>
        </w:rPr>
        <w:t xml:space="preserve">located </w:t>
      </w:r>
      <w:r w:rsidR="36AA4C2D" w:rsidRPr="7AC883F6">
        <w:rPr>
          <w:rFonts w:ascii="Times New Roman" w:eastAsia="Times New Roman" w:hAnsi="Times New Roman" w:cs="Times New Roman"/>
        </w:rPr>
        <w:t>in</w:t>
      </w:r>
      <w:r w:rsidR="36AA4C2D" w:rsidRPr="3538912B">
        <w:rPr>
          <w:rFonts w:ascii="Times New Roman" w:eastAsia="Times New Roman" w:hAnsi="Times New Roman" w:cs="Times New Roman"/>
        </w:rPr>
        <w:t xml:space="preserve"> the homeodomain</w:t>
      </w:r>
      <w:r w:rsidR="06419951" w:rsidRPr="131ED4C1">
        <w:rPr>
          <w:rFonts w:ascii="Times New Roman" w:eastAsia="Times New Roman" w:hAnsi="Times New Roman" w:cs="Times New Roman"/>
        </w:rPr>
        <w:t xml:space="preserve"> and </w:t>
      </w:r>
      <w:r w:rsidR="67A513B0" w:rsidRPr="3538912B">
        <w:rPr>
          <w:rFonts w:ascii="Times New Roman" w:eastAsia="Times New Roman" w:hAnsi="Times New Roman" w:cs="Times New Roman"/>
        </w:rPr>
        <w:t xml:space="preserve">its </w:t>
      </w:r>
      <w:commentRangeStart w:id="69"/>
      <w:proofErr w:type="spellStart"/>
      <w:r w:rsidR="67A513B0" w:rsidRPr="7799A1B3">
        <w:rPr>
          <w:rFonts w:ascii="Times New Roman" w:eastAsia="Times New Roman" w:hAnsi="Times New Roman" w:cs="Times New Roman"/>
        </w:rPr>
        <w:t>BayesDel</w:t>
      </w:r>
      <w:proofErr w:type="spellEnd"/>
      <w:r w:rsidR="4D998C44" w:rsidRPr="7799A1B3">
        <w:rPr>
          <w:rFonts w:ascii="Times New Roman" w:eastAsia="Times New Roman" w:hAnsi="Times New Roman" w:cs="Times New Roman"/>
        </w:rPr>
        <w:t>, CADD, and REVEL</w:t>
      </w:r>
      <w:commentRangeEnd w:id="69"/>
      <w:r w:rsidR="6F52F525">
        <w:rPr>
          <w:rStyle w:val="CommentReference"/>
        </w:rPr>
        <w:commentReference w:id="69"/>
      </w:r>
      <w:r w:rsidR="67A513B0" w:rsidRPr="7799A1B3">
        <w:rPr>
          <w:rFonts w:ascii="Times New Roman" w:eastAsia="Times New Roman" w:hAnsi="Times New Roman" w:cs="Times New Roman"/>
        </w:rPr>
        <w:t xml:space="preserve"> scores of 0.572, </w:t>
      </w:r>
      <w:r w:rsidR="3581F348" w:rsidRPr="7799A1B3">
        <w:rPr>
          <w:rFonts w:ascii="Times New Roman" w:eastAsia="Times New Roman" w:hAnsi="Times New Roman" w:cs="Times New Roman"/>
        </w:rPr>
        <w:t>30.0, and 0.972</w:t>
      </w:r>
      <w:r w:rsidR="3581F348" w:rsidRPr="3538912B">
        <w:rPr>
          <w:rFonts w:ascii="Times New Roman" w:eastAsia="Times New Roman" w:hAnsi="Times New Roman" w:cs="Times New Roman"/>
        </w:rPr>
        <w:t xml:space="preserve">, </w:t>
      </w:r>
      <w:r w:rsidR="67A513B0" w:rsidRPr="3538912B">
        <w:rPr>
          <w:rFonts w:ascii="Times New Roman" w:eastAsia="Times New Roman" w:hAnsi="Times New Roman" w:cs="Times New Roman"/>
        </w:rPr>
        <w:t xml:space="preserve">respectively, </w:t>
      </w:r>
      <w:r w:rsidR="470D6D18" w:rsidRPr="3538912B">
        <w:rPr>
          <w:rFonts w:ascii="Times New Roman" w:eastAsia="Times New Roman" w:hAnsi="Times New Roman" w:cs="Times New Roman"/>
        </w:rPr>
        <w:t xml:space="preserve">are </w:t>
      </w:r>
      <w:r w:rsidR="26B8A8D5" w:rsidRPr="296E392A">
        <w:rPr>
          <w:rFonts w:ascii="Times New Roman" w:eastAsia="Times New Roman" w:hAnsi="Times New Roman" w:cs="Times New Roman"/>
        </w:rPr>
        <w:t>therefore</w:t>
      </w:r>
      <w:r w:rsidR="470D6D18" w:rsidRPr="7F1FB594">
        <w:rPr>
          <w:rFonts w:ascii="Times New Roman" w:eastAsia="Times New Roman" w:hAnsi="Times New Roman" w:cs="Times New Roman"/>
        </w:rPr>
        <w:t xml:space="preserve"> </w:t>
      </w:r>
      <w:r w:rsidR="470D6D18" w:rsidRPr="3538912B">
        <w:rPr>
          <w:rFonts w:ascii="Times New Roman" w:eastAsia="Times New Roman" w:hAnsi="Times New Roman" w:cs="Times New Roman"/>
        </w:rPr>
        <w:t xml:space="preserve">sufficient for </w:t>
      </w:r>
      <w:r w:rsidR="0058C017" w:rsidRPr="3538912B">
        <w:rPr>
          <w:rFonts w:ascii="Times New Roman" w:eastAsia="Times New Roman" w:hAnsi="Times New Roman" w:cs="Times New Roman"/>
        </w:rPr>
        <w:t xml:space="preserve">either </w:t>
      </w:r>
      <w:r w:rsidR="470D6D18" w:rsidRPr="3538912B">
        <w:rPr>
          <w:rFonts w:ascii="Times New Roman" w:eastAsia="Times New Roman" w:hAnsi="Times New Roman" w:cs="Times New Roman"/>
        </w:rPr>
        <w:t>PP3_</w:t>
      </w:r>
      <w:r w:rsidR="5BF808B7" w:rsidRPr="7B7ED77C">
        <w:rPr>
          <w:rFonts w:ascii="Times New Roman" w:eastAsia="Times New Roman" w:hAnsi="Times New Roman" w:cs="Times New Roman"/>
        </w:rPr>
        <w:t>s</w:t>
      </w:r>
      <w:r w:rsidR="470D6D18" w:rsidRPr="7B7ED77C">
        <w:rPr>
          <w:rFonts w:ascii="Times New Roman" w:eastAsia="Times New Roman" w:hAnsi="Times New Roman" w:cs="Times New Roman"/>
        </w:rPr>
        <w:t>trong</w:t>
      </w:r>
      <w:r w:rsidR="3B72CA50" w:rsidRPr="3538912B">
        <w:rPr>
          <w:rFonts w:ascii="Times New Roman" w:eastAsia="Times New Roman" w:hAnsi="Times New Roman" w:cs="Times New Roman"/>
        </w:rPr>
        <w:t xml:space="preserve"> or PM1</w:t>
      </w:r>
      <w:r w:rsidR="717A041E" w:rsidRPr="3538912B">
        <w:rPr>
          <w:rFonts w:ascii="Times New Roman" w:eastAsia="Times New Roman" w:hAnsi="Times New Roman" w:cs="Times New Roman"/>
        </w:rPr>
        <w:t xml:space="preserve"> </w:t>
      </w:r>
      <w:r w:rsidR="1AB5B204" w:rsidRPr="7B7ED77C">
        <w:rPr>
          <w:rFonts w:ascii="Times New Roman" w:eastAsia="Times New Roman" w:hAnsi="Times New Roman" w:cs="Times New Roman"/>
        </w:rPr>
        <w:t>+</w:t>
      </w:r>
      <w:r w:rsidR="1AB5B204" w:rsidRPr="7802D743">
        <w:rPr>
          <w:rFonts w:ascii="Times New Roman" w:eastAsia="Times New Roman" w:hAnsi="Times New Roman" w:cs="Times New Roman"/>
        </w:rPr>
        <w:t xml:space="preserve"> </w:t>
      </w:r>
      <w:r w:rsidR="717A041E" w:rsidRPr="3538912B">
        <w:rPr>
          <w:rFonts w:ascii="Times New Roman" w:eastAsia="Times New Roman" w:hAnsi="Times New Roman" w:cs="Times New Roman"/>
        </w:rPr>
        <w:t>PP3_moderate</w:t>
      </w:r>
      <w:r w:rsidR="470D6D18" w:rsidRPr="3538912B">
        <w:rPr>
          <w:rFonts w:ascii="Times New Roman" w:eastAsia="Times New Roman" w:hAnsi="Times New Roman" w:cs="Times New Roman"/>
        </w:rPr>
        <w:t xml:space="preserve">; </w:t>
      </w:r>
      <w:r w:rsidR="579B19F7" w:rsidRPr="3538912B">
        <w:rPr>
          <w:rFonts w:ascii="Times New Roman" w:eastAsia="Times New Roman" w:hAnsi="Times New Roman" w:cs="Times New Roman"/>
        </w:rPr>
        <w:t xml:space="preserve">it </w:t>
      </w:r>
      <w:r w:rsidR="0C3E7176" w:rsidRPr="3538912B">
        <w:rPr>
          <w:rFonts w:ascii="Times New Roman" w:eastAsia="Times New Roman" w:hAnsi="Times New Roman" w:cs="Times New Roman"/>
        </w:rPr>
        <w:t>occurs at the</w:t>
      </w:r>
      <w:r w:rsidR="3830DC1C" w:rsidRPr="3538912B">
        <w:rPr>
          <w:rFonts w:ascii="Times New Roman" w:eastAsia="Times New Roman" w:hAnsi="Times New Roman" w:cs="Times New Roman"/>
        </w:rPr>
        <w:t xml:space="preserve"> same</w:t>
      </w:r>
      <w:r w:rsidR="0C3E7176" w:rsidRPr="3538912B">
        <w:rPr>
          <w:rFonts w:ascii="Times New Roman" w:eastAsia="Times New Roman" w:hAnsi="Times New Roman" w:cs="Times New Roman"/>
        </w:rPr>
        <w:t xml:space="preserve"> amino acid position as another </w:t>
      </w:r>
      <w:r w:rsidR="5F5834F2" w:rsidRPr="5B4876C7">
        <w:rPr>
          <w:rFonts w:ascii="Times New Roman" w:eastAsia="Times New Roman" w:hAnsi="Times New Roman" w:cs="Times New Roman"/>
        </w:rPr>
        <w:t>(</w:t>
      </w:r>
      <w:r w:rsidR="0C3E7176" w:rsidRPr="3538912B">
        <w:rPr>
          <w:rFonts w:ascii="Times New Roman" w:eastAsia="Times New Roman" w:hAnsi="Times New Roman" w:cs="Times New Roman"/>
        </w:rPr>
        <w:t>likely</w:t>
      </w:r>
      <w:r w:rsidR="4746A0AC" w:rsidRPr="5F4C30AE">
        <w:rPr>
          <w:rFonts w:ascii="Times New Roman" w:eastAsia="Times New Roman" w:hAnsi="Times New Roman" w:cs="Times New Roman"/>
        </w:rPr>
        <w:t>)</w:t>
      </w:r>
      <w:r w:rsidR="0C3E7176" w:rsidRPr="3538912B">
        <w:rPr>
          <w:rFonts w:ascii="Times New Roman" w:eastAsia="Times New Roman" w:hAnsi="Times New Roman" w:cs="Times New Roman"/>
        </w:rPr>
        <w:t xml:space="preserve"> pathogenic variant (c.295C&gt;T:p.Arg99Trp; PM</w:t>
      </w:r>
      <w:r w:rsidR="4AE356A7" w:rsidRPr="3538912B">
        <w:rPr>
          <w:rFonts w:ascii="Times New Roman" w:eastAsia="Times New Roman" w:hAnsi="Times New Roman" w:cs="Times New Roman"/>
        </w:rPr>
        <w:t>5</w:t>
      </w:r>
      <w:r w:rsidR="0C3E7176" w:rsidRPr="3538912B">
        <w:rPr>
          <w:rFonts w:ascii="Times New Roman" w:eastAsia="Times New Roman" w:hAnsi="Times New Roman" w:cs="Times New Roman"/>
        </w:rPr>
        <w:t>)</w:t>
      </w:r>
      <w:r w:rsidR="61ADF652" w:rsidRPr="3538912B">
        <w:rPr>
          <w:rFonts w:ascii="Times New Roman" w:eastAsia="Times New Roman" w:hAnsi="Times New Roman" w:cs="Times New Roman"/>
        </w:rPr>
        <w:t xml:space="preserve">; and it is absent from </w:t>
      </w:r>
      <w:proofErr w:type="spellStart"/>
      <w:r w:rsidR="61ADF652" w:rsidRPr="3538912B">
        <w:rPr>
          <w:rFonts w:ascii="Times New Roman" w:eastAsia="Times New Roman" w:hAnsi="Times New Roman" w:cs="Times New Roman"/>
        </w:rPr>
        <w:t>gnomAD</w:t>
      </w:r>
      <w:proofErr w:type="spellEnd"/>
      <w:r w:rsidR="61ADF652" w:rsidRPr="3538912B">
        <w:rPr>
          <w:rFonts w:ascii="Times New Roman" w:eastAsia="Times New Roman" w:hAnsi="Times New Roman" w:cs="Times New Roman"/>
        </w:rPr>
        <w:t xml:space="preserve"> </w:t>
      </w:r>
      <w:r w:rsidR="63A699AB" w:rsidRPr="3538912B">
        <w:rPr>
          <w:rFonts w:ascii="Times New Roman" w:eastAsia="Times New Roman" w:hAnsi="Times New Roman" w:cs="Times New Roman"/>
        </w:rPr>
        <w:t>v</w:t>
      </w:r>
      <w:r w:rsidR="61ADF652" w:rsidRPr="3538912B">
        <w:rPr>
          <w:rFonts w:ascii="Times New Roman" w:eastAsia="Times New Roman" w:hAnsi="Times New Roman" w:cs="Times New Roman"/>
        </w:rPr>
        <w:t>4.</w:t>
      </w:r>
      <w:r w:rsidR="675FAFB9" w:rsidRPr="3538912B">
        <w:rPr>
          <w:rFonts w:ascii="Times New Roman" w:eastAsia="Times New Roman" w:hAnsi="Times New Roman" w:cs="Times New Roman"/>
        </w:rPr>
        <w:t>1</w:t>
      </w:r>
      <w:r w:rsidR="61ADF652" w:rsidRPr="3538912B">
        <w:rPr>
          <w:rFonts w:ascii="Times New Roman" w:eastAsia="Times New Roman" w:hAnsi="Times New Roman" w:cs="Times New Roman"/>
        </w:rPr>
        <w:t xml:space="preserve">.0 (PM2_supporting). </w:t>
      </w:r>
      <w:r w:rsidR="676550B6" w:rsidRPr="3538912B">
        <w:rPr>
          <w:rFonts w:ascii="Times New Roman" w:eastAsia="Times New Roman" w:hAnsi="Times New Roman" w:cs="Times New Roman"/>
        </w:rPr>
        <w:t>A</w:t>
      </w:r>
      <w:r w:rsidR="73EDCBBE" w:rsidRPr="3538912B">
        <w:rPr>
          <w:rFonts w:ascii="Times New Roman" w:eastAsia="Times New Roman" w:hAnsi="Times New Roman" w:cs="Times New Roman"/>
        </w:rPr>
        <w:t>n</w:t>
      </w:r>
      <w:r w:rsidR="676550B6" w:rsidRPr="3538912B">
        <w:rPr>
          <w:rFonts w:ascii="Times New Roman" w:eastAsia="Times New Roman" w:hAnsi="Times New Roman" w:cs="Times New Roman"/>
        </w:rPr>
        <w:t xml:space="preserve"> </w:t>
      </w:r>
      <w:r w:rsidR="47C54A27" w:rsidRPr="3538912B">
        <w:rPr>
          <w:rFonts w:ascii="Times New Roman" w:eastAsia="Times New Roman" w:hAnsi="Times New Roman" w:cs="Times New Roman"/>
        </w:rPr>
        <w:t xml:space="preserve">improved </w:t>
      </w:r>
      <w:r w:rsidR="61ADF652" w:rsidRPr="3538912B">
        <w:rPr>
          <w:rFonts w:ascii="Times New Roman" w:eastAsia="Times New Roman" w:hAnsi="Times New Roman" w:cs="Times New Roman"/>
        </w:rPr>
        <w:t>understanding of this variant’s presumed clinical signif</w:t>
      </w:r>
      <w:r w:rsidR="09883BD9" w:rsidRPr="3538912B">
        <w:rPr>
          <w:rFonts w:ascii="Times New Roman" w:eastAsia="Times New Roman" w:hAnsi="Times New Roman" w:cs="Times New Roman"/>
        </w:rPr>
        <w:t xml:space="preserve">icance </w:t>
      </w:r>
      <w:r w:rsidR="1214A4BE" w:rsidRPr="3538912B">
        <w:rPr>
          <w:rFonts w:ascii="Times New Roman" w:eastAsia="Times New Roman" w:hAnsi="Times New Roman" w:cs="Times New Roman"/>
        </w:rPr>
        <w:t xml:space="preserve">was critical to </w:t>
      </w:r>
      <w:r w:rsidR="1A53A67E" w:rsidRPr="3538912B">
        <w:rPr>
          <w:rFonts w:ascii="Times New Roman" w:eastAsia="Times New Roman" w:hAnsi="Times New Roman" w:cs="Times New Roman"/>
        </w:rPr>
        <w:t xml:space="preserve">the </w:t>
      </w:r>
      <w:commentRangeStart w:id="70"/>
      <w:r w:rsidR="09883BD9" w:rsidRPr="3538912B">
        <w:rPr>
          <w:rFonts w:ascii="Times New Roman" w:eastAsia="Times New Roman" w:hAnsi="Times New Roman" w:cs="Times New Roman"/>
        </w:rPr>
        <w:t xml:space="preserve">patient </w:t>
      </w:r>
      <w:r w:rsidR="7C969E10" w:rsidRPr="3538912B">
        <w:rPr>
          <w:rFonts w:ascii="Times New Roman" w:eastAsia="Times New Roman" w:hAnsi="Times New Roman" w:cs="Times New Roman"/>
        </w:rPr>
        <w:t xml:space="preserve">receiving a </w:t>
      </w:r>
      <w:r w:rsidR="44B35B1C" w:rsidRPr="3538912B">
        <w:rPr>
          <w:rFonts w:ascii="Times New Roman" w:eastAsia="Times New Roman" w:hAnsi="Times New Roman" w:cs="Times New Roman"/>
        </w:rPr>
        <w:t xml:space="preserve">CCHS </w:t>
      </w:r>
      <w:r w:rsidR="7C969E10" w:rsidRPr="3538912B">
        <w:rPr>
          <w:rFonts w:ascii="Times New Roman" w:eastAsia="Times New Roman" w:hAnsi="Times New Roman" w:cs="Times New Roman"/>
        </w:rPr>
        <w:t xml:space="preserve">diagnosis </w:t>
      </w:r>
      <w:r w:rsidR="5699081B" w:rsidRPr="3538912B">
        <w:rPr>
          <w:rFonts w:ascii="Times New Roman" w:eastAsia="Times New Roman" w:hAnsi="Times New Roman" w:cs="Times New Roman"/>
        </w:rPr>
        <w:t>with</w:t>
      </w:r>
      <w:r w:rsidR="0144E85B" w:rsidRPr="3538912B">
        <w:rPr>
          <w:rFonts w:ascii="Times New Roman" w:eastAsia="Times New Roman" w:hAnsi="Times New Roman" w:cs="Times New Roman"/>
        </w:rPr>
        <w:t xml:space="preserve"> the</w:t>
      </w:r>
      <w:r w:rsidR="5699081B" w:rsidRPr="3538912B">
        <w:rPr>
          <w:rFonts w:ascii="Times New Roman" w:eastAsia="Times New Roman" w:hAnsi="Times New Roman" w:cs="Times New Roman"/>
        </w:rPr>
        <w:t xml:space="preserve"> accompanying</w:t>
      </w:r>
      <w:r w:rsidR="7930D6B4" w:rsidRPr="3538912B">
        <w:rPr>
          <w:rFonts w:ascii="Times New Roman" w:eastAsia="Times New Roman" w:hAnsi="Times New Roman" w:cs="Times New Roman"/>
        </w:rPr>
        <w:t xml:space="preserve"> medical</w:t>
      </w:r>
      <w:r w:rsidR="5699081B" w:rsidRPr="3538912B">
        <w:rPr>
          <w:rFonts w:ascii="Times New Roman" w:eastAsia="Times New Roman" w:hAnsi="Times New Roman" w:cs="Times New Roman"/>
        </w:rPr>
        <w:t xml:space="preserve"> management recommendations</w:t>
      </w:r>
      <w:r w:rsidR="0AA6636C" w:rsidRPr="3538912B">
        <w:rPr>
          <w:rFonts w:ascii="Times New Roman" w:eastAsia="Times New Roman" w:hAnsi="Times New Roman" w:cs="Times New Roman"/>
        </w:rPr>
        <w:t xml:space="preserve"> and </w:t>
      </w:r>
      <w:r w:rsidR="35DA06BF" w:rsidRPr="3538912B">
        <w:rPr>
          <w:rFonts w:ascii="Times New Roman" w:eastAsia="Times New Roman" w:hAnsi="Times New Roman" w:cs="Times New Roman"/>
        </w:rPr>
        <w:t>accurate counseling of the family.</w:t>
      </w:r>
      <w:commentRangeEnd w:id="70"/>
      <w:r w:rsidR="6F52F525">
        <w:rPr>
          <w:rStyle w:val="CommentReference"/>
        </w:rPr>
        <w:commentReference w:id="70"/>
      </w:r>
    </w:p>
    <w:p w14:paraId="68924C0D" w14:textId="737F1720" w:rsidR="6D9EB2EE" w:rsidRDefault="6D9EB2EE" w:rsidP="00505558">
      <w:pPr>
        <w:spacing w:after="0" w:line="360" w:lineRule="auto"/>
        <w:ind w:firstLine="720"/>
        <w:contextualSpacing/>
        <w:jc w:val="both"/>
        <w:rPr>
          <w:rFonts w:ascii="Times New Roman" w:eastAsia="Times New Roman" w:hAnsi="Times New Roman" w:cs="Times New Roman"/>
        </w:rPr>
      </w:pPr>
    </w:p>
    <w:p w14:paraId="689EF057" w14:textId="346E90A8" w:rsidR="09E30703" w:rsidRDefault="64CF1171" w:rsidP="00505558">
      <w:pPr>
        <w:spacing w:after="0" w:line="360" w:lineRule="auto"/>
        <w:contextualSpacing/>
        <w:jc w:val="both"/>
        <w:rPr>
          <w:rFonts w:ascii="Times New Roman" w:eastAsia="Times New Roman" w:hAnsi="Times New Roman" w:cs="Times New Roman"/>
          <w:b/>
          <w:bCs/>
        </w:rPr>
      </w:pPr>
      <w:r w:rsidRPr="0E22119F">
        <w:rPr>
          <w:rFonts w:ascii="Times New Roman" w:eastAsia="Times New Roman" w:hAnsi="Times New Roman" w:cs="Times New Roman"/>
          <w:b/>
          <w:bCs/>
        </w:rPr>
        <w:t>Limitations</w:t>
      </w:r>
    </w:p>
    <w:p w14:paraId="7171AF24" w14:textId="47903637" w:rsidR="41661A85" w:rsidRDefault="3198F728" w:rsidP="00505558">
      <w:pPr>
        <w:spacing w:after="0" w:line="360" w:lineRule="auto"/>
        <w:ind w:firstLine="720"/>
        <w:contextualSpacing/>
        <w:jc w:val="both"/>
        <w:rPr>
          <w:rFonts w:ascii="Times New Roman" w:eastAsia="Times New Roman" w:hAnsi="Times New Roman" w:cs="Times New Roman"/>
        </w:rPr>
      </w:pPr>
      <w:r w:rsidRPr="3A1955AC">
        <w:rPr>
          <w:rFonts w:ascii="Times New Roman" w:eastAsia="Times New Roman" w:hAnsi="Times New Roman" w:cs="Times New Roman"/>
        </w:rPr>
        <w:t xml:space="preserve">Our </w:t>
      </w:r>
      <w:r w:rsidRPr="48C8614C">
        <w:rPr>
          <w:rFonts w:ascii="Times New Roman" w:eastAsia="Times New Roman" w:hAnsi="Times New Roman" w:cs="Times New Roman"/>
        </w:rPr>
        <w:t xml:space="preserve">dataset </w:t>
      </w:r>
      <w:r w:rsidRPr="37A1571E">
        <w:rPr>
          <w:rFonts w:ascii="Times New Roman" w:eastAsia="Times New Roman" w:hAnsi="Times New Roman" w:cs="Times New Roman"/>
        </w:rPr>
        <w:t xml:space="preserve">and </w:t>
      </w:r>
      <w:r w:rsidRPr="6814893C">
        <w:rPr>
          <w:rFonts w:ascii="Times New Roman" w:eastAsia="Times New Roman" w:hAnsi="Times New Roman" w:cs="Times New Roman"/>
        </w:rPr>
        <w:t>analyses do</w:t>
      </w:r>
      <w:r w:rsidRPr="10426294">
        <w:rPr>
          <w:rFonts w:ascii="Times New Roman" w:eastAsia="Times New Roman" w:hAnsi="Times New Roman" w:cs="Times New Roman"/>
        </w:rPr>
        <w:t xml:space="preserve"> not </w:t>
      </w:r>
      <w:r w:rsidRPr="37A1571E">
        <w:rPr>
          <w:rFonts w:ascii="Times New Roman" w:eastAsia="Times New Roman" w:hAnsi="Times New Roman" w:cs="Times New Roman"/>
        </w:rPr>
        <w:t xml:space="preserve">include </w:t>
      </w:r>
      <w:r w:rsidRPr="0DA32800">
        <w:rPr>
          <w:rFonts w:ascii="Times New Roman" w:eastAsia="Times New Roman" w:hAnsi="Times New Roman" w:cs="Times New Roman"/>
        </w:rPr>
        <w:t>functional data</w:t>
      </w:r>
      <w:r w:rsidRPr="37A1571E">
        <w:rPr>
          <w:rFonts w:ascii="Times New Roman" w:eastAsia="Times New Roman" w:hAnsi="Times New Roman" w:cs="Times New Roman"/>
        </w:rPr>
        <w:t xml:space="preserve"> </w:t>
      </w:r>
      <w:r w:rsidR="008C32C3" w:rsidRPr="7A433EA7">
        <w:rPr>
          <w:rFonts w:ascii="Times New Roman" w:eastAsia="Times New Roman" w:hAnsi="Times New Roman" w:cs="Times New Roman"/>
        </w:rPr>
        <w:t>except</w:t>
      </w:r>
      <w:r w:rsidRPr="7969BFDC">
        <w:rPr>
          <w:rFonts w:ascii="Times New Roman" w:eastAsia="Times New Roman" w:hAnsi="Times New Roman" w:cs="Times New Roman"/>
        </w:rPr>
        <w:t xml:space="preserve"> </w:t>
      </w:r>
      <w:r w:rsidRPr="0FE6A128">
        <w:rPr>
          <w:rFonts w:ascii="Times New Roman" w:eastAsia="Times New Roman" w:hAnsi="Times New Roman" w:cs="Times New Roman"/>
        </w:rPr>
        <w:t>for</w:t>
      </w:r>
      <w:r w:rsidRPr="37A1571E">
        <w:rPr>
          <w:rFonts w:ascii="Times New Roman" w:eastAsia="Times New Roman" w:hAnsi="Times New Roman" w:cs="Times New Roman"/>
        </w:rPr>
        <w:t xml:space="preserve"> </w:t>
      </w:r>
      <w:r w:rsidRPr="782A485F">
        <w:rPr>
          <w:rFonts w:ascii="Times New Roman" w:eastAsia="Times New Roman" w:hAnsi="Times New Roman" w:cs="Times New Roman"/>
        </w:rPr>
        <w:t xml:space="preserve">a </w:t>
      </w:r>
      <w:r w:rsidRPr="7BF22FF3">
        <w:rPr>
          <w:rFonts w:ascii="Times New Roman" w:eastAsia="Times New Roman" w:hAnsi="Times New Roman" w:cs="Times New Roman"/>
        </w:rPr>
        <w:t>small numb</w:t>
      </w:r>
      <w:r w:rsidR="138CEF3C" w:rsidRPr="7BF22FF3">
        <w:rPr>
          <w:rFonts w:ascii="Times New Roman" w:eastAsia="Times New Roman" w:hAnsi="Times New Roman" w:cs="Times New Roman"/>
        </w:rPr>
        <w:t xml:space="preserve">er </w:t>
      </w:r>
      <w:r w:rsidR="138CEF3C" w:rsidRPr="484EE4F7">
        <w:rPr>
          <w:rFonts w:ascii="Times New Roman" w:eastAsia="Times New Roman" w:hAnsi="Times New Roman" w:cs="Times New Roman"/>
        </w:rPr>
        <w:t>of variants</w:t>
      </w:r>
      <w:r w:rsidR="138CEF3C" w:rsidRPr="7A433EA7">
        <w:rPr>
          <w:rFonts w:ascii="Times New Roman" w:eastAsia="Times New Roman" w:hAnsi="Times New Roman" w:cs="Times New Roman"/>
        </w:rPr>
        <w:t>.</w:t>
      </w:r>
      <w:r w:rsidR="138CEF3C" w:rsidRPr="316F51D4">
        <w:rPr>
          <w:rFonts w:ascii="Times New Roman" w:eastAsia="Times New Roman" w:hAnsi="Times New Roman" w:cs="Times New Roman"/>
        </w:rPr>
        <w:t xml:space="preserve"> </w:t>
      </w:r>
      <w:r w:rsidR="138CEF3C" w:rsidRPr="638EC5DC">
        <w:rPr>
          <w:rFonts w:ascii="Times New Roman" w:eastAsia="Times New Roman" w:hAnsi="Times New Roman" w:cs="Times New Roman"/>
        </w:rPr>
        <w:t>Pairing</w:t>
      </w:r>
      <w:r w:rsidR="3648101D" w:rsidRPr="638EC5DC">
        <w:rPr>
          <w:rFonts w:ascii="Times New Roman" w:eastAsia="Times New Roman" w:hAnsi="Times New Roman" w:cs="Times New Roman"/>
        </w:rPr>
        <w:t xml:space="preserve"> </w:t>
      </w:r>
      <w:r w:rsidR="3B0745CF" w:rsidRPr="638EC5DC">
        <w:rPr>
          <w:rFonts w:ascii="Times New Roman" w:eastAsia="Times New Roman" w:hAnsi="Times New Roman" w:cs="Times New Roman"/>
        </w:rPr>
        <w:t xml:space="preserve">the clinical </w:t>
      </w:r>
      <w:r w:rsidR="4F470C17" w:rsidRPr="0E496F06">
        <w:rPr>
          <w:rFonts w:ascii="Times New Roman" w:eastAsia="Times New Roman" w:hAnsi="Times New Roman" w:cs="Times New Roman"/>
        </w:rPr>
        <w:t xml:space="preserve">and </w:t>
      </w:r>
      <w:r w:rsidR="4F470C17" w:rsidRPr="5D4C4F09">
        <w:rPr>
          <w:rFonts w:ascii="Times New Roman" w:eastAsia="Times New Roman" w:hAnsi="Times New Roman" w:cs="Times New Roman"/>
        </w:rPr>
        <w:t xml:space="preserve">prediction </w:t>
      </w:r>
      <w:r w:rsidR="3B0745CF" w:rsidRPr="5D4C4F09">
        <w:rPr>
          <w:rFonts w:ascii="Times New Roman" w:eastAsia="Times New Roman" w:hAnsi="Times New Roman" w:cs="Times New Roman"/>
        </w:rPr>
        <w:t>data</w:t>
      </w:r>
      <w:r w:rsidR="3B0745CF" w:rsidRPr="638EC5DC">
        <w:rPr>
          <w:rFonts w:ascii="Times New Roman" w:eastAsia="Times New Roman" w:hAnsi="Times New Roman" w:cs="Times New Roman"/>
        </w:rPr>
        <w:t xml:space="preserve"> with </w:t>
      </w:r>
      <w:r w:rsidR="54DCFF37" w:rsidRPr="0C5B5E56">
        <w:rPr>
          <w:rFonts w:ascii="Times New Roman" w:eastAsia="Times New Roman" w:hAnsi="Times New Roman" w:cs="Times New Roman"/>
        </w:rPr>
        <w:t xml:space="preserve">experimentally </w:t>
      </w:r>
      <w:r w:rsidR="54DCFF37" w:rsidRPr="1D64AD9B">
        <w:rPr>
          <w:rFonts w:ascii="Times New Roman" w:eastAsia="Times New Roman" w:hAnsi="Times New Roman" w:cs="Times New Roman"/>
        </w:rPr>
        <w:t xml:space="preserve">derived </w:t>
      </w:r>
      <w:r w:rsidR="3B0745CF" w:rsidRPr="1D64AD9B">
        <w:rPr>
          <w:rFonts w:ascii="Times New Roman" w:eastAsia="Times New Roman" w:hAnsi="Times New Roman" w:cs="Times New Roman"/>
        </w:rPr>
        <w:t>functio</w:t>
      </w:r>
      <w:r w:rsidR="0065A98F" w:rsidRPr="1D64AD9B">
        <w:rPr>
          <w:rFonts w:ascii="Times New Roman" w:eastAsia="Times New Roman" w:hAnsi="Times New Roman" w:cs="Times New Roman"/>
        </w:rPr>
        <w:t>n</w:t>
      </w:r>
      <w:r w:rsidR="3B0745CF" w:rsidRPr="1D64AD9B">
        <w:rPr>
          <w:rFonts w:ascii="Times New Roman" w:eastAsia="Times New Roman" w:hAnsi="Times New Roman" w:cs="Times New Roman"/>
        </w:rPr>
        <w:t>al</w:t>
      </w:r>
      <w:r w:rsidR="3B0745CF" w:rsidRPr="638EC5DC">
        <w:rPr>
          <w:rFonts w:ascii="Times New Roman" w:eastAsia="Times New Roman" w:hAnsi="Times New Roman" w:cs="Times New Roman"/>
        </w:rPr>
        <w:t xml:space="preserve"> data, such as that from a</w:t>
      </w:r>
      <w:r w:rsidR="0A1395C2" w:rsidRPr="1D64AD9B">
        <w:rPr>
          <w:rFonts w:ascii="Times New Roman" w:eastAsia="Times New Roman" w:hAnsi="Times New Roman" w:cs="Times New Roman"/>
        </w:rPr>
        <w:t xml:space="preserve"> </w:t>
      </w:r>
      <w:r w:rsidR="0A1395C2" w:rsidRPr="6F14A90A">
        <w:rPr>
          <w:rFonts w:ascii="Times New Roman" w:eastAsia="Times New Roman" w:hAnsi="Times New Roman" w:cs="Times New Roman"/>
        </w:rPr>
        <w:t xml:space="preserve">multiplex </w:t>
      </w:r>
      <w:r w:rsidR="0A1395C2" w:rsidRPr="3A9B88D5">
        <w:rPr>
          <w:rFonts w:ascii="Times New Roman" w:eastAsia="Times New Roman" w:hAnsi="Times New Roman" w:cs="Times New Roman"/>
        </w:rPr>
        <w:t>assay</w:t>
      </w:r>
      <w:r w:rsidR="0A1395C2" w:rsidRPr="6F14A90A">
        <w:rPr>
          <w:rFonts w:ascii="Times New Roman" w:eastAsia="Times New Roman" w:hAnsi="Times New Roman" w:cs="Times New Roman"/>
        </w:rPr>
        <w:t xml:space="preserve"> of variant effect</w:t>
      </w:r>
      <w:r w:rsidR="0A1395C2" w:rsidRPr="405411CA">
        <w:rPr>
          <w:rFonts w:ascii="Times New Roman" w:eastAsia="Times New Roman" w:hAnsi="Times New Roman" w:cs="Times New Roman"/>
        </w:rPr>
        <w:t>,</w:t>
      </w:r>
      <w:r w:rsidR="0A1395C2" w:rsidRPr="6F14A90A">
        <w:rPr>
          <w:rFonts w:ascii="Times New Roman" w:eastAsia="Times New Roman" w:hAnsi="Times New Roman" w:cs="Times New Roman"/>
        </w:rPr>
        <w:t xml:space="preserve"> </w:t>
      </w:r>
      <w:r w:rsidR="0A1395C2" w:rsidRPr="732F6865">
        <w:rPr>
          <w:rFonts w:ascii="Times New Roman" w:eastAsia="Times New Roman" w:hAnsi="Times New Roman" w:cs="Times New Roman"/>
        </w:rPr>
        <w:t xml:space="preserve">or </w:t>
      </w:r>
      <w:r w:rsidR="0A1395C2" w:rsidRPr="6CBA6565">
        <w:rPr>
          <w:rFonts w:ascii="Times New Roman" w:eastAsia="Times New Roman" w:hAnsi="Times New Roman" w:cs="Times New Roman"/>
        </w:rPr>
        <w:t>MAVE</w:t>
      </w:r>
      <w:r w:rsidR="0542F247" w:rsidRPr="27F92AED">
        <w:rPr>
          <w:rFonts w:ascii="Times New Roman" w:eastAsia="Times New Roman" w:hAnsi="Times New Roman" w:cs="Times New Roman"/>
        </w:rPr>
        <w:t>,</w:t>
      </w:r>
      <w:r w:rsidR="0A1395C2" w:rsidRPr="6D2FB30C">
        <w:rPr>
          <w:rFonts w:ascii="Times New Roman" w:eastAsia="Times New Roman" w:hAnsi="Times New Roman" w:cs="Times New Roman"/>
        </w:rPr>
        <w:t xml:space="preserve"> </w:t>
      </w:r>
      <w:r w:rsidR="0A1395C2" w:rsidRPr="6CBA6565">
        <w:rPr>
          <w:rFonts w:ascii="Times New Roman" w:eastAsia="Times New Roman" w:hAnsi="Times New Roman" w:cs="Times New Roman"/>
        </w:rPr>
        <w:t xml:space="preserve">would further </w:t>
      </w:r>
      <w:r w:rsidR="0A1395C2" w:rsidRPr="350A3BE6">
        <w:rPr>
          <w:rFonts w:ascii="Times New Roman" w:eastAsia="Times New Roman" w:hAnsi="Times New Roman" w:cs="Times New Roman"/>
        </w:rPr>
        <w:t xml:space="preserve">strengthen the </w:t>
      </w:r>
      <w:r w:rsidR="0A1395C2" w:rsidRPr="571A49BF">
        <w:rPr>
          <w:rFonts w:ascii="Times New Roman" w:eastAsia="Times New Roman" w:hAnsi="Times New Roman" w:cs="Times New Roman"/>
        </w:rPr>
        <w:t xml:space="preserve">confidence in </w:t>
      </w:r>
      <w:r w:rsidR="0A1395C2" w:rsidRPr="13D46301">
        <w:rPr>
          <w:rFonts w:ascii="Times New Roman" w:eastAsia="Times New Roman" w:hAnsi="Times New Roman" w:cs="Times New Roman"/>
        </w:rPr>
        <w:t>the established</w:t>
      </w:r>
      <w:r w:rsidR="0A1395C2" w:rsidRPr="571A49BF">
        <w:rPr>
          <w:rFonts w:ascii="Times New Roman" w:eastAsia="Times New Roman" w:hAnsi="Times New Roman" w:cs="Times New Roman"/>
        </w:rPr>
        <w:t xml:space="preserve"> </w:t>
      </w:r>
      <w:r w:rsidR="0A1395C2" w:rsidRPr="5AE23153">
        <w:rPr>
          <w:rFonts w:ascii="Times New Roman" w:eastAsia="Times New Roman" w:hAnsi="Times New Roman" w:cs="Times New Roman"/>
        </w:rPr>
        <w:t xml:space="preserve">score </w:t>
      </w:r>
      <w:r w:rsidR="0A1395C2" w:rsidRPr="7234E7D7">
        <w:rPr>
          <w:rFonts w:ascii="Times New Roman" w:eastAsia="Times New Roman" w:hAnsi="Times New Roman" w:cs="Times New Roman"/>
        </w:rPr>
        <w:t>thresholds</w:t>
      </w:r>
      <w:r w:rsidR="0A1395C2" w:rsidRPr="028F9DEA">
        <w:rPr>
          <w:rFonts w:ascii="Times New Roman" w:eastAsia="Times New Roman" w:hAnsi="Times New Roman" w:cs="Times New Roman"/>
        </w:rPr>
        <w:t xml:space="preserve"> </w:t>
      </w:r>
      <w:r w:rsidR="272536E0" w:rsidRPr="27F92AED">
        <w:rPr>
          <w:rFonts w:ascii="Times New Roman" w:eastAsia="Times New Roman" w:hAnsi="Times New Roman" w:cs="Times New Roman"/>
        </w:rPr>
        <w:t>(</w:t>
      </w:r>
      <w:proofErr w:type="spellStart"/>
      <w:r w:rsidR="272536E0" w:rsidRPr="27F92AED">
        <w:rPr>
          <w:rFonts w:ascii="Times New Roman" w:eastAsia="Times New Roman" w:hAnsi="Times New Roman" w:cs="Times New Roman"/>
        </w:rPr>
        <w:t>Starita</w:t>
      </w:r>
      <w:proofErr w:type="spellEnd"/>
      <w:r w:rsidR="272536E0" w:rsidRPr="27F92AED">
        <w:rPr>
          <w:rFonts w:ascii="Times New Roman" w:eastAsia="Times New Roman" w:hAnsi="Times New Roman" w:cs="Times New Roman"/>
        </w:rPr>
        <w:t xml:space="preserve"> et al., 2017)</w:t>
      </w:r>
      <w:r w:rsidR="35597446" w:rsidRPr="27F92AED">
        <w:rPr>
          <w:rFonts w:ascii="Times New Roman" w:eastAsia="Times New Roman" w:hAnsi="Times New Roman" w:cs="Times New Roman"/>
        </w:rPr>
        <w:t>.</w:t>
      </w:r>
      <w:r w:rsidR="35597446" w:rsidRPr="3970E29C">
        <w:rPr>
          <w:rFonts w:ascii="Times New Roman" w:eastAsia="Times New Roman" w:hAnsi="Times New Roman" w:cs="Times New Roman"/>
        </w:rPr>
        <w:t xml:space="preserve"> </w:t>
      </w:r>
      <w:r w:rsidR="35597446" w:rsidRPr="087D43BD">
        <w:rPr>
          <w:rFonts w:ascii="Times New Roman" w:eastAsia="Times New Roman" w:hAnsi="Times New Roman" w:cs="Times New Roman"/>
        </w:rPr>
        <w:t xml:space="preserve">This type of </w:t>
      </w:r>
      <w:r w:rsidR="35597446" w:rsidRPr="1F63C74C">
        <w:rPr>
          <w:rFonts w:ascii="Times New Roman" w:eastAsia="Times New Roman" w:hAnsi="Times New Roman" w:cs="Times New Roman"/>
        </w:rPr>
        <w:t>study has not been</w:t>
      </w:r>
      <w:r w:rsidR="35597446" w:rsidRPr="2972856E">
        <w:rPr>
          <w:rFonts w:ascii="Times New Roman" w:eastAsia="Times New Roman" w:hAnsi="Times New Roman" w:cs="Times New Roman"/>
        </w:rPr>
        <w:t xml:space="preserve"> performed for </w:t>
      </w:r>
      <w:r w:rsidR="35597446" w:rsidRPr="2972856E">
        <w:rPr>
          <w:rFonts w:ascii="Times New Roman" w:eastAsia="Times New Roman" w:hAnsi="Times New Roman" w:cs="Times New Roman"/>
          <w:i/>
          <w:iCs/>
        </w:rPr>
        <w:t xml:space="preserve">PHOX2B </w:t>
      </w:r>
      <w:r w:rsidR="35597446" w:rsidRPr="2972856E">
        <w:rPr>
          <w:rFonts w:ascii="Times New Roman" w:eastAsia="Times New Roman" w:hAnsi="Times New Roman" w:cs="Times New Roman"/>
        </w:rPr>
        <w:t xml:space="preserve">but </w:t>
      </w:r>
      <w:r w:rsidR="7256F1F7" w:rsidRPr="336E9C92">
        <w:rPr>
          <w:rFonts w:ascii="Times New Roman" w:eastAsia="Times New Roman" w:hAnsi="Times New Roman" w:cs="Times New Roman"/>
        </w:rPr>
        <w:t>c</w:t>
      </w:r>
      <w:r w:rsidR="35597446" w:rsidRPr="336E9C92">
        <w:rPr>
          <w:rFonts w:ascii="Times New Roman" w:eastAsia="Times New Roman" w:hAnsi="Times New Roman" w:cs="Times New Roman"/>
        </w:rPr>
        <w:t>ould</w:t>
      </w:r>
      <w:r w:rsidR="35597446" w:rsidRPr="2972856E">
        <w:rPr>
          <w:rFonts w:ascii="Times New Roman" w:eastAsia="Times New Roman" w:hAnsi="Times New Roman" w:cs="Times New Roman"/>
        </w:rPr>
        <w:t xml:space="preserve"> be </w:t>
      </w:r>
      <w:r w:rsidR="35597446" w:rsidRPr="151471F6">
        <w:rPr>
          <w:rFonts w:ascii="Times New Roman" w:eastAsia="Times New Roman" w:hAnsi="Times New Roman" w:cs="Times New Roman"/>
        </w:rPr>
        <w:t xml:space="preserve">of significant value to the interpretation of </w:t>
      </w:r>
      <w:r w:rsidR="35597446" w:rsidRPr="6195D24E">
        <w:rPr>
          <w:rFonts w:ascii="Times New Roman" w:eastAsia="Times New Roman" w:hAnsi="Times New Roman" w:cs="Times New Roman"/>
        </w:rPr>
        <w:t xml:space="preserve">missense variants. </w:t>
      </w:r>
    </w:p>
    <w:p w14:paraId="45D28559" w14:textId="563BD44E" w:rsidR="41661A85" w:rsidRDefault="57D1F9E0" w:rsidP="00505558">
      <w:pPr>
        <w:spacing w:after="0" w:line="360" w:lineRule="auto"/>
        <w:ind w:firstLine="720"/>
        <w:contextualSpacing/>
        <w:jc w:val="both"/>
        <w:rPr>
          <w:rFonts w:ascii="Times New Roman" w:eastAsia="Times New Roman" w:hAnsi="Times New Roman" w:cs="Times New Roman"/>
        </w:rPr>
      </w:pPr>
      <w:r w:rsidRPr="7F8F9EF6">
        <w:rPr>
          <w:rFonts w:ascii="Times New Roman" w:eastAsia="Times New Roman" w:hAnsi="Times New Roman" w:cs="Times New Roman"/>
        </w:rPr>
        <w:t>T</w:t>
      </w:r>
      <w:r w:rsidR="361C6F02" w:rsidRPr="7F8F9EF6">
        <w:rPr>
          <w:rFonts w:ascii="Times New Roman" w:eastAsia="Times New Roman" w:hAnsi="Times New Roman" w:cs="Times New Roman"/>
        </w:rPr>
        <w:t xml:space="preserve">he </w:t>
      </w:r>
      <w:r w:rsidR="03569564" w:rsidRPr="7F8F9EF6">
        <w:rPr>
          <w:rFonts w:ascii="Times New Roman" w:eastAsia="Times New Roman" w:hAnsi="Times New Roman" w:cs="Times New Roman"/>
        </w:rPr>
        <w:t xml:space="preserve">classifications </w:t>
      </w:r>
      <w:r w:rsidR="361C6F02" w:rsidRPr="7F8F9EF6">
        <w:rPr>
          <w:rFonts w:ascii="Times New Roman" w:eastAsia="Times New Roman" w:hAnsi="Times New Roman" w:cs="Times New Roman"/>
        </w:rPr>
        <w:t xml:space="preserve">of the variants in our dataset </w:t>
      </w:r>
      <w:r w:rsidR="2EEC8988" w:rsidRPr="7F8F9EF6">
        <w:rPr>
          <w:rFonts w:ascii="Times New Roman" w:eastAsia="Times New Roman" w:hAnsi="Times New Roman" w:cs="Times New Roman"/>
        </w:rPr>
        <w:t>are</w:t>
      </w:r>
      <w:r w:rsidR="3B746EF4" w:rsidRPr="7F8F9EF6">
        <w:rPr>
          <w:rFonts w:ascii="Times New Roman" w:eastAsia="Times New Roman" w:hAnsi="Times New Roman" w:cs="Times New Roman"/>
        </w:rPr>
        <w:t xml:space="preserve"> </w:t>
      </w:r>
      <w:r w:rsidR="361C6F02" w:rsidRPr="7F8F9EF6">
        <w:rPr>
          <w:rFonts w:ascii="Times New Roman" w:eastAsia="Times New Roman" w:hAnsi="Times New Roman" w:cs="Times New Roman"/>
        </w:rPr>
        <w:t xml:space="preserve">based on a set of criteria agreed upon by the authors of this study. </w:t>
      </w:r>
      <w:r w:rsidR="1DD812C4" w:rsidRPr="7F8F9EF6">
        <w:rPr>
          <w:rFonts w:ascii="Times New Roman" w:eastAsia="Times New Roman" w:hAnsi="Times New Roman" w:cs="Times New Roman"/>
        </w:rPr>
        <w:t xml:space="preserve">The variant classifications made in the study were agreed upon by experts involved in the clinical and molecular diagnoses of </w:t>
      </w:r>
      <w:r w:rsidR="1DD812C4" w:rsidRPr="7F8F9EF6">
        <w:rPr>
          <w:rFonts w:ascii="Times New Roman" w:eastAsia="Times New Roman" w:hAnsi="Times New Roman" w:cs="Times New Roman"/>
          <w:i/>
          <w:iCs/>
        </w:rPr>
        <w:t>PHOX2B</w:t>
      </w:r>
      <w:r w:rsidR="1DD812C4" w:rsidRPr="7F8F9EF6">
        <w:rPr>
          <w:rFonts w:ascii="Times New Roman" w:eastAsia="Times New Roman" w:hAnsi="Times New Roman" w:cs="Times New Roman"/>
        </w:rPr>
        <w:t xml:space="preserve">-related disease and reflect the current understanding of the clinical significance of variation in this gene. </w:t>
      </w:r>
      <w:r w:rsidR="361C6F02" w:rsidRPr="7F8F9EF6">
        <w:rPr>
          <w:rFonts w:ascii="Times New Roman" w:eastAsia="Times New Roman" w:hAnsi="Times New Roman" w:cs="Times New Roman"/>
        </w:rPr>
        <w:t xml:space="preserve">These criteria are related to several aspects of, but not explicitly based on, the ACMG-AMP guidelines; there is currently no available standard for classification of variants in </w:t>
      </w:r>
      <w:r w:rsidR="361C6F02" w:rsidRPr="7F8F9EF6">
        <w:rPr>
          <w:rFonts w:ascii="Times New Roman" w:eastAsia="Times New Roman" w:hAnsi="Times New Roman" w:cs="Times New Roman"/>
          <w:i/>
          <w:iCs/>
        </w:rPr>
        <w:t>PHOX2B</w:t>
      </w:r>
      <w:r w:rsidR="361C6F02" w:rsidRPr="7F8F9EF6">
        <w:rPr>
          <w:rFonts w:ascii="Times New Roman" w:eastAsia="Times New Roman" w:hAnsi="Times New Roman" w:cs="Times New Roman"/>
        </w:rPr>
        <w:t xml:space="preserve">, and the paucity of clinical and experimental data severely limits the ability to reach pathogenic/likely pathogenic and benign/likely benign classifications when adhering to the ACMG/AMP guidelines as written. Despite the low prevalence of CCHS, and the small proportion of cases associated with </w:t>
      </w:r>
      <w:r w:rsidR="361C6F02" w:rsidRPr="7F8F9EF6">
        <w:rPr>
          <w:rFonts w:ascii="Times New Roman" w:eastAsia="Times New Roman" w:hAnsi="Times New Roman" w:cs="Times New Roman"/>
          <w:i/>
          <w:iCs/>
        </w:rPr>
        <w:t xml:space="preserve">PHOX2B </w:t>
      </w:r>
      <w:r w:rsidR="361C6F02" w:rsidRPr="7F8F9EF6">
        <w:rPr>
          <w:rFonts w:ascii="Times New Roman" w:eastAsia="Times New Roman" w:hAnsi="Times New Roman" w:cs="Times New Roman"/>
        </w:rPr>
        <w:t xml:space="preserve">missense variation, we were able to leverage the considerable patient database maintained by two of our authors </w:t>
      </w:r>
      <w:r w:rsidR="492658AF" w:rsidRPr="7F8F9EF6">
        <w:rPr>
          <w:rFonts w:ascii="Times New Roman" w:eastAsia="Times New Roman" w:hAnsi="Times New Roman" w:cs="Times New Roman"/>
        </w:rPr>
        <w:t xml:space="preserve">(CMR and DEW-M) </w:t>
      </w:r>
      <w:r w:rsidR="361C6F02" w:rsidRPr="7F8F9EF6">
        <w:rPr>
          <w:rFonts w:ascii="Times New Roman" w:eastAsia="Times New Roman" w:hAnsi="Times New Roman" w:cs="Times New Roman"/>
        </w:rPr>
        <w:t xml:space="preserve">and utilize the wealth of their clinical experience and expertise to obtain and </w:t>
      </w:r>
      <w:r w:rsidR="5FE85CBB" w:rsidRPr="7F8F9EF6">
        <w:rPr>
          <w:rFonts w:ascii="Times New Roman" w:eastAsia="Times New Roman" w:hAnsi="Times New Roman" w:cs="Times New Roman"/>
        </w:rPr>
        <w:t xml:space="preserve">classify </w:t>
      </w:r>
      <w:r w:rsidR="361C6F02" w:rsidRPr="7F8F9EF6">
        <w:rPr>
          <w:rFonts w:ascii="Times New Roman" w:eastAsia="Times New Roman" w:hAnsi="Times New Roman" w:cs="Times New Roman"/>
        </w:rPr>
        <w:t xml:space="preserve">variant test sets. The results from these analyses are reported with the important caveat that they reflect the currently available information about </w:t>
      </w:r>
      <w:r w:rsidR="361C6F02" w:rsidRPr="7F8F9EF6">
        <w:rPr>
          <w:rFonts w:ascii="Times New Roman" w:eastAsia="Times New Roman" w:hAnsi="Times New Roman" w:cs="Times New Roman"/>
          <w:i/>
          <w:iCs/>
        </w:rPr>
        <w:t xml:space="preserve">PHOX2B </w:t>
      </w:r>
      <w:r w:rsidR="361C6F02" w:rsidRPr="7F8F9EF6">
        <w:rPr>
          <w:rFonts w:ascii="Times New Roman" w:eastAsia="Times New Roman" w:hAnsi="Times New Roman" w:cs="Times New Roman"/>
        </w:rPr>
        <w:t>missense variation, and that this type of analysis should be performed periodically as our datasets</w:t>
      </w:r>
      <w:r w:rsidR="52A9907D" w:rsidRPr="7F8F9EF6">
        <w:rPr>
          <w:rFonts w:ascii="Times New Roman" w:eastAsia="Times New Roman" w:hAnsi="Times New Roman" w:cs="Times New Roman"/>
        </w:rPr>
        <w:t>, both clinical and population,</w:t>
      </w:r>
      <w:r w:rsidR="361C6F02" w:rsidRPr="7F8F9EF6">
        <w:rPr>
          <w:rFonts w:ascii="Times New Roman" w:eastAsia="Times New Roman" w:hAnsi="Times New Roman" w:cs="Times New Roman"/>
        </w:rPr>
        <w:t xml:space="preserve"> continue to grow.</w:t>
      </w:r>
    </w:p>
    <w:p w14:paraId="49DA00B9" w14:textId="1DD8B763" w:rsidR="41661A85" w:rsidRDefault="41661A85" w:rsidP="00505558">
      <w:pPr>
        <w:spacing w:after="0" w:line="360" w:lineRule="auto"/>
        <w:contextualSpacing/>
        <w:jc w:val="both"/>
        <w:rPr>
          <w:rFonts w:ascii="Times New Roman" w:eastAsia="Times New Roman" w:hAnsi="Times New Roman" w:cs="Times New Roman"/>
        </w:rPr>
      </w:pPr>
    </w:p>
    <w:p w14:paraId="6817DCCF" w14:textId="783C27A3" w:rsidR="41661A85" w:rsidRDefault="41661A85" w:rsidP="00505558">
      <w:pPr>
        <w:spacing w:after="0" w:line="360" w:lineRule="auto"/>
        <w:contextualSpacing/>
        <w:jc w:val="both"/>
        <w:rPr>
          <w:rFonts w:ascii="Times New Roman" w:eastAsia="Times New Roman" w:hAnsi="Times New Roman" w:cs="Times New Roman"/>
          <w:b/>
          <w:bCs/>
        </w:rPr>
      </w:pPr>
      <w:r w:rsidRPr="7D1CBDBF">
        <w:rPr>
          <w:rFonts w:ascii="Times New Roman" w:eastAsia="Times New Roman" w:hAnsi="Times New Roman" w:cs="Times New Roman"/>
          <w:b/>
          <w:bCs/>
        </w:rPr>
        <w:t>CONCLUSION</w:t>
      </w:r>
    </w:p>
    <w:p w14:paraId="12A11B80" w14:textId="6211FB31" w:rsidR="65FB1358" w:rsidRDefault="505E739C" w:rsidP="00505558">
      <w:pPr>
        <w:spacing w:after="0" w:line="360" w:lineRule="auto"/>
        <w:ind w:firstLine="720"/>
        <w:contextualSpacing/>
        <w:jc w:val="both"/>
        <w:rPr>
          <w:rFonts w:ascii="Times New Roman" w:eastAsia="Times New Roman" w:hAnsi="Times New Roman" w:cs="Times New Roman"/>
        </w:rPr>
      </w:pPr>
      <w:r w:rsidRPr="7F8F9EF6">
        <w:rPr>
          <w:rFonts w:ascii="Times New Roman" w:eastAsia="Times New Roman" w:hAnsi="Times New Roman" w:cs="Times New Roman"/>
          <w:i/>
          <w:iCs/>
        </w:rPr>
        <w:t xml:space="preserve">In silico </w:t>
      </w:r>
      <w:r w:rsidRPr="7F8F9EF6">
        <w:rPr>
          <w:rFonts w:ascii="Times New Roman" w:eastAsia="Times New Roman" w:hAnsi="Times New Roman" w:cs="Times New Roman"/>
        </w:rPr>
        <w:t xml:space="preserve">prediction </w:t>
      </w:r>
      <w:r w:rsidR="08ADD36E" w:rsidRPr="7F8F9EF6">
        <w:rPr>
          <w:rFonts w:ascii="Times New Roman" w:eastAsia="Times New Roman" w:hAnsi="Times New Roman" w:cs="Times New Roman"/>
        </w:rPr>
        <w:t xml:space="preserve">tools </w:t>
      </w:r>
      <w:r w:rsidRPr="7F8F9EF6">
        <w:rPr>
          <w:rFonts w:ascii="Times New Roman" w:eastAsia="Times New Roman" w:hAnsi="Times New Roman" w:cs="Times New Roman"/>
        </w:rPr>
        <w:t xml:space="preserve">can distinguish between pathogenic and benign missense variants in </w:t>
      </w:r>
      <w:r w:rsidRPr="7F8F9EF6">
        <w:rPr>
          <w:rFonts w:ascii="Times New Roman" w:eastAsia="Times New Roman" w:hAnsi="Times New Roman" w:cs="Times New Roman"/>
          <w:i/>
          <w:iCs/>
        </w:rPr>
        <w:t>PHOX2B</w:t>
      </w:r>
      <w:r w:rsidR="5BAC3382" w:rsidRPr="7F8F9EF6">
        <w:rPr>
          <w:rFonts w:ascii="Times New Roman" w:eastAsia="Times New Roman" w:hAnsi="Times New Roman" w:cs="Times New Roman"/>
          <w:i/>
          <w:iCs/>
        </w:rPr>
        <w:t xml:space="preserve"> </w:t>
      </w:r>
      <w:r w:rsidR="5BAC3382" w:rsidRPr="7F8F9EF6">
        <w:rPr>
          <w:rFonts w:ascii="Times New Roman" w:eastAsia="Times New Roman" w:hAnsi="Times New Roman" w:cs="Times New Roman"/>
        </w:rPr>
        <w:t xml:space="preserve">with relatively high </w:t>
      </w:r>
      <w:r w:rsidR="31577104" w:rsidRPr="7F8F9EF6">
        <w:rPr>
          <w:rFonts w:ascii="Times New Roman" w:eastAsia="Times New Roman" w:hAnsi="Times New Roman" w:cs="Times New Roman"/>
        </w:rPr>
        <w:t>accuracy and</w:t>
      </w:r>
      <w:r w:rsidR="5BAC3382" w:rsidRPr="7F8F9EF6">
        <w:rPr>
          <w:rFonts w:ascii="Times New Roman" w:eastAsia="Times New Roman" w:hAnsi="Times New Roman" w:cs="Times New Roman"/>
        </w:rPr>
        <w:t xml:space="preserve"> </w:t>
      </w:r>
      <w:r w:rsidRPr="7F8F9EF6">
        <w:rPr>
          <w:rFonts w:ascii="Times New Roman" w:eastAsia="Times New Roman" w:hAnsi="Times New Roman" w:cs="Times New Roman"/>
        </w:rPr>
        <w:t>support the functional importance of the protein’s homeodomain. This improved understanding</w:t>
      </w:r>
      <w:r w:rsidR="237626C5" w:rsidRPr="7F8F9EF6">
        <w:rPr>
          <w:rFonts w:ascii="Times New Roman" w:eastAsia="Times New Roman" w:hAnsi="Times New Roman" w:cs="Times New Roman"/>
        </w:rPr>
        <w:t xml:space="preserve"> for interpretation of</w:t>
      </w:r>
      <w:r w:rsidR="744B0FBF" w:rsidRPr="7F8F9EF6">
        <w:rPr>
          <w:rFonts w:ascii="Times New Roman" w:eastAsia="Times New Roman" w:hAnsi="Times New Roman" w:cs="Times New Roman"/>
        </w:rPr>
        <w:t xml:space="preserve"> </w:t>
      </w:r>
      <w:r w:rsidR="744B0FBF" w:rsidRPr="7F8F9EF6">
        <w:rPr>
          <w:rFonts w:ascii="Times New Roman" w:eastAsia="Times New Roman" w:hAnsi="Times New Roman" w:cs="Times New Roman"/>
          <w:i/>
          <w:iCs/>
        </w:rPr>
        <w:t xml:space="preserve">PHOX2B </w:t>
      </w:r>
      <w:r w:rsidR="744B0FBF" w:rsidRPr="7F8F9EF6">
        <w:rPr>
          <w:rFonts w:ascii="Times New Roman" w:eastAsia="Times New Roman" w:hAnsi="Times New Roman" w:cs="Times New Roman"/>
        </w:rPr>
        <w:t xml:space="preserve">missense variation </w:t>
      </w:r>
      <w:r w:rsidRPr="7F8F9EF6">
        <w:rPr>
          <w:rFonts w:ascii="Times New Roman" w:eastAsia="Times New Roman" w:hAnsi="Times New Roman" w:cs="Times New Roman"/>
        </w:rPr>
        <w:t xml:space="preserve">will </w:t>
      </w:r>
      <w:r w:rsidR="64976170" w:rsidRPr="7F8F9EF6">
        <w:rPr>
          <w:rFonts w:ascii="Times New Roman" w:eastAsia="Times New Roman" w:hAnsi="Times New Roman" w:cs="Times New Roman"/>
        </w:rPr>
        <w:t xml:space="preserve">increase the number </w:t>
      </w:r>
      <w:r w:rsidR="090020E0" w:rsidRPr="7F8F9EF6">
        <w:rPr>
          <w:rFonts w:ascii="Times New Roman" w:eastAsia="Times New Roman" w:hAnsi="Times New Roman" w:cs="Times New Roman"/>
        </w:rPr>
        <w:t xml:space="preserve">of conclusive classifications </w:t>
      </w:r>
      <w:r w:rsidR="64976170" w:rsidRPr="7F8F9EF6">
        <w:rPr>
          <w:rFonts w:ascii="Times New Roman" w:eastAsia="Times New Roman" w:hAnsi="Times New Roman" w:cs="Times New Roman"/>
        </w:rPr>
        <w:t>of missense variants previously classified as VUS</w:t>
      </w:r>
      <w:r w:rsidR="6D90AFC3" w:rsidRPr="7F8F9EF6">
        <w:rPr>
          <w:rFonts w:ascii="Times New Roman" w:eastAsia="Times New Roman" w:hAnsi="Times New Roman" w:cs="Times New Roman"/>
        </w:rPr>
        <w:t xml:space="preserve"> and </w:t>
      </w:r>
      <w:r w:rsidR="0A198E61" w:rsidRPr="7F8F9EF6">
        <w:rPr>
          <w:rFonts w:ascii="Times New Roman" w:eastAsia="Times New Roman" w:hAnsi="Times New Roman" w:cs="Times New Roman"/>
        </w:rPr>
        <w:t xml:space="preserve">will </w:t>
      </w:r>
      <w:r w:rsidR="1D568734" w:rsidRPr="7F8F9EF6">
        <w:rPr>
          <w:rFonts w:ascii="Times New Roman" w:eastAsia="Times New Roman" w:hAnsi="Times New Roman" w:cs="Times New Roman"/>
        </w:rPr>
        <w:t>provide</w:t>
      </w:r>
      <w:r w:rsidR="6D90AFC3" w:rsidRPr="7F8F9EF6">
        <w:rPr>
          <w:rFonts w:ascii="Times New Roman" w:eastAsia="Times New Roman" w:hAnsi="Times New Roman" w:cs="Times New Roman"/>
        </w:rPr>
        <w:t xml:space="preserve"> </w:t>
      </w:r>
      <w:r w:rsidR="6D90AFC3" w:rsidRPr="7F8F9EF6">
        <w:rPr>
          <w:rFonts w:ascii="Times New Roman" w:eastAsia="Times New Roman" w:hAnsi="Times New Roman" w:cs="Times New Roman"/>
        </w:rPr>
        <w:lastRenderedPageBreak/>
        <w:t xml:space="preserve">the relative degree of suspicion for </w:t>
      </w:r>
      <w:r w:rsidR="3F94AFA9" w:rsidRPr="7F8F9EF6">
        <w:rPr>
          <w:rFonts w:ascii="Times New Roman" w:eastAsia="Times New Roman" w:hAnsi="Times New Roman" w:cs="Times New Roman"/>
        </w:rPr>
        <w:t>those remaining VUS</w:t>
      </w:r>
      <w:r w:rsidR="038586AC" w:rsidRPr="7F8F9EF6">
        <w:rPr>
          <w:rFonts w:ascii="Times New Roman" w:eastAsia="Times New Roman" w:hAnsi="Times New Roman" w:cs="Times New Roman"/>
        </w:rPr>
        <w:t>, all of</w:t>
      </w:r>
      <w:r w:rsidR="3F94AFA9" w:rsidRPr="7F8F9EF6">
        <w:rPr>
          <w:rFonts w:ascii="Times New Roman" w:eastAsia="Times New Roman" w:hAnsi="Times New Roman" w:cs="Times New Roman"/>
        </w:rPr>
        <w:t xml:space="preserve"> </w:t>
      </w:r>
      <w:r w:rsidR="077B2F51" w:rsidRPr="7F8F9EF6">
        <w:rPr>
          <w:rFonts w:ascii="Times New Roman" w:eastAsia="Times New Roman" w:hAnsi="Times New Roman" w:cs="Times New Roman"/>
        </w:rPr>
        <w:t xml:space="preserve">which </w:t>
      </w:r>
      <w:r w:rsidR="0D13CB41" w:rsidRPr="7F8F9EF6">
        <w:rPr>
          <w:rFonts w:ascii="Times New Roman" w:eastAsia="Times New Roman" w:hAnsi="Times New Roman" w:cs="Times New Roman"/>
        </w:rPr>
        <w:t>will</w:t>
      </w:r>
      <w:r w:rsidR="5272FFBF" w:rsidRPr="7F8F9EF6">
        <w:rPr>
          <w:rFonts w:ascii="Times New Roman" w:eastAsia="Times New Roman" w:hAnsi="Times New Roman" w:cs="Times New Roman"/>
        </w:rPr>
        <w:t xml:space="preserve"> assist in </w:t>
      </w:r>
      <w:r w:rsidR="077B2F51" w:rsidRPr="7F8F9EF6">
        <w:rPr>
          <w:rFonts w:ascii="Times New Roman" w:eastAsia="Times New Roman" w:hAnsi="Times New Roman" w:cs="Times New Roman"/>
        </w:rPr>
        <w:t xml:space="preserve">the </w:t>
      </w:r>
      <w:r w:rsidR="5272FFBF" w:rsidRPr="7F8F9EF6">
        <w:rPr>
          <w:rFonts w:ascii="Times New Roman" w:eastAsia="Times New Roman" w:hAnsi="Times New Roman" w:cs="Times New Roman"/>
        </w:rPr>
        <w:t xml:space="preserve">management of these </w:t>
      </w:r>
      <w:r w:rsidR="44E2C311" w:rsidRPr="7F8F9EF6">
        <w:rPr>
          <w:rFonts w:ascii="Times New Roman" w:eastAsia="Times New Roman" w:hAnsi="Times New Roman" w:cs="Times New Roman"/>
        </w:rPr>
        <w:t xml:space="preserve">fragile and underserved ventilator-dependent </w:t>
      </w:r>
      <w:r w:rsidR="5272FFBF" w:rsidRPr="7F8F9EF6">
        <w:rPr>
          <w:rFonts w:ascii="Times New Roman" w:eastAsia="Times New Roman" w:hAnsi="Times New Roman" w:cs="Times New Roman"/>
        </w:rPr>
        <w:t>patients</w:t>
      </w:r>
      <w:r w:rsidR="6D90AFC3" w:rsidRPr="7F8F9EF6">
        <w:rPr>
          <w:rFonts w:ascii="Times New Roman" w:eastAsia="Times New Roman" w:hAnsi="Times New Roman" w:cs="Times New Roman"/>
        </w:rPr>
        <w:t xml:space="preserve">. </w:t>
      </w:r>
    </w:p>
    <w:p w14:paraId="0079FC92" w14:textId="4ECAD24A" w:rsidR="65FB1358" w:rsidRDefault="65FB1358" w:rsidP="65FB1358">
      <w:pPr>
        <w:spacing w:after="0" w:line="300" w:lineRule="auto"/>
        <w:contextualSpacing/>
        <w:jc w:val="center"/>
        <w:rPr>
          <w:rFonts w:ascii="Times New Roman" w:eastAsia="Times New Roman" w:hAnsi="Times New Roman" w:cs="Times New Roman"/>
          <w:b/>
          <w:bCs/>
        </w:rPr>
      </w:pPr>
    </w:p>
    <w:p w14:paraId="55B1B31C" w14:textId="7709EC5C" w:rsidR="2AECE1B4" w:rsidRDefault="2AECE1B4" w:rsidP="00505558">
      <w:pPr>
        <w:spacing w:after="0"/>
        <w:contextualSpacing/>
      </w:pPr>
      <w:r>
        <w:br w:type="page"/>
      </w:r>
    </w:p>
    <w:p w14:paraId="65E15C7F" w14:textId="77777777" w:rsidR="00D15D2C" w:rsidRPr="004C0FC9" w:rsidRDefault="3F4D7C69" w:rsidP="00460110">
      <w:pPr>
        <w:spacing w:after="0" w:line="300" w:lineRule="auto"/>
        <w:contextualSpacing/>
        <w:jc w:val="center"/>
        <w:rPr>
          <w:rFonts w:ascii="Times New Roman" w:eastAsia="Times New Roman" w:hAnsi="Times New Roman" w:cs="Times New Roman"/>
          <w:b/>
          <w:bCs/>
        </w:rPr>
      </w:pPr>
      <w:commentRangeStart w:id="71"/>
      <w:commentRangeStart w:id="72"/>
      <w:r w:rsidRPr="7F8F9EF6">
        <w:rPr>
          <w:rFonts w:ascii="Times New Roman" w:eastAsia="Times New Roman" w:hAnsi="Times New Roman" w:cs="Times New Roman"/>
          <w:b/>
          <w:bCs/>
        </w:rPr>
        <w:lastRenderedPageBreak/>
        <w:t>REFERENCES</w:t>
      </w:r>
      <w:commentRangeEnd w:id="71"/>
      <w:r w:rsidR="00D15D2C">
        <w:rPr>
          <w:rStyle w:val="CommentReference"/>
        </w:rPr>
        <w:commentReference w:id="71"/>
      </w:r>
      <w:commentRangeEnd w:id="72"/>
      <w:r w:rsidR="00D15D2C">
        <w:rPr>
          <w:rStyle w:val="CommentReference"/>
        </w:rPr>
        <w:commentReference w:id="72"/>
      </w:r>
    </w:p>
    <w:p w14:paraId="13BC5626" w14:textId="4C49E82A" w:rsidR="15BB76F8" w:rsidRDefault="4C45D1AF" w:rsidP="2F1ECBBA">
      <w:pPr>
        <w:pStyle w:val="ListParagraph"/>
        <w:numPr>
          <w:ilvl w:val="0"/>
          <w:numId w:val="4"/>
        </w:numPr>
        <w:spacing w:after="0" w:line="240" w:lineRule="auto"/>
        <w:jc w:val="both"/>
        <w:rPr>
          <w:rFonts w:ascii="Times New Roman" w:eastAsia="Times New Roman" w:hAnsi="Times New Roman" w:cs="Times New Roman"/>
        </w:rPr>
      </w:pPr>
      <w:r w:rsidRPr="2F1ECBBA">
        <w:rPr>
          <w:rFonts w:ascii="Times New Roman" w:eastAsia="Times New Roman" w:hAnsi="Times New Roman" w:cs="Times New Roman"/>
        </w:rPr>
        <w:t xml:space="preserve">Weese-Mayer DE, Berry-Kravis EM, Ceccherini I, Keens TG, </w:t>
      </w:r>
      <w:proofErr w:type="spellStart"/>
      <w:r w:rsidRPr="2F1ECBBA">
        <w:rPr>
          <w:rFonts w:ascii="Times New Roman" w:eastAsia="Times New Roman" w:hAnsi="Times New Roman" w:cs="Times New Roman"/>
        </w:rPr>
        <w:t>Loghmanee</w:t>
      </w:r>
      <w:proofErr w:type="spellEnd"/>
      <w:r w:rsidRPr="2F1ECBBA">
        <w:rPr>
          <w:rFonts w:ascii="Times New Roman" w:eastAsia="Times New Roman" w:hAnsi="Times New Roman" w:cs="Times New Roman"/>
        </w:rPr>
        <w:t xml:space="preserve"> DA, Trang H, et al. An official ATS clinical policy statement: Congenital central hypoventilation syndrome: genetic basis, diagnosis, and management. Am J Respir Crit Care Med. 2010;181(6):626-44. </w:t>
      </w:r>
      <w:proofErr w:type="spellStart"/>
      <w:r w:rsidRPr="2F1ECBBA">
        <w:rPr>
          <w:rFonts w:ascii="Times New Roman" w:eastAsia="Times New Roman" w:hAnsi="Times New Roman" w:cs="Times New Roman"/>
        </w:rPr>
        <w:t>doi</w:t>
      </w:r>
      <w:proofErr w:type="spellEnd"/>
      <w:r w:rsidRPr="2F1ECBBA">
        <w:rPr>
          <w:rFonts w:ascii="Times New Roman" w:eastAsia="Times New Roman" w:hAnsi="Times New Roman" w:cs="Times New Roman"/>
        </w:rPr>
        <w:t>: 10.1164/rccm.200807-</w:t>
      </w:r>
      <w:proofErr w:type="gramStart"/>
      <w:r w:rsidRPr="2F1ECBBA">
        <w:rPr>
          <w:rFonts w:ascii="Times New Roman" w:eastAsia="Times New Roman" w:hAnsi="Times New Roman" w:cs="Times New Roman"/>
        </w:rPr>
        <w:t>1069ST</w:t>
      </w:r>
      <w:proofErr w:type="gramEnd"/>
      <w:r w:rsidRPr="2F1ECBBA">
        <w:rPr>
          <w:rFonts w:ascii="Times New Roman" w:eastAsia="Times New Roman" w:hAnsi="Times New Roman" w:cs="Times New Roman"/>
        </w:rPr>
        <w:t xml:space="preserve"> </w:t>
      </w:r>
    </w:p>
    <w:p w14:paraId="79B49BDF" w14:textId="7DA2AB2B" w:rsidR="15BB76F8" w:rsidRDefault="639E25E7" w:rsidP="7BE587A8">
      <w:pPr>
        <w:pStyle w:val="ListParagraph"/>
        <w:numPr>
          <w:ilvl w:val="0"/>
          <w:numId w:val="4"/>
        </w:numPr>
        <w:spacing w:after="0" w:line="240" w:lineRule="auto"/>
        <w:jc w:val="both"/>
        <w:rPr>
          <w:rFonts w:ascii="Times New Roman" w:eastAsia="Times New Roman" w:hAnsi="Times New Roman" w:cs="Times New Roman"/>
        </w:rPr>
      </w:pPr>
      <w:r w:rsidRPr="758874E1">
        <w:rPr>
          <w:rFonts w:ascii="Times New Roman" w:eastAsia="Times New Roman" w:hAnsi="Times New Roman" w:cs="Times New Roman"/>
        </w:rPr>
        <w:t>Weese-Mayer DE</w:t>
      </w:r>
      <w:r w:rsidR="07465CBF" w:rsidRPr="758874E1">
        <w:rPr>
          <w:rFonts w:ascii="Times New Roman" w:eastAsia="Times New Roman" w:hAnsi="Times New Roman" w:cs="Times New Roman"/>
        </w:rPr>
        <w:t>,</w:t>
      </w:r>
      <w:r w:rsidRPr="758874E1">
        <w:rPr>
          <w:rFonts w:ascii="Times New Roman" w:eastAsia="Times New Roman" w:hAnsi="Times New Roman" w:cs="Times New Roman"/>
        </w:rPr>
        <w:t xml:space="preserve"> </w:t>
      </w:r>
      <w:r w:rsidR="07465CBF" w:rsidRPr="758874E1">
        <w:rPr>
          <w:rFonts w:ascii="Times New Roman" w:eastAsia="Times New Roman" w:hAnsi="Times New Roman" w:cs="Times New Roman"/>
        </w:rPr>
        <w:t xml:space="preserve">Rand CM, </w:t>
      </w:r>
      <w:proofErr w:type="spellStart"/>
      <w:r w:rsidR="07465CBF" w:rsidRPr="758874E1">
        <w:rPr>
          <w:rFonts w:ascii="Times New Roman" w:eastAsia="Times New Roman" w:hAnsi="Times New Roman" w:cs="Times New Roman"/>
        </w:rPr>
        <w:t>Khaytin</w:t>
      </w:r>
      <w:proofErr w:type="spellEnd"/>
      <w:r w:rsidR="07465CBF" w:rsidRPr="758874E1">
        <w:rPr>
          <w:rFonts w:ascii="Times New Roman" w:eastAsia="Times New Roman" w:hAnsi="Times New Roman" w:cs="Times New Roman"/>
        </w:rPr>
        <w:t xml:space="preserve"> I, Slattery SM, Yap</w:t>
      </w:r>
      <w:r w:rsidRPr="758874E1">
        <w:rPr>
          <w:rFonts w:ascii="Times New Roman" w:eastAsia="Times New Roman" w:hAnsi="Times New Roman" w:cs="Times New Roman"/>
        </w:rPr>
        <w:t xml:space="preserve"> </w:t>
      </w:r>
      <w:r w:rsidR="07465CBF" w:rsidRPr="758874E1">
        <w:rPr>
          <w:rFonts w:ascii="Times New Roman" w:eastAsia="Times New Roman" w:hAnsi="Times New Roman" w:cs="Times New Roman"/>
        </w:rPr>
        <w:t xml:space="preserve">KL, </w:t>
      </w:r>
      <w:proofErr w:type="spellStart"/>
      <w:r w:rsidR="07465CBF" w:rsidRPr="758874E1">
        <w:rPr>
          <w:rFonts w:ascii="Times New Roman" w:eastAsia="Times New Roman" w:hAnsi="Times New Roman" w:cs="Times New Roman"/>
        </w:rPr>
        <w:t>Marazita</w:t>
      </w:r>
      <w:proofErr w:type="spellEnd"/>
      <w:r w:rsidRPr="758874E1">
        <w:rPr>
          <w:rFonts w:ascii="Times New Roman" w:eastAsia="Times New Roman" w:hAnsi="Times New Roman" w:cs="Times New Roman"/>
        </w:rPr>
        <w:t xml:space="preserve"> </w:t>
      </w:r>
      <w:r w:rsidR="07465CBF" w:rsidRPr="758874E1">
        <w:rPr>
          <w:rFonts w:ascii="Times New Roman" w:eastAsia="Times New Roman" w:hAnsi="Times New Roman" w:cs="Times New Roman"/>
        </w:rPr>
        <w:t xml:space="preserve">ML, </w:t>
      </w:r>
      <w:proofErr w:type="spellStart"/>
      <w:r w:rsidR="07465CBF" w:rsidRPr="758874E1">
        <w:rPr>
          <w:rFonts w:ascii="Times New Roman" w:eastAsia="Times New Roman" w:hAnsi="Times New Roman" w:cs="Times New Roman"/>
        </w:rPr>
        <w:t>Bery</w:t>
      </w:r>
      <w:proofErr w:type="spellEnd"/>
      <w:r w:rsidR="07465CBF" w:rsidRPr="758874E1">
        <w:rPr>
          <w:rFonts w:ascii="Times New Roman" w:eastAsia="Times New Roman" w:hAnsi="Times New Roman" w:cs="Times New Roman"/>
        </w:rPr>
        <w:t>-Kravis EM.</w:t>
      </w:r>
      <w:r w:rsidRPr="758874E1">
        <w:rPr>
          <w:rFonts w:ascii="Times New Roman" w:eastAsia="Times New Roman" w:hAnsi="Times New Roman" w:cs="Times New Roman"/>
        </w:rPr>
        <w:t xml:space="preserve">  </w:t>
      </w:r>
      <w:r w:rsidR="07465CBF" w:rsidRPr="758874E1">
        <w:rPr>
          <w:rFonts w:ascii="Times New Roman" w:eastAsia="Times New Roman" w:hAnsi="Times New Roman" w:cs="Times New Roman"/>
        </w:rPr>
        <w:t>Congenital Central Hypoventilation Syndrome</w:t>
      </w:r>
      <w:r w:rsidR="1610D719" w:rsidRPr="758874E1">
        <w:rPr>
          <w:rFonts w:ascii="Times New Roman" w:eastAsia="Times New Roman" w:hAnsi="Times New Roman" w:cs="Times New Roman"/>
        </w:rPr>
        <w:t xml:space="preserve">. In MP Adam et al. (Eds). </w:t>
      </w:r>
      <w:proofErr w:type="spellStart"/>
      <w:r w:rsidR="29EC0AC7" w:rsidRPr="758874E1">
        <w:rPr>
          <w:rFonts w:ascii="Times New Roman" w:eastAsia="Times New Roman" w:hAnsi="Times New Roman" w:cs="Times New Roman"/>
        </w:rPr>
        <w:t>GeneReviews</w:t>
      </w:r>
      <w:proofErr w:type="spellEnd"/>
      <w:r w:rsidR="29EC0AC7" w:rsidRPr="758874E1">
        <w:rPr>
          <w:rFonts w:ascii="Times New Roman" w:eastAsia="Times New Roman" w:hAnsi="Times New Roman" w:cs="Times New Roman"/>
        </w:rPr>
        <w:t xml:space="preserve">. </w:t>
      </w:r>
      <w:r w:rsidRPr="758874E1">
        <w:rPr>
          <w:rFonts w:ascii="Times New Roman" w:eastAsia="Times New Roman" w:hAnsi="Times New Roman" w:cs="Times New Roman"/>
        </w:rPr>
        <w:t>2021</w:t>
      </w:r>
      <w:r w:rsidR="2BBB8FFC" w:rsidRPr="758874E1">
        <w:rPr>
          <w:rFonts w:ascii="Times New Roman" w:eastAsia="Times New Roman" w:hAnsi="Times New Roman" w:cs="Times New Roman"/>
        </w:rPr>
        <w:t xml:space="preserve">. </w:t>
      </w:r>
    </w:p>
    <w:p w14:paraId="741323B9" w14:textId="2CE0FD4F" w:rsidR="15BB76F8" w:rsidRDefault="639E25E7" w:rsidP="7BE587A8">
      <w:pPr>
        <w:pStyle w:val="ListParagraph"/>
        <w:numPr>
          <w:ilvl w:val="0"/>
          <w:numId w:val="4"/>
        </w:numPr>
        <w:spacing w:after="0" w:line="240" w:lineRule="auto"/>
        <w:jc w:val="both"/>
        <w:rPr>
          <w:rFonts w:ascii="Times New Roman" w:eastAsia="Times New Roman" w:hAnsi="Times New Roman" w:cs="Times New Roman"/>
        </w:rPr>
      </w:pPr>
      <w:r w:rsidRPr="7BE587A8">
        <w:rPr>
          <w:rFonts w:ascii="Times New Roman" w:eastAsia="Times New Roman" w:hAnsi="Times New Roman" w:cs="Times New Roman"/>
        </w:rPr>
        <w:t xml:space="preserve">Zhou A, Rand CM, Hockney SM, </w:t>
      </w:r>
      <w:proofErr w:type="spellStart"/>
      <w:r w:rsidRPr="7BE587A8">
        <w:rPr>
          <w:rFonts w:ascii="Times New Roman" w:eastAsia="Times New Roman" w:hAnsi="Times New Roman" w:cs="Times New Roman"/>
        </w:rPr>
        <w:t>Niewijk</w:t>
      </w:r>
      <w:proofErr w:type="spellEnd"/>
      <w:r w:rsidRPr="7BE587A8">
        <w:rPr>
          <w:rFonts w:ascii="Times New Roman" w:eastAsia="Times New Roman" w:hAnsi="Times New Roman" w:cs="Times New Roman"/>
        </w:rPr>
        <w:t xml:space="preserve"> G, </w:t>
      </w:r>
      <w:proofErr w:type="spellStart"/>
      <w:r w:rsidRPr="7BE587A8">
        <w:rPr>
          <w:rFonts w:ascii="Times New Roman" w:eastAsia="Times New Roman" w:hAnsi="Times New Roman" w:cs="Times New Roman"/>
        </w:rPr>
        <w:t>Reineke</w:t>
      </w:r>
      <w:proofErr w:type="spellEnd"/>
      <w:r w:rsidRPr="7BE587A8">
        <w:rPr>
          <w:rFonts w:ascii="Times New Roman" w:eastAsia="Times New Roman" w:hAnsi="Times New Roman" w:cs="Times New Roman"/>
        </w:rPr>
        <w:t xml:space="preserve"> P, </w:t>
      </w:r>
      <w:proofErr w:type="spellStart"/>
      <w:r w:rsidRPr="7BE587A8">
        <w:rPr>
          <w:rFonts w:ascii="Times New Roman" w:eastAsia="Times New Roman" w:hAnsi="Times New Roman" w:cs="Times New Roman"/>
        </w:rPr>
        <w:t>Speare</w:t>
      </w:r>
      <w:proofErr w:type="spellEnd"/>
      <w:r w:rsidRPr="7BE587A8">
        <w:rPr>
          <w:rFonts w:ascii="Times New Roman" w:eastAsia="Times New Roman" w:hAnsi="Times New Roman" w:cs="Times New Roman"/>
        </w:rPr>
        <w:t xml:space="preserve"> V, et al. Paired-like homeobox gene (PHOX2B) </w:t>
      </w:r>
      <w:proofErr w:type="spellStart"/>
      <w:r w:rsidRPr="7BE587A8">
        <w:rPr>
          <w:rFonts w:ascii="Times New Roman" w:eastAsia="Times New Roman" w:hAnsi="Times New Roman" w:cs="Times New Roman"/>
        </w:rPr>
        <w:t>nonpolyalanine</w:t>
      </w:r>
      <w:proofErr w:type="spellEnd"/>
      <w:r w:rsidRPr="7BE587A8">
        <w:rPr>
          <w:rFonts w:ascii="Times New Roman" w:eastAsia="Times New Roman" w:hAnsi="Times New Roman" w:cs="Times New Roman"/>
        </w:rPr>
        <w:t xml:space="preserve"> repeat expansion mutations (NPARMs): genotype-phenotype correlation in congenital central hypoventilation syndrome (CCHS). Genet Med. 2021;23(9):1656-63. </w:t>
      </w:r>
      <w:proofErr w:type="spellStart"/>
      <w:r w:rsidRPr="7BE587A8">
        <w:rPr>
          <w:rFonts w:ascii="Times New Roman" w:eastAsia="Times New Roman" w:hAnsi="Times New Roman" w:cs="Times New Roman"/>
        </w:rPr>
        <w:t>doi</w:t>
      </w:r>
      <w:proofErr w:type="spellEnd"/>
      <w:r w:rsidRPr="7BE587A8">
        <w:rPr>
          <w:rFonts w:ascii="Times New Roman" w:eastAsia="Times New Roman" w:hAnsi="Times New Roman" w:cs="Times New Roman"/>
        </w:rPr>
        <w:t>: 10.1038/s41436-021-01178-x</w:t>
      </w:r>
    </w:p>
    <w:p w14:paraId="29CCAB2A" w14:textId="46D5CD1B" w:rsidR="15BB76F8" w:rsidRDefault="639E25E7" w:rsidP="372BA407">
      <w:pPr>
        <w:pStyle w:val="ListParagraph"/>
        <w:numPr>
          <w:ilvl w:val="0"/>
          <w:numId w:val="4"/>
        </w:numPr>
        <w:spacing w:after="0" w:line="240" w:lineRule="auto"/>
        <w:jc w:val="both"/>
        <w:rPr>
          <w:rFonts w:ascii="Times New Roman" w:eastAsia="Times New Roman" w:hAnsi="Times New Roman" w:cs="Times New Roman"/>
        </w:rPr>
      </w:pPr>
      <w:r w:rsidRPr="372BA407">
        <w:rPr>
          <w:rFonts w:ascii="Times New Roman" w:eastAsia="Times New Roman" w:hAnsi="Times New Roman" w:cs="Times New Roman"/>
        </w:rPr>
        <w:t>Weese-Mayer DE, Berry-Kravis EM, Zhou L, Maher BS, Silvestri JM, Curran ME, et al. Idiopathic congenital central hypoventilation syndrome: analysis of genes pertinent to early autonomic nervous system embryologic development and identification of mutations in PHOX2b. Am J Med Genet A. 2003;123</w:t>
      </w:r>
      <w:proofErr w:type="gramStart"/>
      <w:r w:rsidRPr="372BA407">
        <w:rPr>
          <w:rFonts w:ascii="Times New Roman" w:eastAsia="Times New Roman" w:hAnsi="Times New Roman" w:cs="Times New Roman"/>
        </w:rPr>
        <w:t>A(</w:t>
      </w:r>
      <w:proofErr w:type="gramEnd"/>
      <w:r w:rsidRPr="372BA407">
        <w:rPr>
          <w:rFonts w:ascii="Times New Roman" w:eastAsia="Times New Roman" w:hAnsi="Times New Roman" w:cs="Times New Roman"/>
        </w:rPr>
        <w:t xml:space="preserve">3):267-78. </w:t>
      </w:r>
      <w:proofErr w:type="spellStart"/>
      <w:r w:rsidRPr="372BA407">
        <w:rPr>
          <w:rFonts w:ascii="Times New Roman" w:eastAsia="Times New Roman" w:hAnsi="Times New Roman" w:cs="Times New Roman"/>
        </w:rPr>
        <w:t>doi</w:t>
      </w:r>
      <w:proofErr w:type="spellEnd"/>
      <w:r w:rsidRPr="372BA407">
        <w:rPr>
          <w:rFonts w:ascii="Times New Roman" w:eastAsia="Times New Roman" w:hAnsi="Times New Roman" w:cs="Times New Roman"/>
        </w:rPr>
        <w:t>: 10.1002/ajmg.a.20527</w:t>
      </w:r>
    </w:p>
    <w:p w14:paraId="071F5F0B" w14:textId="1DF00427" w:rsidR="15BB76F8" w:rsidRDefault="639E25E7" w:rsidP="07290499">
      <w:pPr>
        <w:pStyle w:val="ListParagraph"/>
        <w:numPr>
          <w:ilvl w:val="0"/>
          <w:numId w:val="4"/>
        </w:numPr>
        <w:spacing w:after="0" w:line="240" w:lineRule="auto"/>
        <w:jc w:val="both"/>
        <w:rPr>
          <w:rFonts w:ascii="Times New Roman" w:eastAsia="Times New Roman" w:hAnsi="Times New Roman" w:cs="Times New Roman"/>
        </w:rPr>
      </w:pPr>
      <w:r w:rsidRPr="4887CB13">
        <w:rPr>
          <w:rFonts w:ascii="Times New Roman" w:eastAsia="Times New Roman" w:hAnsi="Times New Roman" w:cs="Times New Roman"/>
        </w:rPr>
        <w:t xml:space="preserve">Matera I, </w:t>
      </w:r>
      <w:proofErr w:type="spellStart"/>
      <w:r w:rsidRPr="4887CB13">
        <w:rPr>
          <w:rFonts w:ascii="Times New Roman" w:eastAsia="Times New Roman" w:hAnsi="Times New Roman" w:cs="Times New Roman"/>
        </w:rPr>
        <w:t>Bachetti</w:t>
      </w:r>
      <w:proofErr w:type="spellEnd"/>
      <w:r w:rsidRPr="4887CB13">
        <w:rPr>
          <w:rFonts w:ascii="Times New Roman" w:eastAsia="Times New Roman" w:hAnsi="Times New Roman" w:cs="Times New Roman"/>
        </w:rPr>
        <w:t xml:space="preserve"> T, </w:t>
      </w:r>
      <w:proofErr w:type="spellStart"/>
      <w:r w:rsidRPr="4887CB13">
        <w:rPr>
          <w:rFonts w:ascii="Times New Roman" w:eastAsia="Times New Roman" w:hAnsi="Times New Roman" w:cs="Times New Roman"/>
        </w:rPr>
        <w:t>Puppo</w:t>
      </w:r>
      <w:proofErr w:type="spellEnd"/>
      <w:r w:rsidRPr="4887CB13">
        <w:rPr>
          <w:rFonts w:ascii="Times New Roman" w:eastAsia="Times New Roman" w:hAnsi="Times New Roman" w:cs="Times New Roman"/>
        </w:rPr>
        <w:t xml:space="preserve"> F, Di </w:t>
      </w:r>
      <w:proofErr w:type="spellStart"/>
      <w:r w:rsidRPr="4887CB13">
        <w:rPr>
          <w:rFonts w:ascii="Times New Roman" w:eastAsia="Times New Roman" w:hAnsi="Times New Roman" w:cs="Times New Roman"/>
        </w:rPr>
        <w:t>Duca</w:t>
      </w:r>
      <w:proofErr w:type="spellEnd"/>
      <w:r w:rsidRPr="4887CB13">
        <w:rPr>
          <w:rFonts w:ascii="Times New Roman" w:eastAsia="Times New Roman" w:hAnsi="Times New Roman" w:cs="Times New Roman"/>
        </w:rPr>
        <w:t xml:space="preserve"> M, </w:t>
      </w:r>
      <w:proofErr w:type="spellStart"/>
      <w:r w:rsidRPr="4887CB13">
        <w:rPr>
          <w:rFonts w:ascii="Times New Roman" w:eastAsia="Times New Roman" w:hAnsi="Times New Roman" w:cs="Times New Roman"/>
        </w:rPr>
        <w:t>Morandi</w:t>
      </w:r>
      <w:proofErr w:type="spellEnd"/>
      <w:r w:rsidRPr="4887CB13">
        <w:rPr>
          <w:rFonts w:ascii="Times New Roman" w:eastAsia="Times New Roman" w:hAnsi="Times New Roman" w:cs="Times New Roman"/>
        </w:rPr>
        <w:t xml:space="preserve"> F, Casiraghi GM, et al. PHOX2B mutations and polyalanine expansions correlate with the severity of the respiratory phenotype and associated symptoms in both congenital and late onset Central Hypoventilation syndrome. J Med Genet. 2004;41(5):373-80. </w:t>
      </w:r>
      <w:proofErr w:type="spellStart"/>
      <w:r w:rsidRPr="4887CB13">
        <w:rPr>
          <w:rFonts w:ascii="Times New Roman" w:eastAsia="Times New Roman" w:hAnsi="Times New Roman" w:cs="Times New Roman"/>
        </w:rPr>
        <w:t>doi</w:t>
      </w:r>
      <w:proofErr w:type="spellEnd"/>
      <w:r w:rsidRPr="4887CB13">
        <w:rPr>
          <w:rFonts w:ascii="Times New Roman" w:eastAsia="Times New Roman" w:hAnsi="Times New Roman" w:cs="Times New Roman"/>
        </w:rPr>
        <w:t>: 10.1136/jmg.2003.015412</w:t>
      </w:r>
    </w:p>
    <w:p w14:paraId="006F4AEB" w14:textId="3D1B582C" w:rsidR="15BB76F8" w:rsidRDefault="639E25E7" w:rsidP="1FA4681D">
      <w:pPr>
        <w:pStyle w:val="ListParagraph"/>
        <w:numPr>
          <w:ilvl w:val="0"/>
          <w:numId w:val="4"/>
        </w:numPr>
        <w:spacing w:after="0" w:line="240" w:lineRule="auto"/>
        <w:rPr>
          <w:rFonts w:ascii="Times New Roman" w:eastAsia="Times New Roman" w:hAnsi="Times New Roman" w:cs="Times New Roman"/>
        </w:rPr>
      </w:pPr>
      <w:r w:rsidRPr="372BA407">
        <w:rPr>
          <w:rFonts w:ascii="Times New Roman" w:eastAsia="Times New Roman" w:hAnsi="Times New Roman" w:cs="Times New Roman"/>
        </w:rPr>
        <w:t xml:space="preserve">Weese-Mayer DE, Rand CM, Zhou A, Carroll MS, Hunt CE. Congenital central hypoventilation syndrome: a bedside-to-bench success story for advancing early diagnosis and treatment and improved survival and quality of life. </w:t>
      </w:r>
      <w:proofErr w:type="spellStart"/>
      <w:r w:rsidRPr="372BA407">
        <w:rPr>
          <w:rFonts w:ascii="Times New Roman" w:eastAsia="Times New Roman" w:hAnsi="Times New Roman" w:cs="Times New Roman"/>
        </w:rPr>
        <w:t>Pediatr</w:t>
      </w:r>
      <w:proofErr w:type="spellEnd"/>
      <w:r w:rsidRPr="372BA407">
        <w:rPr>
          <w:rFonts w:ascii="Times New Roman" w:eastAsia="Times New Roman" w:hAnsi="Times New Roman" w:cs="Times New Roman"/>
        </w:rPr>
        <w:t xml:space="preserve"> Res. 2017;81(1-2):192-201. </w:t>
      </w:r>
      <w:proofErr w:type="spellStart"/>
      <w:r w:rsidRPr="372BA407">
        <w:rPr>
          <w:rFonts w:ascii="Times New Roman" w:eastAsia="Times New Roman" w:hAnsi="Times New Roman" w:cs="Times New Roman"/>
        </w:rPr>
        <w:t>doi</w:t>
      </w:r>
      <w:proofErr w:type="spellEnd"/>
      <w:r w:rsidRPr="372BA407">
        <w:rPr>
          <w:rFonts w:ascii="Times New Roman" w:eastAsia="Times New Roman" w:hAnsi="Times New Roman" w:cs="Times New Roman"/>
        </w:rPr>
        <w:t>: 10.1038/pr.2016.196</w:t>
      </w:r>
    </w:p>
    <w:p w14:paraId="30204FC0" w14:textId="68B7481D" w:rsidR="15BB76F8" w:rsidRDefault="46244D9A" w:rsidP="0219535B">
      <w:pPr>
        <w:pStyle w:val="ListParagraph"/>
        <w:numPr>
          <w:ilvl w:val="0"/>
          <w:numId w:val="4"/>
        </w:numPr>
        <w:spacing w:after="0" w:line="240" w:lineRule="auto"/>
        <w:rPr>
          <w:rFonts w:ascii="Times New Roman" w:eastAsia="Times New Roman" w:hAnsi="Times New Roman" w:cs="Times New Roman"/>
        </w:rPr>
      </w:pPr>
      <w:r w:rsidRPr="0219535B">
        <w:rPr>
          <w:rFonts w:ascii="Times New Roman" w:eastAsia="Times New Roman" w:hAnsi="Times New Roman" w:cs="Times New Roman"/>
        </w:rPr>
        <w:t xml:space="preserve">Richards S, Aziz N, Bale S, Bick D, Das S, </w:t>
      </w:r>
      <w:proofErr w:type="spellStart"/>
      <w:r w:rsidRPr="0219535B">
        <w:rPr>
          <w:rFonts w:ascii="Times New Roman" w:eastAsia="Times New Roman" w:hAnsi="Times New Roman" w:cs="Times New Roman"/>
        </w:rPr>
        <w:t>Gastier</w:t>
      </w:r>
      <w:proofErr w:type="spellEnd"/>
      <w:r w:rsidRPr="0219535B">
        <w:rPr>
          <w:rFonts w:ascii="Times New Roman" w:eastAsia="Times New Roman" w:hAnsi="Times New Roman" w:cs="Times New Roman"/>
        </w:rPr>
        <w:t xml:space="preserve">-Foster J, et al. Standards and guidelines for the interpretation of sequence variants: a joint consensus recommendation of the American College of Medical Genetics and Genomics and the Association for Molecular Pathology. Genet Med. 2015;17(5):405-24. </w:t>
      </w:r>
      <w:proofErr w:type="spellStart"/>
      <w:r w:rsidRPr="0219535B">
        <w:rPr>
          <w:rFonts w:ascii="Times New Roman" w:eastAsia="Times New Roman" w:hAnsi="Times New Roman" w:cs="Times New Roman"/>
        </w:rPr>
        <w:t>doi</w:t>
      </w:r>
      <w:proofErr w:type="spellEnd"/>
      <w:r w:rsidRPr="0219535B">
        <w:rPr>
          <w:rFonts w:ascii="Times New Roman" w:eastAsia="Times New Roman" w:hAnsi="Times New Roman" w:cs="Times New Roman"/>
        </w:rPr>
        <w:t>: 10.1038/gim.2015.30</w:t>
      </w:r>
    </w:p>
    <w:p w14:paraId="2E61D2CB" w14:textId="143F0592" w:rsidR="15BB76F8" w:rsidRDefault="46244D9A" w:rsidP="653C4053">
      <w:pPr>
        <w:pStyle w:val="ListParagraph"/>
        <w:numPr>
          <w:ilvl w:val="0"/>
          <w:numId w:val="4"/>
        </w:numPr>
        <w:spacing w:after="0" w:line="240" w:lineRule="auto"/>
        <w:rPr>
          <w:rFonts w:ascii="Times New Roman" w:eastAsia="Times New Roman" w:hAnsi="Times New Roman" w:cs="Times New Roman"/>
        </w:rPr>
      </w:pPr>
      <w:r w:rsidRPr="653C4053">
        <w:rPr>
          <w:rFonts w:ascii="Times New Roman" w:eastAsia="Times New Roman" w:hAnsi="Times New Roman" w:cs="Times New Roman"/>
        </w:rPr>
        <w:t xml:space="preserve">Landrum MJ, Lee JM, Benson M, Brown GR, Chao C, </w:t>
      </w:r>
      <w:proofErr w:type="spellStart"/>
      <w:r w:rsidRPr="653C4053">
        <w:rPr>
          <w:rFonts w:ascii="Times New Roman" w:eastAsia="Times New Roman" w:hAnsi="Times New Roman" w:cs="Times New Roman"/>
        </w:rPr>
        <w:t>Chitipiralla</w:t>
      </w:r>
      <w:proofErr w:type="spellEnd"/>
      <w:r w:rsidRPr="653C4053">
        <w:rPr>
          <w:rFonts w:ascii="Times New Roman" w:eastAsia="Times New Roman" w:hAnsi="Times New Roman" w:cs="Times New Roman"/>
        </w:rPr>
        <w:t xml:space="preserve"> S, et al. </w:t>
      </w:r>
      <w:proofErr w:type="spellStart"/>
      <w:r w:rsidRPr="653C4053">
        <w:rPr>
          <w:rFonts w:ascii="Times New Roman" w:eastAsia="Times New Roman" w:hAnsi="Times New Roman" w:cs="Times New Roman"/>
        </w:rPr>
        <w:t>ClinVar</w:t>
      </w:r>
      <w:proofErr w:type="spellEnd"/>
      <w:r w:rsidRPr="653C4053">
        <w:rPr>
          <w:rFonts w:ascii="Times New Roman" w:eastAsia="Times New Roman" w:hAnsi="Times New Roman" w:cs="Times New Roman"/>
        </w:rPr>
        <w:t>: improving access to variant interpretations and supporting evidence. Nucleic Acids Res. 2018;46(D1</w:t>
      </w:r>
      <w:proofErr w:type="gramStart"/>
      <w:r w:rsidRPr="653C4053">
        <w:rPr>
          <w:rFonts w:ascii="Times New Roman" w:eastAsia="Times New Roman" w:hAnsi="Times New Roman" w:cs="Times New Roman"/>
        </w:rPr>
        <w:t>):D</w:t>
      </w:r>
      <w:proofErr w:type="gramEnd"/>
      <w:r w:rsidRPr="653C4053">
        <w:rPr>
          <w:rFonts w:ascii="Times New Roman" w:eastAsia="Times New Roman" w:hAnsi="Times New Roman" w:cs="Times New Roman"/>
        </w:rPr>
        <w:t xml:space="preserve">1062-7. </w:t>
      </w:r>
      <w:proofErr w:type="spellStart"/>
      <w:r w:rsidRPr="653C4053">
        <w:rPr>
          <w:rFonts w:ascii="Times New Roman" w:eastAsia="Times New Roman" w:hAnsi="Times New Roman" w:cs="Times New Roman"/>
        </w:rPr>
        <w:t>doi</w:t>
      </w:r>
      <w:proofErr w:type="spellEnd"/>
      <w:r w:rsidRPr="653C4053">
        <w:rPr>
          <w:rFonts w:ascii="Times New Roman" w:eastAsia="Times New Roman" w:hAnsi="Times New Roman" w:cs="Times New Roman"/>
        </w:rPr>
        <w:t>: 10.1093/</w:t>
      </w:r>
      <w:proofErr w:type="spellStart"/>
      <w:r w:rsidRPr="653C4053">
        <w:rPr>
          <w:rFonts w:ascii="Times New Roman" w:eastAsia="Times New Roman" w:hAnsi="Times New Roman" w:cs="Times New Roman"/>
        </w:rPr>
        <w:t>nar</w:t>
      </w:r>
      <w:proofErr w:type="spellEnd"/>
      <w:r w:rsidRPr="653C4053">
        <w:rPr>
          <w:rFonts w:ascii="Times New Roman" w:eastAsia="Times New Roman" w:hAnsi="Times New Roman" w:cs="Times New Roman"/>
        </w:rPr>
        <w:t>/gkx1153</w:t>
      </w:r>
    </w:p>
    <w:p w14:paraId="265C42F0" w14:textId="648A172A" w:rsidR="15BB76F8" w:rsidRDefault="46244D9A" w:rsidP="5BF37D59">
      <w:pPr>
        <w:pStyle w:val="ListParagraph"/>
        <w:numPr>
          <w:ilvl w:val="0"/>
          <w:numId w:val="4"/>
        </w:numPr>
        <w:spacing w:after="0" w:line="240" w:lineRule="auto"/>
        <w:rPr>
          <w:rFonts w:ascii="Times New Roman" w:eastAsia="Times New Roman" w:hAnsi="Times New Roman" w:cs="Times New Roman"/>
        </w:rPr>
      </w:pPr>
      <w:r w:rsidRPr="5BF37D59">
        <w:rPr>
          <w:rFonts w:ascii="Times New Roman" w:eastAsia="Times New Roman" w:hAnsi="Times New Roman" w:cs="Times New Roman"/>
        </w:rPr>
        <w:t xml:space="preserve">Tian Y, </w:t>
      </w:r>
      <w:proofErr w:type="spellStart"/>
      <w:r w:rsidRPr="5BF37D59">
        <w:rPr>
          <w:rFonts w:ascii="Times New Roman" w:eastAsia="Times New Roman" w:hAnsi="Times New Roman" w:cs="Times New Roman"/>
        </w:rPr>
        <w:t>Pesaran</w:t>
      </w:r>
      <w:proofErr w:type="spellEnd"/>
      <w:r w:rsidRPr="5BF37D59">
        <w:rPr>
          <w:rFonts w:ascii="Times New Roman" w:eastAsia="Times New Roman" w:hAnsi="Times New Roman" w:cs="Times New Roman"/>
        </w:rPr>
        <w:t xml:space="preserve"> T, Chamberlin A, Fenwick RB, Li S, </w:t>
      </w:r>
      <w:proofErr w:type="spellStart"/>
      <w:r w:rsidRPr="5BF37D59">
        <w:rPr>
          <w:rFonts w:ascii="Times New Roman" w:eastAsia="Times New Roman" w:hAnsi="Times New Roman" w:cs="Times New Roman"/>
        </w:rPr>
        <w:t>Gau</w:t>
      </w:r>
      <w:proofErr w:type="spellEnd"/>
      <w:r w:rsidRPr="5BF37D59">
        <w:rPr>
          <w:rFonts w:ascii="Times New Roman" w:eastAsia="Times New Roman" w:hAnsi="Times New Roman" w:cs="Times New Roman"/>
        </w:rPr>
        <w:t xml:space="preserve"> CL, et al. REVEL and </w:t>
      </w:r>
      <w:proofErr w:type="spellStart"/>
      <w:r w:rsidRPr="5BF37D59">
        <w:rPr>
          <w:rFonts w:ascii="Times New Roman" w:eastAsia="Times New Roman" w:hAnsi="Times New Roman" w:cs="Times New Roman"/>
        </w:rPr>
        <w:t>BayesDel</w:t>
      </w:r>
      <w:proofErr w:type="spellEnd"/>
      <w:r w:rsidRPr="5BF37D59">
        <w:rPr>
          <w:rFonts w:ascii="Times New Roman" w:eastAsia="Times New Roman" w:hAnsi="Times New Roman" w:cs="Times New Roman"/>
        </w:rPr>
        <w:t xml:space="preserve"> outperform other in silico meta-predictors for clinical variant classification. Sci Rep. 2019;9(1):12752. </w:t>
      </w:r>
      <w:proofErr w:type="spellStart"/>
      <w:r w:rsidRPr="5BF37D59">
        <w:rPr>
          <w:rFonts w:ascii="Times New Roman" w:eastAsia="Times New Roman" w:hAnsi="Times New Roman" w:cs="Times New Roman"/>
        </w:rPr>
        <w:t>doi</w:t>
      </w:r>
      <w:proofErr w:type="spellEnd"/>
      <w:r w:rsidRPr="5BF37D59">
        <w:rPr>
          <w:rFonts w:ascii="Times New Roman" w:eastAsia="Times New Roman" w:hAnsi="Times New Roman" w:cs="Times New Roman"/>
        </w:rPr>
        <w:t>: 10.1038/s41598-019-49224-8</w:t>
      </w:r>
    </w:p>
    <w:p w14:paraId="42B1EBF5" w14:textId="5A70B34D" w:rsidR="15BB76F8" w:rsidRDefault="46244D9A" w:rsidP="5BF37D59">
      <w:pPr>
        <w:pStyle w:val="ListParagraph"/>
        <w:numPr>
          <w:ilvl w:val="0"/>
          <w:numId w:val="4"/>
        </w:numPr>
        <w:spacing w:after="0" w:line="240" w:lineRule="auto"/>
        <w:rPr>
          <w:rFonts w:ascii="Times New Roman" w:eastAsia="Times New Roman" w:hAnsi="Times New Roman" w:cs="Times New Roman"/>
        </w:rPr>
      </w:pPr>
      <w:proofErr w:type="spellStart"/>
      <w:r w:rsidRPr="5BF37D59">
        <w:rPr>
          <w:rFonts w:ascii="Times New Roman" w:eastAsia="Times New Roman" w:hAnsi="Times New Roman" w:cs="Times New Roman"/>
        </w:rPr>
        <w:t>Pejaver</w:t>
      </w:r>
      <w:proofErr w:type="spellEnd"/>
      <w:r w:rsidRPr="5BF37D59">
        <w:rPr>
          <w:rFonts w:ascii="Times New Roman" w:eastAsia="Times New Roman" w:hAnsi="Times New Roman" w:cs="Times New Roman"/>
        </w:rPr>
        <w:t xml:space="preserve"> V, Byrne AB, Feng BJ, </w:t>
      </w:r>
      <w:proofErr w:type="spellStart"/>
      <w:r w:rsidRPr="5BF37D59">
        <w:rPr>
          <w:rFonts w:ascii="Times New Roman" w:eastAsia="Times New Roman" w:hAnsi="Times New Roman" w:cs="Times New Roman"/>
        </w:rPr>
        <w:t>Pagel</w:t>
      </w:r>
      <w:proofErr w:type="spellEnd"/>
      <w:r w:rsidRPr="5BF37D59">
        <w:rPr>
          <w:rFonts w:ascii="Times New Roman" w:eastAsia="Times New Roman" w:hAnsi="Times New Roman" w:cs="Times New Roman"/>
        </w:rPr>
        <w:t xml:space="preserve"> KA, Mooney SD, </w:t>
      </w:r>
      <w:proofErr w:type="spellStart"/>
      <w:r w:rsidRPr="5BF37D59">
        <w:rPr>
          <w:rFonts w:ascii="Times New Roman" w:eastAsia="Times New Roman" w:hAnsi="Times New Roman" w:cs="Times New Roman"/>
        </w:rPr>
        <w:t>Karchin</w:t>
      </w:r>
      <w:proofErr w:type="spellEnd"/>
      <w:r w:rsidRPr="5BF37D59">
        <w:rPr>
          <w:rFonts w:ascii="Times New Roman" w:eastAsia="Times New Roman" w:hAnsi="Times New Roman" w:cs="Times New Roman"/>
        </w:rPr>
        <w:t xml:space="preserve"> R, et al. Calibration of computational tools for missense variant pathogenicity classification and </w:t>
      </w:r>
      <w:proofErr w:type="spellStart"/>
      <w:r w:rsidRPr="5BF37D59">
        <w:rPr>
          <w:rFonts w:ascii="Times New Roman" w:eastAsia="Times New Roman" w:hAnsi="Times New Roman" w:cs="Times New Roman"/>
        </w:rPr>
        <w:t>ClinGen</w:t>
      </w:r>
      <w:proofErr w:type="spellEnd"/>
      <w:r w:rsidRPr="5BF37D59">
        <w:rPr>
          <w:rFonts w:ascii="Times New Roman" w:eastAsia="Times New Roman" w:hAnsi="Times New Roman" w:cs="Times New Roman"/>
        </w:rPr>
        <w:t xml:space="preserve"> recommendations for PP3/BP4 criteria. Am J Hum Genet. 2022;109(12):2163-77. </w:t>
      </w:r>
      <w:proofErr w:type="spellStart"/>
      <w:r w:rsidRPr="5BF37D59">
        <w:rPr>
          <w:rFonts w:ascii="Times New Roman" w:eastAsia="Times New Roman" w:hAnsi="Times New Roman" w:cs="Times New Roman"/>
        </w:rPr>
        <w:t>doi</w:t>
      </w:r>
      <w:proofErr w:type="spellEnd"/>
      <w:r w:rsidRPr="5BF37D59">
        <w:rPr>
          <w:rFonts w:ascii="Times New Roman" w:eastAsia="Times New Roman" w:hAnsi="Times New Roman" w:cs="Times New Roman"/>
        </w:rPr>
        <w:t>: 10.1016/j.ajhg.2022.10.013</w:t>
      </w:r>
    </w:p>
    <w:p w14:paraId="4BE440DB" w14:textId="0CE2F9FE" w:rsidR="0E085E14" w:rsidRDefault="0E085E14" w:rsidP="1DE2E68D">
      <w:pPr>
        <w:pStyle w:val="ListParagraph"/>
        <w:numPr>
          <w:ilvl w:val="0"/>
          <w:numId w:val="4"/>
        </w:numPr>
        <w:spacing w:after="0" w:line="240" w:lineRule="auto"/>
        <w:rPr>
          <w:rFonts w:ascii="Times New Roman" w:eastAsia="Times New Roman" w:hAnsi="Times New Roman" w:cs="Times New Roman"/>
        </w:rPr>
      </w:pPr>
      <w:r w:rsidRPr="1DE2E68D">
        <w:rPr>
          <w:rFonts w:ascii="Times New Roman" w:eastAsia="Times New Roman" w:hAnsi="Times New Roman" w:cs="Times New Roman"/>
        </w:rPr>
        <w:t xml:space="preserve">Morales J, </w:t>
      </w:r>
      <w:proofErr w:type="spellStart"/>
      <w:r w:rsidRPr="1DE2E68D">
        <w:rPr>
          <w:rFonts w:ascii="Times New Roman" w:eastAsia="Times New Roman" w:hAnsi="Times New Roman" w:cs="Times New Roman"/>
        </w:rPr>
        <w:t>Pujar</w:t>
      </w:r>
      <w:proofErr w:type="spellEnd"/>
      <w:r w:rsidRPr="1DE2E68D">
        <w:rPr>
          <w:rFonts w:ascii="Times New Roman" w:eastAsia="Times New Roman" w:hAnsi="Times New Roman" w:cs="Times New Roman"/>
        </w:rPr>
        <w:t xml:space="preserve"> S, Loveland JE, </w:t>
      </w:r>
      <w:proofErr w:type="spellStart"/>
      <w:r w:rsidRPr="1DE2E68D">
        <w:rPr>
          <w:rFonts w:ascii="Times New Roman" w:eastAsia="Times New Roman" w:hAnsi="Times New Roman" w:cs="Times New Roman"/>
        </w:rPr>
        <w:t>Astashyn</w:t>
      </w:r>
      <w:proofErr w:type="spellEnd"/>
      <w:r w:rsidRPr="1DE2E68D">
        <w:rPr>
          <w:rFonts w:ascii="Times New Roman" w:eastAsia="Times New Roman" w:hAnsi="Times New Roman" w:cs="Times New Roman"/>
        </w:rPr>
        <w:t xml:space="preserve"> A, Bennett R, Berry A, et al. A joint NCBI and EMBL-EBI transcript set for clinical genomics and research. Nature. 2022;604(7905):310-5. </w:t>
      </w:r>
      <w:proofErr w:type="spellStart"/>
      <w:r w:rsidRPr="1DE2E68D">
        <w:rPr>
          <w:rFonts w:ascii="Times New Roman" w:eastAsia="Times New Roman" w:hAnsi="Times New Roman" w:cs="Times New Roman"/>
        </w:rPr>
        <w:t>doi</w:t>
      </w:r>
      <w:proofErr w:type="spellEnd"/>
      <w:r w:rsidRPr="1DE2E68D">
        <w:rPr>
          <w:rFonts w:ascii="Times New Roman" w:eastAsia="Times New Roman" w:hAnsi="Times New Roman" w:cs="Times New Roman"/>
        </w:rPr>
        <w:t>: 10.1038/s41586-022-04558-8</w:t>
      </w:r>
    </w:p>
    <w:p w14:paraId="27DC0C46" w14:textId="1BF8B9FE" w:rsidR="15BB76F8" w:rsidRDefault="46244D9A" w:rsidP="0CE7B3B1">
      <w:pPr>
        <w:pStyle w:val="ListParagraph"/>
        <w:numPr>
          <w:ilvl w:val="0"/>
          <w:numId w:val="4"/>
        </w:numPr>
        <w:spacing w:after="0" w:line="240" w:lineRule="auto"/>
        <w:rPr>
          <w:rFonts w:ascii="Times New Roman" w:eastAsia="Times New Roman" w:hAnsi="Times New Roman" w:cs="Times New Roman"/>
        </w:rPr>
      </w:pPr>
      <w:r w:rsidRPr="0CE7B3B1">
        <w:rPr>
          <w:rFonts w:ascii="Times New Roman" w:eastAsia="Times New Roman" w:hAnsi="Times New Roman" w:cs="Times New Roman"/>
        </w:rPr>
        <w:t xml:space="preserve">Kircher M, Witten DM, Jain P, </w:t>
      </w:r>
      <w:proofErr w:type="spellStart"/>
      <w:r w:rsidRPr="0CE7B3B1">
        <w:rPr>
          <w:rFonts w:ascii="Times New Roman" w:eastAsia="Times New Roman" w:hAnsi="Times New Roman" w:cs="Times New Roman"/>
        </w:rPr>
        <w:t>O'Roak</w:t>
      </w:r>
      <w:proofErr w:type="spellEnd"/>
      <w:r w:rsidRPr="0CE7B3B1">
        <w:rPr>
          <w:rFonts w:ascii="Times New Roman" w:eastAsia="Times New Roman" w:hAnsi="Times New Roman" w:cs="Times New Roman"/>
        </w:rPr>
        <w:t xml:space="preserve"> BJ, Cooper GM, </w:t>
      </w:r>
      <w:proofErr w:type="spellStart"/>
      <w:r w:rsidRPr="0CE7B3B1">
        <w:rPr>
          <w:rFonts w:ascii="Times New Roman" w:eastAsia="Times New Roman" w:hAnsi="Times New Roman" w:cs="Times New Roman"/>
        </w:rPr>
        <w:t>Shendure</w:t>
      </w:r>
      <w:proofErr w:type="spellEnd"/>
      <w:r w:rsidRPr="0CE7B3B1">
        <w:rPr>
          <w:rFonts w:ascii="Times New Roman" w:eastAsia="Times New Roman" w:hAnsi="Times New Roman" w:cs="Times New Roman"/>
        </w:rPr>
        <w:t xml:space="preserve"> J. A general framework for estimating the relative pathogenicity of human genetic variants. Nat Genet. 2014;46(3):310-5. </w:t>
      </w:r>
      <w:proofErr w:type="spellStart"/>
      <w:r w:rsidRPr="0CE7B3B1">
        <w:rPr>
          <w:rFonts w:ascii="Times New Roman" w:eastAsia="Times New Roman" w:hAnsi="Times New Roman" w:cs="Times New Roman"/>
        </w:rPr>
        <w:t>doi</w:t>
      </w:r>
      <w:proofErr w:type="spellEnd"/>
      <w:r w:rsidRPr="0CE7B3B1">
        <w:rPr>
          <w:rFonts w:ascii="Times New Roman" w:eastAsia="Times New Roman" w:hAnsi="Times New Roman" w:cs="Times New Roman"/>
        </w:rPr>
        <w:t>: 10.1038/ng.2892</w:t>
      </w:r>
    </w:p>
    <w:p w14:paraId="28E91BBF" w14:textId="1A15D40C" w:rsidR="15BB76F8" w:rsidRDefault="46244D9A" w:rsidP="54F29342">
      <w:pPr>
        <w:pStyle w:val="ListParagraph"/>
        <w:numPr>
          <w:ilvl w:val="0"/>
          <w:numId w:val="4"/>
        </w:numPr>
        <w:spacing w:after="0" w:line="240" w:lineRule="auto"/>
        <w:rPr>
          <w:rFonts w:ascii="Times New Roman" w:eastAsia="Times New Roman" w:hAnsi="Times New Roman" w:cs="Times New Roman"/>
        </w:rPr>
      </w:pPr>
      <w:r w:rsidRPr="54F29342">
        <w:rPr>
          <w:rFonts w:ascii="Times New Roman" w:eastAsia="Times New Roman" w:hAnsi="Times New Roman" w:cs="Times New Roman"/>
        </w:rPr>
        <w:t xml:space="preserve">Ioannidis NM, Rothstein JH, </w:t>
      </w:r>
      <w:proofErr w:type="spellStart"/>
      <w:r w:rsidRPr="54F29342">
        <w:rPr>
          <w:rFonts w:ascii="Times New Roman" w:eastAsia="Times New Roman" w:hAnsi="Times New Roman" w:cs="Times New Roman"/>
        </w:rPr>
        <w:t>Pejaver</w:t>
      </w:r>
      <w:proofErr w:type="spellEnd"/>
      <w:r w:rsidRPr="54F29342">
        <w:rPr>
          <w:rFonts w:ascii="Times New Roman" w:eastAsia="Times New Roman" w:hAnsi="Times New Roman" w:cs="Times New Roman"/>
        </w:rPr>
        <w:t xml:space="preserve"> V, </w:t>
      </w:r>
      <w:proofErr w:type="spellStart"/>
      <w:r w:rsidRPr="54F29342">
        <w:rPr>
          <w:rFonts w:ascii="Times New Roman" w:eastAsia="Times New Roman" w:hAnsi="Times New Roman" w:cs="Times New Roman"/>
        </w:rPr>
        <w:t>Middha</w:t>
      </w:r>
      <w:proofErr w:type="spellEnd"/>
      <w:r w:rsidRPr="54F29342">
        <w:rPr>
          <w:rFonts w:ascii="Times New Roman" w:eastAsia="Times New Roman" w:hAnsi="Times New Roman" w:cs="Times New Roman"/>
        </w:rPr>
        <w:t xml:space="preserve"> S, McDonnell SK, </w:t>
      </w:r>
      <w:proofErr w:type="spellStart"/>
      <w:r w:rsidRPr="54F29342">
        <w:rPr>
          <w:rFonts w:ascii="Times New Roman" w:eastAsia="Times New Roman" w:hAnsi="Times New Roman" w:cs="Times New Roman"/>
        </w:rPr>
        <w:t>Baheti</w:t>
      </w:r>
      <w:proofErr w:type="spellEnd"/>
      <w:r w:rsidRPr="54F29342">
        <w:rPr>
          <w:rFonts w:ascii="Times New Roman" w:eastAsia="Times New Roman" w:hAnsi="Times New Roman" w:cs="Times New Roman"/>
        </w:rPr>
        <w:t xml:space="preserve"> S, et al. REVEL: An Ensemble Method for Predicting the Pathogenicity of Rare Missense Variants. Am J Hum Genet. 2016;99(4):877-85. </w:t>
      </w:r>
      <w:proofErr w:type="spellStart"/>
      <w:r w:rsidRPr="54F29342">
        <w:rPr>
          <w:rFonts w:ascii="Times New Roman" w:eastAsia="Times New Roman" w:hAnsi="Times New Roman" w:cs="Times New Roman"/>
        </w:rPr>
        <w:t>doi</w:t>
      </w:r>
      <w:proofErr w:type="spellEnd"/>
      <w:r w:rsidRPr="54F29342">
        <w:rPr>
          <w:rFonts w:ascii="Times New Roman" w:eastAsia="Times New Roman" w:hAnsi="Times New Roman" w:cs="Times New Roman"/>
        </w:rPr>
        <w:t>: 10.1016/j.ajhg.2016.08.016</w:t>
      </w:r>
    </w:p>
    <w:p w14:paraId="0CBC188F" w14:textId="741FF2FC" w:rsidR="15BB76F8" w:rsidRDefault="46244D9A" w:rsidP="05C4AEF6">
      <w:pPr>
        <w:pStyle w:val="ListParagraph"/>
        <w:numPr>
          <w:ilvl w:val="0"/>
          <w:numId w:val="4"/>
        </w:numPr>
        <w:spacing w:after="0" w:line="240" w:lineRule="auto"/>
        <w:rPr>
          <w:rFonts w:ascii="Times New Roman" w:eastAsia="Times New Roman" w:hAnsi="Times New Roman" w:cs="Times New Roman"/>
        </w:rPr>
      </w:pPr>
      <w:r w:rsidRPr="05C4AEF6">
        <w:rPr>
          <w:rFonts w:ascii="Times New Roman" w:eastAsia="Times New Roman" w:hAnsi="Times New Roman" w:cs="Times New Roman"/>
        </w:rPr>
        <w:t xml:space="preserve">Feng BJ. PERCH: A Unified Framework for Disease Gene Prioritization. Hum </w:t>
      </w:r>
      <w:proofErr w:type="spellStart"/>
      <w:r w:rsidRPr="05C4AEF6">
        <w:rPr>
          <w:rFonts w:ascii="Times New Roman" w:eastAsia="Times New Roman" w:hAnsi="Times New Roman" w:cs="Times New Roman"/>
        </w:rPr>
        <w:t>Mutat</w:t>
      </w:r>
      <w:proofErr w:type="spellEnd"/>
      <w:r w:rsidRPr="05C4AEF6">
        <w:rPr>
          <w:rFonts w:ascii="Times New Roman" w:eastAsia="Times New Roman" w:hAnsi="Times New Roman" w:cs="Times New Roman"/>
        </w:rPr>
        <w:t xml:space="preserve">. 2017;38(3):243-51. </w:t>
      </w:r>
      <w:proofErr w:type="spellStart"/>
      <w:r w:rsidRPr="05C4AEF6">
        <w:rPr>
          <w:rFonts w:ascii="Times New Roman" w:eastAsia="Times New Roman" w:hAnsi="Times New Roman" w:cs="Times New Roman"/>
        </w:rPr>
        <w:t>doi</w:t>
      </w:r>
      <w:proofErr w:type="spellEnd"/>
      <w:r w:rsidRPr="05C4AEF6">
        <w:rPr>
          <w:rFonts w:ascii="Times New Roman" w:eastAsia="Times New Roman" w:hAnsi="Times New Roman" w:cs="Times New Roman"/>
        </w:rPr>
        <w:t>: 10.1002/humu.23158</w:t>
      </w:r>
    </w:p>
    <w:p w14:paraId="4CDEEFD4" w14:textId="669FE34E" w:rsidR="15BB76F8" w:rsidRDefault="46244D9A" w:rsidP="4E851826">
      <w:pPr>
        <w:pStyle w:val="ListParagraph"/>
        <w:numPr>
          <w:ilvl w:val="0"/>
          <w:numId w:val="4"/>
        </w:numPr>
        <w:spacing w:after="0" w:line="240" w:lineRule="auto"/>
        <w:rPr>
          <w:rFonts w:ascii="Times New Roman" w:eastAsia="Times New Roman" w:hAnsi="Times New Roman" w:cs="Times New Roman"/>
        </w:rPr>
      </w:pPr>
      <w:r w:rsidRPr="4E851826">
        <w:rPr>
          <w:rFonts w:ascii="Times New Roman" w:eastAsia="Times New Roman" w:hAnsi="Times New Roman" w:cs="Times New Roman"/>
        </w:rPr>
        <w:lastRenderedPageBreak/>
        <w:t xml:space="preserve">Cheng J, </w:t>
      </w:r>
      <w:proofErr w:type="spellStart"/>
      <w:r w:rsidRPr="4E851826">
        <w:rPr>
          <w:rFonts w:ascii="Times New Roman" w:eastAsia="Times New Roman" w:hAnsi="Times New Roman" w:cs="Times New Roman"/>
        </w:rPr>
        <w:t>Novati</w:t>
      </w:r>
      <w:proofErr w:type="spellEnd"/>
      <w:r w:rsidRPr="4E851826">
        <w:rPr>
          <w:rFonts w:ascii="Times New Roman" w:eastAsia="Times New Roman" w:hAnsi="Times New Roman" w:cs="Times New Roman"/>
        </w:rPr>
        <w:t xml:space="preserve"> G, Pan J, </w:t>
      </w:r>
      <w:proofErr w:type="spellStart"/>
      <w:r w:rsidRPr="4E851826">
        <w:rPr>
          <w:rFonts w:ascii="Times New Roman" w:eastAsia="Times New Roman" w:hAnsi="Times New Roman" w:cs="Times New Roman"/>
        </w:rPr>
        <w:t>Bycroft</w:t>
      </w:r>
      <w:proofErr w:type="spellEnd"/>
      <w:r w:rsidRPr="4E851826">
        <w:rPr>
          <w:rFonts w:ascii="Times New Roman" w:eastAsia="Times New Roman" w:hAnsi="Times New Roman" w:cs="Times New Roman"/>
        </w:rPr>
        <w:t xml:space="preserve"> C, </w:t>
      </w:r>
      <w:proofErr w:type="spellStart"/>
      <w:r w:rsidRPr="4E851826">
        <w:rPr>
          <w:rFonts w:ascii="Times New Roman" w:eastAsia="Times New Roman" w:hAnsi="Times New Roman" w:cs="Times New Roman"/>
        </w:rPr>
        <w:t>Žemgulytė</w:t>
      </w:r>
      <w:proofErr w:type="spellEnd"/>
      <w:r w:rsidRPr="4E851826">
        <w:rPr>
          <w:rFonts w:ascii="Times New Roman" w:eastAsia="Times New Roman" w:hAnsi="Times New Roman" w:cs="Times New Roman"/>
        </w:rPr>
        <w:t xml:space="preserve"> A, Applebaum T, et al. Accurate proteome-wide missense variant effect prediction with </w:t>
      </w:r>
      <w:proofErr w:type="spellStart"/>
      <w:r w:rsidRPr="4E851826">
        <w:rPr>
          <w:rFonts w:ascii="Times New Roman" w:eastAsia="Times New Roman" w:hAnsi="Times New Roman" w:cs="Times New Roman"/>
        </w:rPr>
        <w:t>AlphaMissense</w:t>
      </w:r>
      <w:proofErr w:type="spellEnd"/>
      <w:r w:rsidRPr="4E851826">
        <w:rPr>
          <w:rFonts w:ascii="Times New Roman" w:eastAsia="Times New Roman" w:hAnsi="Times New Roman" w:cs="Times New Roman"/>
        </w:rPr>
        <w:t>. Science. 2023;381(6364</w:t>
      </w:r>
      <w:proofErr w:type="gramStart"/>
      <w:r w:rsidRPr="4E851826">
        <w:rPr>
          <w:rFonts w:ascii="Times New Roman" w:eastAsia="Times New Roman" w:hAnsi="Times New Roman" w:cs="Times New Roman"/>
        </w:rPr>
        <w:t>):eadg</w:t>
      </w:r>
      <w:proofErr w:type="gramEnd"/>
      <w:r w:rsidRPr="4E851826">
        <w:rPr>
          <w:rFonts w:ascii="Times New Roman" w:eastAsia="Times New Roman" w:hAnsi="Times New Roman" w:cs="Times New Roman"/>
        </w:rPr>
        <w:t xml:space="preserve">7492. </w:t>
      </w:r>
      <w:proofErr w:type="spellStart"/>
      <w:r w:rsidRPr="4E851826">
        <w:rPr>
          <w:rFonts w:ascii="Times New Roman" w:eastAsia="Times New Roman" w:hAnsi="Times New Roman" w:cs="Times New Roman"/>
        </w:rPr>
        <w:t>doi</w:t>
      </w:r>
      <w:proofErr w:type="spellEnd"/>
      <w:r w:rsidRPr="4E851826">
        <w:rPr>
          <w:rFonts w:ascii="Times New Roman" w:eastAsia="Times New Roman" w:hAnsi="Times New Roman" w:cs="Times New Roman"/>
        </w:rPr>
        <w:t>: 10.1126/</w:t>
      </w:r>
      <w:proofErr w:type="gramStart"/>
      <w:r w:rsidRPr="4E851826">
        <w:rPr>
          <w:rFonts w:ascii="Times New Roman" w:eastAsia="Times New Roman" w:hAnsi="Times New Roman" w:cs="Times New Roman"/>
        </w:rPr>
        <w:t>science.adg</w:t>
      </w:r>
      <w:proofErr w:type="gramEnd"/>
      <w:r w:rsidRPr="4E851826">
        <w:rPr>
          <w:rFonts w:ascii="Times New Roman" w:eastAsia="Times New Roman" w:hAnsi="Times New Roman" w:cs="Times New Roman"/>
        </w:rPr>
        <w:t>7492</w:t>
      </w:r>
    </w:p>
    <w:p w14:paraId="4CCBA026" w14:textId="066F362D" w:rsidR="15BB76F8" w:rsidRDefault="46244D9A" w:rsidP="7D00B877">
      <w:pPr>
        <w:pStyle w:val="ListParagraph"/>
        <w:numPr>
          <w:ilvl w:val="0"/>
          <w:numId w:val="4"/>
        </w:numPr>
        <w:spacing w:after="0" w:line="240" w:lineRule="auto"/>
        <w:rPr>
          <w:rFonts w:ascii="Times New Roman" w:eastAsia="Times New Roman" w:hAnsi="Times New Roman" w:cs="Times New Roman"/>
        </w:rPr>
      </w:pPr>
      <w:proofErr w:type="spellStart"/>
      <w:r w:rsidRPr="7D00B877">
        <w:rPr>
          <w:rFonts w:ascii="Times New Roman" w:eastAsia="Times New Roman" w:hAnsi="Times New Roman" w:cs="Times New Roman"/>
        </w:rPr>
        <w:t>Tamana</w:t>
      </w:r>
      <w:proofErr w:type="spellEnd"/>
      <w:r w:rsidRPr="7D00B877">
        <w:rPr>
          <w:rFonts w:ascii="Times New Roman" w:eastAsia="Times New Roman" w:hAnsi="Times New Roman" w:cs="Times New Roman"/>
        </w:rPr>
        <w:t xml:space="preserve"> S, </w:t>
      </w:r>
      <w:proofErr w:type="spellStart"/>
      <w:r w:rsidRPr="7D00B877">
        <w:rPr>
          <w:rFonts w:ascii="Times New Roman" w:eastAsia="Times New Roman" w:hAnsi="Times New Roman" w:cs="Times New Roman"/>
        </w:rPr>
        <w:t>Xenophontos</w:t>
      </w:r>
      <w:proofErr w:type="spellEnd"/>
      <w:r w:rsidRPr="7D00B877">
        <w:rPr>
          <w:rFonts w:ascii="Times New Roman" w:eastAsia="Times New Roman" w:hAnsi="Times New Roman" w:cs="Times New Roman"/>
        </w:rPr>
        <w:t xml:space="preserve"> M, </w:t>
      </w:r>
      <w:proofErr w:type="spellStart"/>
      <w:r w:rsidRPr="7D00B877">
        <w:rPr>
          <w:rFonts w:ascii="Times New Roman" w:eastAsia="Times New Roman" w:hAnsi="Times New Roman" w:cs="Times New Roman"/>
        </w:rPr>
        <w:t>Minaidou</w:t>
      </w:r>
      <w:proofErr w:type="spellEnd"/>
      <w:r w:rsidRPr="7D00B877">
        <w:rPr>
          <w:rFonts w:ascii="Times New Roman" w:eastAsia="Times New Roman" w:hAnsi="Times New Roman" w:cs="Times New Roman"/>
        </w:rPr>
        <w:t xml:space="preserve"> A, Stephanou C, </w:t>
      </w:r>
      <w:proofErr w:type="spellStart"/>
      <w:r w:rsidRPr="7D00B877">
        <w:rPr>
          <w:rFonts w:ascii="Times New Roman" w:eastAsia="Times New Roman" w:hAnsi="Times New Roman" w:cs="Times New Roman"/>
        </w:rPr>
        <w:t>Harteveld</w:t>
      </w:r>
      <w:proofErr w:type="spellEnd"/>
      <w:r w:rsidRPr="7D00B877">
        <w:rPr>
          <w:rFonts w:ascii="Times New Roman" w:eastAsia="Times New Roman" w:hAnsi="Times New Roman" w:cs="Times New Roman"/>
        </w:rPr>
        <w:t xml:space="preserve"> CL, Bento C, et al. Evaluation of in silico predictors on short nucleotide variants in HBA1, HBA2, and HBB associated with haemoglobinopathies. </w:t>
      </w:r>
      <w:proofErr w:type="spellStart"/>
      <w:r w:rsidRPr="7D00B877">
        <w:rPr>
          <w:rFonts w:ascii="Times New Roman" w:eastAsia="Times New Roman" w:hAnsi="Times New Roman" w:cs="Times New Roman"/>
        </w:rPr>
        <w:t>Elife</w:t>
      </w:r>
      <w:proofErr w:type="spellEnd"/>
      <w:r w:rsidRPr="7D00B877">
        <w:rPr>
          <w:rFonts w:ascii="Times New Roman" w:eastAsia="Times New Roman" w:hAnsi="Times New Roman" w:cs="Times New Roman"/>
        </w:rPr>
        <w:t>. 2022;</w:t>
      </w:r>
      <w:proofErr w:type="gramStart"/>
      <w:r w:rsidRPr="7D00B877">
        <w:rPr>
          <w:rFonts w:ascii="Times New Roman" w:eastAsia="Times New Roman" w:hAnsi="Times New Roman" w:cs="Times New Roman"/>
        </w:rPr>
        <w:t>11:e</w:t>
      </w:r>
      <w:proofErr w:type="gramEnd"/>
      <w:r w:rsidRPr="7D00B877">
        <w:rPr>
          <w:rFonts w:ascii="Times New Roman" w:eastAsia="Times New Roman" w:hAnsi="Times New Roman" w:cs="Times New Roman"/>
        </w:rPr>
        <w:t xml:space="preserve">79713. </w:t>
      </w:r>
      <w:proofErr w:type="spellStart"/>
      <w:r w:rsidRPr="7D00B877">
        <w:rPr>
          <w:rFonts w:ascii="Times New Roman" w:eastAsia="Times New Roman" w:hAnsi="Times New Roman" w:cs="Times New Roman"/>
        </w:rPr>
        <w:t>doi</w:t>
      </w:r>
      <w:proofErr w:type="spellEnd"/>
      <w:r w:rsidRPr="7D00B877">
        <w:rPr>
          <w:rFonts w:ascii="Times New Roman" w:eastAsia="Times New Roman" w:hAnsi="Times New Roman" w:cs="Times New Roman"/>
        </w:rPr>
        <w:t>: 10.7554/eLife.79713</w:t>
      </w:r>
    </w:p>
    <w:p w14:paraId="203786B5" w14:textId="1B5BEBB9" w:rsidR="15BB76F8" w:rsidRDefault="46244D9A" w:rsidP="03F25FF6">
      <w:pPr>
        <w:pStyle w:val="ListParagraph"/>
        <w:numPr>
          <w:ilvl w:val="0"/>
          <w:numId w:val="4"/>
        </w:numPr>
        <w:spacing w:after="0" w:line="240" w:lineRule="auto"/>
        <w:rPr>
          <w:rFonts w:ascii="Times New Roman" w:eastAsia="Times New Roman" w:hAnsi="Times New Roman" w:cs="Times New Roman"/>
        </w:rPr>
      </w:pPr>
      <w:proofErr w:type="spellStart"/>
      <w:r w:rsidRPr="2A11DD03">
        <w:rPr>
          <w:rFonts w:ascii="Times New Roman" w:eastAsia="Times New Roman" w:hAnsi="Times New Roman" w:cs="Times New Roman"/>
        </w:rPr>
        <w:t>Whiffin</w:t>
      </w:r>
      <w:proofErr w:type="spellEnd"/>
      <w:r w:rsidRPr="2A11DD03">
        <w:rPr>
          <w:rFonts w:ascii="Times New Roman" w:eastAsia="Times New Roman" w:hAnsi="Times New Roman" w:cs="Times New Roman"/>
        </w:rPr>
        <w:t xml:space="preserve"> N, </w:t>
      </w:r>
      <w:proofErr w:type="spellStart"/>
      <w:r w:rsidRPr="2A11DD03">
        <w:rPr>
          <w:rFonts w:ascii="Times New Roman" w:eastAsia="Times New Roman" w:hAnsi="Times New Roman" w:cs="Times New Roman"/>
        </w:rPr>
        <w:t>Minikel</w:t>
      </w:r>
      <w:proofErr w:type="spellEnd"/>
      <w:r w:rsidRPr="2A11DD03">
        <w:rPr>
          <w:rFonts w:ascii="Times New Roman" w:eastAsia="Times New Roman" w:hAnsi="Times New Roman" w:cs="Times New Roman"/>
        </w:rPr>
        <w:t xml:space="preserve"> E, Walsh R, O'Donnell-Luria AH, </w:t>
      </w:r>
      <w:proofErr w:type="spellStart"/>
      <w:r w:rsidRPr="2A11DD03">
        <w:rPr>
          <w:rFonts w:ascii="Times New Roman" w:eastAsia="Times New Roman" w:hAnsi="Times New Roman" w:cs="Times New Roman"/>
        </w:rPr>
        <w:t>Karczewski</w:t>
      </w:r>
      <w:proofErr w:type="spellEnd"/>
      <w:r w:rsidRPr="2A11DD03">
        <w:rPr>
          <w:rFonts w:ascii="Times New Roman" w:eastAsia="Times New Roman" w:hAnsi="Times New Roman" w:cs="Times New Roman"/>
        </w:rPr>
        <w:t xml:space="preserve"> K, Ing AY, et al. Using high-resolution variant frequencies to empower clinical genome interpretation. Genet Med. 2017;19(10):1151-8. </w:t>
      </w:r>
      <w:proofErr w:type="spellStart"/>
      <w:r w:rsidRPr="2A11DD03">
        <w:rPr>
          <w:rFonts w:ascii="Times New Roman" w:eastAsia="Times New Roman" w:hAnsi="Times New Roman" w:cs="Times New Roman"/>
        </w:rPr>
        <w:t>doi</w:t>
      </w:r>
      <w:proofErr w:type="spellEnd"/>
      <w:r w:rsidRPr="2A11DD03">
        <w:rPr>
          <w:rFonts w:ascii="Times New Roman" w:eastAsia="Times New Roman" w:hAnsi="Times New Roman" w:cs="Times New Roman"/>
        </w:rPr>
        <w:t>: 10.1038/gim.2017.26</w:t>
      </w:r>
    </w:p>
    <w:p w14:paraId="5DE645D3" w14:textId="0C251940" w:rsidR="15BB76F8" w:rsidRDefault="46244D9A" w:rsidP="0219535B">
      <w:pPr>
        <w:pStyle w:val="ListParagraph"/>
        <w:numPr>
          <w:ilvl w:val="0"/>
          <w:numId w:val="4"/>
        </w:numPr>
        <w:spacing w:after="0" w:line="240" w:lineRule="auto"/>
        <w:rPr>
          <w:rFonts w:ascii="Times New Roman" w:eastAsia="Times New Roman" w:hAnsi="Times New Roman" w:cs="Times New Roman"/>
        </w:rPr>
      </w:pPr>
      <w:proofErr w:type="spellStart"/>
      <w:r w:rsidRPr="48882FBA">
        <w:rPr>
          <w:rFonts w:ascii="Times New Roman" w:eastAsia="Times New Roman" w:hAnsi="Times New Roman" w:cs="Times New Roman"/>
        </w:rPr>
        <w:t>Shimokaze</w:t>
      </w:r>
      <w:proofErr w:type="spellEnd"/>
      <w:r w:rsidRPr="48882FBA">
        <w:rPr>
          <w:rFonts w:ascii="Times New Roman" w:eastAsia="Times New Roman" w:hAnsi="Times New Roman" w:cs="Times New Roman"/>
        </w:rPr>
        <w:t xml:space="preserve"> T, Sasaki A, Meguro T, Hasegawa H, </w:t>
      </w:r>
      <w:proofErr w:type="spellStart"/>
      <w:r w:rsidRPr="48882FBA">
        <w:rPr>
          <w:rFonts w:ascii="Times New Roman" w:eastAsia="Times New Roman" w:hAnsi="Times New Roman" w:cs="Times New Roman"/>
        </w:rPr>
        <w:t>Hiraku</w:t>
      </w:r>
      <w:proofErr w:type="spellEnd"/>
      <w:r w:rsidRPr="48882FBA">
        <w:rPr>
          <w:rFonts w:ascii="Times New Roman" w:eastAsia="Times New Roman" w:hAnsi="Times New Roman" w:cs="Times New Roman"/>
        </w:rPr>
        <w:t xml:space="preserve"> Y, Yoshikawa T, et al. Genotype-phenotype relationship in Japanese patients with congenital central hypoventilation syndrome. J Hum Genet. 2015;60(9):473-7. </w:t>
      </w:r>
      <w:proofErr w:type="spellStart"/>
      <w:r w:rsidRPr="48882FBA">
        <w:rPr>
          <w:rFonts w:ascii="Times New Roman" w:eastAsia="Times New Roman" w:hAnsi="Times New Roman" w:cs="Times New Roman"/>
        </w:rPr>
        <w:t>doi</w:t>
      </w:r>
      <w:proofErr w:type="spellEnd"/>
      <w:r w:rsidRPr="48882FBA">
        <w:rPr>
          <w:rFonts w:ascii="Times New Roman" w:eastAsia="Times New Roman" w:hAnsi="Times New Roman" w:cs="Times New Roman"/>
        </w:rPr>
        <w:t>: 10.1038/jhg.2015.65</w:t>
      </w:r>
    </w:p>
    <w:p w14:paraId="3FBAD2CE" w14:textId="7B7CFA39" w:rsidR="15BB76F8" w:rsidRDefault="15BB76F8" w:rsidP="77C2444A">
      <w:pPr>
        <w:pStyle w:val="ListParagraph"/>
        <w:numPr>
          <w:ilvl w:val="0"/>
          <w:numId w:val="4"/>
        </w:numPr>
        <w:spacing w:after="0" w:line="240" w:lineRule="auto"/>
        <w:jc w:val="both"/>
        <w:rPr>
          <w:rFonts w:ascii="Times New Roman" w:eastAsia="Times New Roman" w:hAnsi="Times New Roman" w:cs="Times New Roman"/>
        </w:rPr>
      </w:pPr>
      <w:proofErr w:type="spellStart"/>
      <w:r w:rsidRPr="5E70EA44">
        <w:rPr>
          <w:rFonts w:ascii="Times New Roman" w:eastAsia="Times New Roman" w:hAnsi="Times New Roman" w:cs="Times New Roman"/>
        </w:rPr>
        <w:t>Bachetti</w:t>
      </w:r>
      <w:proofErr w:type="spellEnd"/>
      <w:r w:rsidRPr="5E70EA44">
        <w:rPr>
          <w:rFonts w:ascii="Times New Roman" w:eastAsia="Times New Roman" w:hAnsi="Times New Roman" w:cs="Times New Roman"/>
        </w:rPr>
        <w:t xml:space="preserve"> T, </w:t>
      </w:r>
      <w:proofErr w:type="spellStart"/>
      <w:r w:rsidRPr="5E70EA44">
        <w:rPr>
          <w:rFonts w:ascii="Times New Roman" w:eastAsia="Times New Roman" w:hAnsi="Times New Roman" w:cs="Times New Roman"/>
        </w:rPr>
        <w:t>Parodi</w:t>
      </w:r>
      <w:proofErr w:type="spellEnd"/>
      <w:r w:rsidRPr="5E70EA44">
        <w:rPr>
          <w:rFonts w:ascii="Times New Roman" w:eastAsia="Times New Roman" w:hAnsi="Times New Roman" w:cs="Times New Roman"/>
        </w:rPr>
        <w:t xml:space="preserve"> S, Di </w:t>
      </w:r>
      <w:proofErr w:type="spellStart"/>
      <w:r w:rsidRPr="5E70EA44">
        <w:rPr>
          <w:rFonts w:ascii="Times New Roman" w:eastAsia="Times New Roman" w:hAnsi="Times New Roman" w:cs="Times New Roman"/>
        </w:rPr>
        <w:t>Duca</w:t>
      </w:r>
      <w:proofErr w:type="spellEnd"/>
      <w:r w:rsidRPr="5E70EA44">
        <w:rPr>
          <w:rFonts w:ascii="Times New Roman" w:eastAsia="Times New Roman" w:hAnsi="Times New Roman" w:cs="Times New Roman"/>
        </w:rPr>
        <w:t xml:space="preserve"> M, Santamaria G, </w:t>
      </w:r>
      <w:proofErr w:type="spellStart"/>
      <w:r w:rsidRPr="5E70EA44">
        <w:rPr>
          <w:rFonts w:ascii="Times New Roman" w:eastAsia="Times New Roman" w:hAnsi="Times New Roman" w:cs="Times New Roman"/>
        </w:rPr>
        <w:t>Ravazzolo</w:t>
      </w:r>
      <w:proofErr w:type="spellEnd"/>
      <w:r w:rsidRPr="5E70EA44">
        <w:rPr>
          <w:rFonts w:ascii="Times New Roman" w:eastAsia="Times New Roman" w:hAnsi="Times New Roman" w:cs="Times New Roman"/>
        </w:rPr>
        <w:t xml:space="preserve"> R, Ceccherini I. Low amounts of PHOX2B expanded alleles in asymptomatic parents suggest unsuspected recurrence risk in congenital central hypoventilation syndrome. J Mol Med (</w:t>
      </w:r>
      <w:proofErr w:type="spellStart"/>
      <w:r w:rsidRPr="5E70EA44">
        <w:rPr>
          <w:rFonts w:ascii="Times New Roman" w:eastAsia="Times New Roman" w:hAnsi="Times New Roman" w:cs="Times New Roman"/>
        </w:rPr>
        <w:t>Berl</w:t>
      </w:r>
      <w:proofErr w:type="spellEnd"/>
      <w:r w:rsidRPr="5E70EA44">
        <w:rPr>
          <w:rFonts w:ascii="Times New Roman" w:eastAsia="Times New Roman" w:hAnsi="Times New Roman" w:cs="Times New Roman"/>
        </w:rPr>
        <w:t xml:space="preserve">). 2011;89(5):505-13. </w:t>
      </w:r>
      <w:proofErr w:type="spellStart"/>
      <w:r w:rsidRPr="5E70EA44">
        <w:rPr>
          <w:rFonts w:ascii="Times New Roman" w:eastAsia="Times New Roman" w:hAnsi="Times New Roman" w:cs="Times New Roman"/>
        </w:rPr>
        <w:t>doi</w:t>
      </w:r>
      <w:proofErr w:type="spellEnd"/>
      <w:r w:rsidRPr="5E70EA44">
        <w:rPr>
          <w:rFonts w:ascii="Times New Roman" w:eastAsia="Times New Roman" w:hAnsi="Times New Roman" w:cs="Times New Roman"/>
        </w:rPr>
        <w:t>: 10.1007/s00109-010-0718-y</w:t>
      </w:r>
    </w:p>
    <w:p w14:paraId="6DFD649E" w14:textId="5EF1DB39" w:rsidR="1C91B532" w:rsidRDefault="1C91B532" w:rsidP="60FCA2D2">
      <w:pPr>
        <w:pStyle w:val="ListParagraph"/>
        <w:numPr>
          <w:ilvl w:val="0"/>
          <w:numId w:val="4"/>
        </w:numPr>
        <w:spacing w:after="0" w:line="240" w:lineRule="auto"/>
        <w:jc w:val="both"/>
        <w:rPr>
          <w:rFonts w:ascii="Times New Roman" w:eastAsia="Times New Roman" w:hAnsi="Times New Roman" w:cs="Times New Roman"/>
        </w:rPr>
      </w:pPr>
      <w:r w:rsidRPr="60FCA2D2">
        <w:rPr>
          <w:rFonts w:ascii="Times New Roman" w:eastAsia="Times New Roman" w:hAnsi="Times New Roman" w:cs="Times New Roman"/>
        </w:rPr>
        <w:t xml:space="preserve">Gudmundsson S, Singer-Berk M, Watts NA, </w:t>
      </w:r>
      <w:proofErr w:type="spellStart"/>
      <w:r w:rsidRPr="60FCA2D2">
        <w:rPr>
          <w:rFonts w:ascii="Times New Roman" w:eastAsia="Times New Roman" w:hAnsi="Times New Roman" w:cs="Times New Roman"/>
        </w:rPr>
        <w:t>Phu</w:t>
      </w:r>
      <w:proofErr w:type="spellEnd"/>
      <w:r w:rsidRPr="60FCA2D2">
        <w:rPr>
          <w:rFonts w:ascii="Times New Roman" w:eastAsia="Times New Roman" w:hAnsi="Times New Roman" w:cs="Times New Roman"/>
        </w:rPr>
        <w:t xml:space="preserve"> W, Goodrich JK, </w:t>
      </w:r>
      <w:proofErr w:type="spellStart"/>
      <w:r w:rsidRPr="60FCA2D2">
        <w:rPr>
          <w:rFonts w:ascii="Times New Roman" w:eastAsia="Times New Roman" w:hAnsi="Times New Roman" w:cs="Times New Roman"/>
        </w:rPr>
        <w:t>Solomonson</w:t>
      </w:r>
      <w:proofErr w:type="spellEnd"/>
      <w:r w:rsidRPr="60FCA2D2">
        <w:rPr>
          <w:rFonts w:ascii="Times New Roman" w:eastAsia="Times New Roman" w:hAnsi="Times New Roman" w:cs="Times New Roman"/>
        </w:rPr>
        <w:t xml:space="preserve"> M, et al. Variant interpretation using population databases: Lessons from </w:t>
      </w:r>
      <w:proofErr w:type="spellStart"/>
      <w:r w:rsidRPr="60FCA2D2">
        <w:rPr>
          <w:rFonts w:ascii="Times New Roman" w:eastAsia="Times New Roman" w:hAnsi="Times New Roman" w:cs="Times New Roman"/>
        </w:rPr>
        <w:t>gnomAD</w:t>
      </w:r>
      <w:proofErr w:type="spellEnd"/>
      <w:r w:rsidRPr="60FCA2D2">
        <w:rPr>
          <w:rFonts w:ascii="Times New Roman" w:eastAsia="Times New Roman" w:hAnsi="Times New Roman" w:cs="Times New Roman"/>
        </w:rPr>
        <w:t xml:space="preserve">. Hum </w:t>
      </w:r>
      <w:proofErr w:type="spellStart"/>
      <w:r w:rsidRPr="60FCA2D2">
        <w:rPr>
          <w:rFonts w:ascii="Times New Roman" w:eastAsia="Times New Roman" w:hAnsi="Times New Roman" w:cs="Times New Roman"/>
        </w:rPr>
        <w:t>Mutat</w:t>
      </w:r>
      <w:proofErr w:type="spellEnd"/>
      <w:r w:rsidRPr="60FCA2D2">
        <w:rPr>
          <w:rFonts w:ascii="Times New Roman" w:eastAsia="Times New Roman" w:hAnsi="Times New Roman" w:cs="Times New Roman"/>
        </w:rPr>
        <w:t xml:space="preserve">. 2022;43(8):1012-30. </w:t>
      </w:r>
      <w:proofErr w:type="spellStart"/>
      <w:r w:rsidRPr="60FCA2D2">
        <w:rPr>
          <w:rFonts w:ascii="Times New Roman" w:eastAsia="Times New Roman" w:hAnsi="Times New Roman" w:cs="Times New Roman"/>
        </w:rPr>
        <w:t>doi</w:t>
      </w:r>
      <w:proofErr w:type="spellEnd"/>
      <w:r w:rsidRPr="60FCA2D2">
        <w:rPr>
          <w:rFonts w:ascii="Times New Roman" w:eastAsia="Times New Roman" w:hAnsi="Times New Roman" w:cs="Times New Roman"/>
        </w:rPr>
        <w:t>: 10.1002/humu.24309</w:t>
      </w:r>
    </w:p>
    <w:p w14:paraId="726898DE" w14:textId="0948AA5F" w:rsidR="1C91B532" w:rsidRDefault="1C91B532" w:rsidP="1AD28A91">
      <w:pPr>
        <w:pStyle w:val="ListParagraph"/>
        <w:numPr>
          <w:ilvl w:val="0"/>
          <w:numId w:val="4"/>
        </w:numPr>
        <w:spacing w:after="0" w:line="240" w:lineRule="auto"/>
        <w:jc w:val="both"/>
        <w:rPr>
          <w:rFonts w:ascii="Times New Roman" w:eastAsia="Times New Roman" w:hAnsi="Times New Roman" w:cs="Times New Roman"/>
        </w:rPr>
      </w:pPr>
      <w:r w:rsidRPr="1AD28A91">
        <w:rPr>
          <w:rFonts w:ascii="Times New Roman" w:eastAsia="Times New Roman" w:hAnsi="Times New Roman" w:cs="Times New Roman"/>
        </w:rPr>
        <w:t xml:space="preserve">Preston CG, Wright MW, </w:t>
      </w:r>
      <w:proofErr w:type="spellStart"/>
      <w:r w:rsidRPr="1AD28A91">
        <w:rPr>
          <w:rFonts w:ascii="Times New Roman" w:eastAsia="Times New Roman" w:hAnsi="Times New Roman" w:cs="Times New Roman"/>
        </w:rPr>
        <w:t>Madhavrao</w:t>
      </w:r>
      <w:proofErr w:type="spellEnd"/>
      <w:r w:rsidRPr="1AD28A91">
        <w:rPr>
          <w:rFonts w:ascii="Times New Roman" w:eastAsia="Times New Roman" w:hAnsi="Times New Roman" w:cs="Times New Roman"/>
        </w:rPr>
        <w:t xml:space="preserve"> R, Harrison SM, Goldstein JL, Luo X, et al. </w:t>
      </w:r>
      <w:proofErr w:type="spellStart"/>
      <w:r w:rsidRPr="1AD28A91">
        <w:rPr>
          <w:rFonts w:ascii="Times New Roman" w:eastAsia="Times New Roman" w:hAnsi="Times New Roman" w:cs="Times New Roman"/>
        </w:rPr>
        <w:t>ClinGen</w:t>
      </w:r>
      <w:proofErr w:type="spellEnd"/>
      <w:r w:rsidRPr="1AD28A91">
        <w:rPr>
          <w:rFonts w:ascii="Times New Roman" w:eastAsia="Times New Roman" w:hAnsi="Times New Roman" w:cs="Times New Roman"/>
        </w:rPr>
        <w:t xml:space="preserve"> Variant Curation Interface: a variant classification platform for the application of evidence criteria from ACMG/AMP guidelines. Genome Med. 2022;14</w:t>
      </w:r>
    </w:p>
    <w:p w14:paraId="12A00191" w14:textId="6E56FEFB" w:rsidR="1858F1BD" w:rsidRDefault="1858F1BD" w:rsidP="6E836619">
      <w:pPr>
        <w:pStyle w:val="ListParagraph"/>
        <w:numPr>
          <w:ilvl w:val="0"/>
          <w:numId w:val="4"/>
        </w:numPr>
        <w:spacing w:after="0" w:line="240" w:lineRule="auto"/>
        <w:jc w:val="both"/>
        <w:rPr>
          <w:rFonts w:ascii="Times New Roman" w:eastAsia="Times New Roman" w:hAnsi="Times New Roman" w:cs="Times New Roman"/>
        </w:rPr>
      </w:pPr>
      <w:r w:rsidRPr="6E836619">
        <w:rPr>
          <w:rFonts w:ascii="Times New Roman" w:eastAsia="Times New Roman" w:hAnsi="Times New Roman" w:cs="Times New Roman"/>
        </w:rPr>
        <w:t xml:space="preserve">Jumper J, Evans R, </w:t>
      </w:r>
      <w:proofErr w:type="spellStart"/>
      <w:r w:rsidRPr="6E836619">
        <w:rPr>
          <w:rFonts w:ascii="Times New Roman" w:eastAsia="Times New Roman" w:hAnsi="Times New Roman" w:cs="Times New Roman"/>
        </w:rPr>
        <w:t>Pritzel</w:t>
      </w:r>
      <w:proofErr w:type="spellEnd"/>
      <w:r w:rsidRPr="6E836619">
        <w:rPr>
          <w:rFonts w:ascii="Times New Roman" w:eastAsia="Times New Roman" w:hAnsi="Times New Roman" w:cs="Times New Roman"/>
        </w:rPr>
        <w:t xml:space="preserve"> A, Green T, </w:t>
      </w:r>
      <w:proofErr w:type="spellStart"/>
      <w:r w:rsidRPr="6E836619">
        <w:rPr>
          <w:rFonts w:ascii="Times New Roman" w:eastAsia="Times New Roman" w:hAnsi="Times New Roman" w:cs="Times New Roman"/>
        </w:rPr>
        <w:t>Figurnov</w:t>
      </w:r>
      <w:proofErr w:type="spellEnd"/>
      <w:r w:rsidRPr="6E836619">
        <w:rPr>
          <w:rFonts w:ascii="Times New Roman" w:eastAsia="Times New Roman" w:hAnsi="Times New Roman" w:cs="Times New Roman"/>
        </w:rPr>
        <w:t xml:space="preserve"> M, </w:t>
      </w:r>
      <w:proofErr w:type="spellStart"/>
      <w:r w:rsidRPr="6E836619">
        <w:rPr>
          <w:rFonts w:ascii="Times New Roman" w:eastAsia="Times New Roman" w:hAnsi="Times New Roman" w:cs="Times New Roman"/>
        </w:rPr>
        <w:t>Ronneberger</w:t>
      </w:r>
      <w:proofErr w:type="spellEnd"/>
      <w:r w:rsidRPr="6E836619">
        <w:rPr>
          <w:rFonts w:ascii="Times New Roman" w:eastAsia="Times New Roman" w:hAnsi="Times New Roman" w:cs="Times New Roman"/>
        </w:rPr>
        <w:t xml:space="preserve"> O, et al. Highly accurate protein structure prediction with </w:t>
      </w:r>
      <w:proofErr w:type="spellStart"/>
      <w:r w:rsidRPr="6E836619">
        <w:rPr>
          <w:rFonts w:ascii="Times New Roman" w:eastAsia="Times New Roman" w:hAnsi="Times New Roman" w:cs="Times New Roman"/>
        </w:rPr>
        <w:t>AlphaFold</w:t>
      </w:r>
      <w:proofErr w:type="spellEnd"/>
      <w:r w:rsidRPr="6E836619">
        <w:rPr>
          <w:rFonts w:ascii="Times New Roman" w:eastAsia="Times New Roman" w:hAnsi="Times New Roman" w:cs="Times New Roman"/>
        </w:rPr>
        <w:t xml:space="preserve">. Nature. 2021;596(7873):583-9. </w:t>
      </w:r>
      <w:proofErr w:type="spellStart"/>
      <w:r w:rsidRPr="6E836619">
        <w:rPr>
          <w:rFonts w:ascii="Times New Roman" w:eastAsia="Times New Roman" w:hAnsi="Times New Roman" w:cs="Times New Roman"/>
        </w:rPr>
        <w:t>doi</w:t>
      </w:r>
      <w:proofErr w:type="spellEnd"/>
      <w:r w:rsidRPr="6E836619">
        <w:rPr>
          <w:rFonts w:ascii="Times New Roman" w:eastAsia="Times New Roman" w:hAnsi="Times New Roman" w:cs="Times New Roman"/>
        </w:rPr>
        <w:t>: 10.1038/s41586-021-03819-2</w:t>
      </w:r>
    </w:p>
    <w:p w14:paraId="54AF21D5" w14:textId="5D7C7B92" w:rsidR="15BBEC0B" w:rsidRDefault="15BBEC0B" w:rsidP="366B2C29">
      <w:pPr>
        <w:pStyle w:val="ListParagraph"/>
        <w:numPr>
          <w:ilvl w:val="0"/>
          <w:numId w:val="4"/>
        </w:numPr>
        <w:spacing w:after="0" w:line="240" w:lineRule="auto"/>
        <w:jc w:val="both"/>
        <w:rPr>
          <w:rFonts w:ascii="Times New Roman" w:eastAsia="Times New Roman" w:hAnsi="Times New Roman" w:cs="Times New Roman"/>
        </w:rPr>
      </w:pPr>
      <w:r w:rsidRPr="47B088B8">
        <w:rPr>
          <w:rFonts w:ascii="Times New Roman" w:eastAsia="Times New Roman" w:hAnsi="Times New Roman" w:cs="Times New Roman"/>
        </w:rPr>
        <w:t>Rubin DB. Multiple Imputation for Nonresponse in Surveys. John Wiley &amp; Sons; 2009.</w:t>
      </w:r>
    </w:p>
    <w:p w14:paraId="342DBB49" w14:textId="38BB5437" w:rsidR="59FF5A3E" w:rsidRDefault="59FF5A3E" w:rsidP="3C0D8219">
      <w:pPr>
        <w:pStyle w:val="ListParagraph"/>
        <w:numPr>
          <w:ilvl w:val="0"/>
          <w:numId w:val="4"/>
        </w:numPr>
        <w:spacing w:after="0" w:line="240" w:lineRule="auto"/>
        <w:jc w:val="both"/>
        <w:rPr>
          <w:rFonts w:ascii="Times New Roman" w:eastAsia="Times New Roman" w:hAnsi="Times New Roman" w:cs="Times New Roman"/>
        </w:rPr>
      </w:pPr>
      <w:r w:rsidRPr="01F33AE4">
        <w:rPr>
          <w:rFonts w:ascii="Times New Roman" w:eastAsia="Times New Roman" w:hAnsi="Times New Roman" w:cs="Times New Roman"/>
        </w:rPr>
        <w:t>Brent RP. Algorithms for Minimization Without Derivatives. Dover Publications; 2013.</w:t>
      </w:r>
    </w:p>
    <w:p w14:paraId="707992EA" w14:textId="6582C7D2" w:rsidR="4E1E6483" w:rsidRDefault="4E1E6483" w:rsidP="483FC492">
      <w:pPr>
        <w:pStyle w:val="ListParagraph"/>
        <w:numPr>
          <w:ilvl w:val="0"/>
          <w:numId w:val="4"/>
        </w:numPr>
        <w:spacing w:after="0" w:line="240" w:lineRule="auto"/>
        <w:jc w:val="both"/>
        <w:rPr>
          <w:rFonts w:ascii="Times New Roman" w:eastAsia="Times New Roman" w:hAnsi="Times New Roman" w:cs="Times New Roman"/>
        </w:rPr>
      </w:pPr>
      <w:proofErr w:type="spellStart"/>
      <w:r w:rsidRPr="483FC492">
        <w:rPr>
          <w:rFonts w:ascii="Times New Roman" w:eastAsia="Times New Roman" w:hAnsi="Times New Roman" w:cs="Times New Roman"/>
        </w:rPr>
        <w:t>Pattyn</w:t>
      </w:r>
      <w:proofErr w:type="spellEnd"/>
      <w:r w:rsidRPr="483FC492">
        <w:rPr>
          <w:rFonts w:ascii="Times New Roman" w:eastAsia="Times New Roman" w:hAnsi="Times New Roman" w:cs="Times New Roman"/>
        </w:rPr>
        <w:t xml:space="preserve"> A, Morin X, Cremer H, </w:t>
      </w:r>
      <w:proofErr w:type="spellStart"/>
      <w:r w:rsidRPr="483FC492">
        <w:rPr>
          <w:rFonts w:ascii="Times New Roman" w:eastAsia="Times New Roman" w:hAnsi="Times New Roman" w:cs="Times New Roman"/>
        </w:rPr>
        <w:t>Goridis</w:t>
      </w:r>
      <w:proofErr w:type="spellEnd"/>
      <w:r w:rsidRPr="483FC492">
        <w:rPr>
          <w:rFonts w:ascii="Times New Roman" w:eastAsia="Times New Roman" w:hAnsi="Times New Roman" w:cs="Times New Roman"/>
        </w:rPr>
        <w:t xml:space="preserve"> C, Brunet JF. Expression and interactions of the two closely related homeobox genes Phox2a and Phox2b during neurogenesis. Development. 1997;124(20):4065-75.</w:t>
      </w:r>
    </w:p>
    <w:p w14:paraId="625004CB" w14:textId="29748603" w:rsidR="4E1E6483" w:rsidRDefault="4E1E6483" w:rsidP="3E8E080D">
      <w:pPr>
        <w:pStyle w:val="ListParagraph"/>
        <w:numPr>
          <w:ilvl w:val="0"/>
          <w:numId w:val="4"/>
        </w:numPr>
        <w:spacing w:after="0" w:line="240" w:lineRule="auto"/>
        <w:jc w:val="both"/>
        <w:rPr>
          <w:rFonts w:ascii="Times New Roman" w:eastAsia="Times New Roman" w:hAnsi="Times New Roman" w:cs="Times New Roman"/>
        </w:rPr>
      </w:pPr>
      <w:proofErr w:type="spellStart"/>
      <w:r w:rsidRPr="3E8E080D">
        <w:rPr>
          <w:rFonts w:ascii="Times New Roman" w:eastAsia="Times New Roman" w:hAnsi="Times New Roman" w:cs="Times New Roman"/>
        </w:rPr>
        <w:t>Tavtigian</w:t>
      </w:r>
      <w:proofErr w:type="spellEnd"/>
      <w:r w:rsidRPr="3E8E080D">
        <w:rPr>
          <w:rFonts w:ascii="Times New Roman" w:eastAsia="Times New Roman" w:hAnsi="Times New Roman" w:cs="Times New Roman"/>
        </w:rPr>
        <w:t xml:space="preserve"> SV, Greenblatt MS, Harrison SM, Nussbaum RL, Prabhu SA, Boucher KM, et al. Modeling the ACMG/AMP variant classification guidelines as a Bayesian classification framework. Genet Med. 2018;20(9):1054-60. </w:t>
      </w:r>
      <w:proofErr w:type="spellStart"/>
      <w:r w:rsidRPr="3E8E080D">
        <w:rPr>
          <w:rFonts w:ascii="Times New Roman" w:eastAsia="Times New Roman" w:hAnsi="Times New Roman" w:cs="Times New Roman"/>
        </w:rPr>
        <w:t>doi</w:t>
      </w:r>
      <w:proofErr w:type="spellEnd"/>
      <w:r w:rsidRPr="3E8E080D">
        <w:rPr>
          <w:rFonts w:ascii="Times New Roman" w:eastAsia="Times New Roman" w:hAnsi="Times New Roman" w:cs="Times New Roman"/>
        </w:rPr>
        <w:t>: 10.1038/gim.2017.210</w:t>
      </w:r>
    </w:p>
    <w:p w14:paraId="1C169384" w14:textId="33FC36BF" w:rsidR="4E1E6483" w:rsidRDefault="4E1E6483" w:rsidP="3E8E080D">
      <w:pPr>
        <w:pStyle w:val="ListParagraph"/>
        <w:numPr>
          <w:ilvl w:val="0"/>
          <w:numId w:val="4"/>
        </w:numPr>
        <w:spacing w:after="0" w:line="240" w:lineRule="auto"/>
        <w:jc w:val="both"/>
        <w:rPr>
          <w:rFonts w:ascii="Times New Roman" w:eastAsia="Times New Roman" w:hAnsi="Times New Roman" w:cs="Times New Roman"/>
        </w:rPr>
      </w:pPr>
      <w:r w:rsidRPr="3E8E080D">
        <w:rPr>
          <w:rFonts w:ascii="Times New Roman" w:eastAsia="Times New Roman" w:hAnsi="Times New Roman" w:cs="Times New Roman"/>
        </w:rPr>
        <w:t xml:space="preserve">Johnston JJ, Dirksen RT, Girard T, Gonsalves SG, Hopkins PM, </w:t>
      </w:r>
      <w:proofErr w:type="spellStart"/>
      <w:r w:rsidRPr="3E8E080D">
        <w:rPr>
          <w:rFonts w:ascii="Times New Roman" w:eastAsia="Times New Roman" w:hAnsi="Times New Roman" w:cs="Times New Roman"/>
        </w:rPr>
        <w:t>Riazi</w:t>
      </w:r>
      <w:proofErr w:type="spellEnd"/>
      <w:r w:rsidRPr="3E8E080D">
        <w:rPr>
          <w:rFonts w:ascii="Times New Roman" w:eastAsia="Times New Roman" w:hAnsi="Times New Roman" w:cs="Times New Roman"/>
        </w:rPr>
        <w:t xml:space="preserve"> S, et al. Variant curation expert panel recommendations for RYR1 pathogenicity classifications in malignant hyperthermia susceptibility. Genet Med. 2021;23(7):1288-95. </w:t>
      </w:r>
      <w:proofErr w:type="spellStart"/>
      <w:r w:rsidRPr="3E8E080D">
        <w:rPr>
          <w:rFonts w:ascii="Times New Roman" w:eastAsia="Times New Roman" w:hAnsi="Times New Roman" w:cs="Times New Roman"/>
        </w:rPr>
        <w:t>doi</w:t>
      </w:r>
      <w:proofErr w:type="spellEnd"/>
      <w:r w:rsidRPr="3E8E080D">
        <w:rPr>
          <w:rFonts w:ascii="Times New Roman" w:eastAsia="Times New Roman" w:hAnsi="Times New Roman" w:cs="Times New Roman"/>
        </w:rPr>
        <w:t>: 10.1038/s41436-021-01125-w</w:t>
      </w:r>
    </w:p>
    <w:p w14:paraId="66DDC673" w14:textId="74276CF1" w:rsidR="3E8E080D" w:rsidRDefault="4E1E6483" w:rsidP="3E8E080D">
      <w:pPr>
        <w:pStyle w:val="ListParagraph"/>
        <w:numPr>
          <w:ilvl w:val="0"/>
          <w:numId w:val="4"/>
        </w:numPr>
        <w:spacing w:after="0" w:line="240" w:lineRule="auto"/>
        <w:jc w:val="both"/>
        <w:rPr>
          <w:rFonts w:ascii="Times New Roman" w:eastAsia="Times New Roman" w:hAnsi="Times New Roman" w:cs="Times New Roman"/>
        </w:rPr>
      </w:pPr>
      <w:proofErr w:type="spellStart"/>
      <w:r w:rsidRPr="22E35838">
        <w:rPr>
          <w:rFonts w:ascii="Times New Roman" w:eastAsia="Times New Roman" w:hAnsi="Times New Roman" w:cs="Times New Roman"/>
        </w:rPr>
        <w:t>Tavtigian</w:t>
      </w:r>
      <w:proofErr w:type="spellEnd"/>
      <w:r w:rsidRPr="22E35838">
        <w:rPr>
          <w:rFonts w:ascii="Times New Roman" w:eastAsia="Times New Roman" w:hAnsi="Times New Roman" w:cs="Times New Roman"/>
        </w:rPr>
        <w:t xml:space="preserve"> SV, Harrison SM, Boucher KM, </w:t>
      </w:r>
      <w:proofErr w:type="spellStart"/>
      <w:r w:rsidRPr="22E35838">
        <w:rPr>
          <w:rFonts w:ascii="Times New Roman" w:eastAsia="Times New Roman" w:hAnsi="Times New Roman" w:cs="Times New Roman"/>
        </w:rPr>
        <w:t>Biesecker</w:t>
      </w:r>
      <w:proofErr w:type="spellEnd"/>
      <w:r w:rsidRPr="22E35838">
        <w:rPr>
          <w:rFonts w:ascii="Times New Roman" w:eastAsia="Times New Roman" w:hAnsi="Times New Roman" w:cs="Times New Roman"/>
        </w:rPr>
        <w:t xml:space="preserve"> LG. Fitting a naturally scaled point system to the ACMG/AMP variant classification guidelines. Hum </w:t>
      </w:r>
      <w:proofErr w:type="spellStart"/>
      <w:r w:rsidRPr="22E35838">
        <w:rPr>
          <w:rFonts w:ascii="Times New Roman" w:eastAsia="Times New Roman" w:hAnsi="Times New Roman" w:cs="Times New Roman"/>
        </w:rPr>
        <w:t>Mutat</w:t>
      </w:r>
      <w:proofErr w:type="spellEnd"/>
      <w:r w:rsidRPr="22E35838">
        <w:rPr>
          <w:rFonts w:ascii="Times New Roman" w:eastAsia="Times New Roman" w:hAnsi="Times New Roman" w:cs="Times New Roman"/>
        </w:rPr>
        <w:t xml:space="preserve">. 2020;41(10):1734-7. </w:t>
      </w:r>
      <w:proofErr w:type="spellStart"/>
      <w:r w:rsidRPr="22E35838">
        <w:rPr>
          <w:rFonts w:ascii="Times New Roman" w:eastAsia="Times New Roman" w:hAnsi="Times New Roman" w:cs="Times New Roman"/>
        </w:rPr>
        <w:t>doi</w:t>
      </w:r>
      <w:proofErr w:type="spellEnd"/>
      <w:r w:rsidRPr="22E35838">
        <w:rPr>
          <w:rFonts w:ascii="Times New Roman" w:eastAsia="Times New Roman" w:hAnsi="Times New Roman" w:cs="Times New Roman"/>
        </w:rPr>
        <w:t>: 10.1002/humu.24088</w:t>
      </w:r>
    </w:p>
    <w:p w14:paraId="1547DCB9" w14:textId="71C1CE22" w:rsidR="483FC492" w:rsidRDefault="4E1E6483" w:rsidP="483FC492">
      <w:pPr>
        <w:pStyle w:val="ListParagraph"/>
        <w:numPr>
          <w:ilvl w:val="0"/>
          <w:numId w:val="4"/>
        </w:numPr>
        <w:spacing w:after="0" w:line="240" w:lineRule="auto"/>
        <w:jc w:val="both"/>
        <w:rPr>
          <w:rFonts w:ascii="Times New Roman" w:eastAsia="Times New Roman" w:hAnsi="Times New Roman" w:cs="Times New Roman"/>
        </w:rPr>
      </w:pPr>
      <w:r w:rsidRPr="22E35838">
        <w:rPr>
          <w:rFonts w:ascii="Times New Roman" w:eastAsia="Times New Roman" w:hAnsi="Times New Roman" w:cs="Times New Roman"/>
        </w:rPr>
        <w:t xml:space="preserve">Di </w:t>
      </w:r>
      <w:proofErr w:type="spellStart"/>
      <w:r w:rsidRPr="22E35838">
        <w:rPr>
          <w:rFonts w:ascii="Times New Roman" w:eastAsia="Times New Roman" w:hAnsi="Times New Roman" w:cs="Times New Roman"/>
        </w:rPr>
        <w:t>Lascio</w:t>
      </w:r>
      <w:proofErr w:type="spellEnd"/>
      <w:r w:rsidRPr="22E35838">
        <w:rPr>
          <w:rFonts w:ascii="Times New Roman" w:eastAsia="Times New Roman" w:hAnsi="Times New Roman" w:cs="Times New Roman"/>
        </w:rPr>
        <w:t xml:space="preserve"> S, </w:t>
      </w:r>
      <w:proofErr w:type="spellStart"/>
      <w:r w:rsidRPr="22E35838">
        <w:rPr>
          <w:rFonts w:ascii="Times New Roman" w:eastAsia="Times New Roman" w:hAnsi="Times New Roman" w:cs="Times New Roman"/>
        </w:rPr>
        <w:t>Belperio</w:t>
      </w:r>
      <w:proofErr w:type="spellEnd"/>
      <w:r w:rsidRPr="22E35838">
        <w:rPr>
          <w:rFonts w:ascii="Times New Roman" w:eastAsia="Times New Roman" w:hAnsi="Times New Roman" w:cs="Times New Roman"/>
        </w:rPr>
        <w:t xml:space="preserve"> D, </w:t>
      </w:r>
      <w:proofErr w:type="spellStart"/>
      <w:r w:rsidRPr="22E35838">
        <w:rPr>
          <w:rFonts w:ascii="Times New Roman" w:eastAsia="Times New Roman" w:hAnsi="Times New Roman" w:cs="Times New Roman"/>
        </w:rPr>
        <w:t>Benfante</w:t>
      </w:r>
      <w:proofErr w:type="spellEnd"/>
      <w:r w:rsidRPr="22E35838">
        <w:rPr>
          <w:rFonts w:ascii="Times New Roman" w:eastAsia="Times New Roman" w:hAnsi="Times New Roman" w:cs="Times New Roman"/>
        </w:rPr>
        <w:t xml:space="preserve"> R, </w:t>
      </w:r>
      <w:proofErr w:type="spellStart"/>
      <w:r w:rsidRPr="22E35838">
        <w:rPr>
          <w:rFonts w:ascii="Times New Roman" w:eastAsia="Times New Roman" w:hAnsi="Times New Roman" w:cs="Times New Roman"/>
        </w:rPr>
        <w:t>Fornasari</w:t>
      </w:r>
      <w:proofErr w:type="spellEnd"/>
      <w:r w:rsidRPr="22E35838">
        <w:rPr>
          <w:rFonts w:ascii="Times New Roman" w:eastAsia="Times New Roman" w:hAnsi="Times New Roman" w:cs="Times New Roman"/>
        </w:rPr>
        <w:t xml:space="preserve"> D. Alanine Expansions Associated with Congenital Central Hypoventilation Syndrome Impair PHOX2B Homeodomain-mediated Dimerization and Nuclear Import. J Biol Chem. 2016;291(25):13375-93. </w:t>
      </w:r>
      <w:proofErr w:type="spellStart"/>
      <w:r w:rsidRPr="22E35838">
        <w:rPr>
          <w:rFonts w:ascii="Times New Roman" w:eastAsia="Times New Roman" w:hAnsi="Times New Roman" w:cs="Times New Roman"/>
        </w:rPr>
        <w:t>doi</w:t>
      </w:r>
      <w:proofErr w:type="spellEnd"/>
      <w:r w:rsidRPr="22E35838">
        <w:rPr>
          <w:rFonts w:ascii="Times New Roman" w:eastAsia="Times New Roman" w:hAnsi="Times New Roman" w:cs="Times New Roman"/>
        </w:rPr>
        <w:t>: 10.1074/jbc.M115.679027</w:t>
      </w:r>
    </w:p>
    <w:p w14:paraId="58E1AA4B" w14:textId="1A9C69BE" w:rsidR="15BB76F8" w:rsidRDefault="15BB76F8" w:rsidP="77C2444A">
      <w:pPr>
        <w:pStyle w:val="ListParagraph"/>
        <w:numPr>
          <w:ilvl w:val="0"/>
          <w:numId w:val="4"/>
        </w:numPr>
        <w:spacing w:after="0" w:line="240" w:lineRule="auto"/>
        <w:jc w:val="both"/>
        <w:rPr>
          <w:rFonts w:ascii="Times New Roman" w:eastAsia="Times New Roman" w:hAnsi="Times New Roman" w:cs="Times New Roman"/>
        </w:rPr>
      </w:pPr>
      <w:proofErr w:type="spellStart"/>
      <w:r w:rsidRPr="5E70EA44">
        <w:rPr>
          <w:rFonts w:ascii="Times New Roman" w:eastAsia="Times New Roman" w:hAnsi="Times New Roman" w:cs="Times New Roman"/>
        </w:rPr>
        <w:t>D'Elia</w:t>
      </w:r>
      <w:proofErr w:type="spellEnd"/>
      <w:r w:rsidRPr="5E70EA44">
        <w:rPr>
          <w:rFonts w:ascii="Times New Roman" w:eastAsia="Times New Roman" w:hAnsi="Times New Roman" w:cs="Times New Roman"/>
        </w:rPr>
        <w:t xml:space="preserve"> AV, Tell G, </w:t>
      </w:r>
      <w:proofErr w:type="spellStart"/>
      <w:r w:rsidRPr="5E70EA44">
        <w:rPr>
          <w:rFonts w:ascii="Times New Roman" w:eastAsia="Times New Roman" w:hAnsi="Times New Roman" w:cs="Times New Roman"/>
        </w:rPr>
        <w:t>Paron</w:t>
      </w:r>
      <w:proofErr w:type="spellEnd"/>
      <w:r w:rsidRPr="5E70EA44">
        <w:rPr>
          <w:rFonts w:ascii="Times New Roman" w:eastAsia="Times New Roman" w:hAnsi="Times New Roman" w:cs="Times New Roman"/>
        </w:rPr>
        <w:t xml:space="preserve"> I, </w:t>
      </w:r>
      <w:proofErr w:type="spellStart"/>
      <w:r w:rsidRPr="5E70EA44">
        <w:rPr>
          <w:rFonts w:ascii="Times New Roman" w:eastAsia="Times New Roman" w:hAnsi="Times New Roman" w:cs="Times New Roman"/>
        </w:rPr>
        <w:t>Pellizzari</w:t>
      </w:r>
      <w:proofErr w:type="spellEnd"/>
      <w:r w:rsidRPr="5E70EA44">
        <w:rPr>
          <w:rFonts w:ascii="Times New Roman" w:eastAsia="Times New Roman" w:hAnsi="Times New Roman" w:cs="Times New Roman"/>
        </w:rPr>
        <w:t xml:space="preserve"> L, </w:t>
      </w:r>
      <w:proofErr w:type="spellStart"/>
      <w:r w:rsidRPr="5E70EA44">
        <w:rPr>
          <w:rFonts w:ascii="Times New Roman" w:eastAsia="Times New Roman" w:hAnsi="Times New Roman" w:cs="Times New Roman"/>
        </w:rPr>
        <w:t>Lonigro</w:t>
      </w:r>
      <w:proofErr w:type="spellEnd"/>
      <w:r w:rsidRPr="5E70EA44">
        <w:rPr>
          <w:rFonts w:ascii="Times New Roman" w:eastAsia="Times New Roman" w:hAnsi="Times New Roman" w:cs="Times New Roman"/>
        </w:rPr>
        <w:t xml:space="preserve"> R, </w:t>
      </w:r>
      <w:proofErr w:type="spellStart"/>
      <w:r w:rsidRPr="5E70EA44">
        <w:rPr>
          <w:rFonts w:ascii="Times New Roman" w:eastAsia="Times New Roman" w:hAnsi="Times New Roman" w:cs="Times New Roman"/>
        </w:rPr>
        <w:t>Damante</w:t>
      </w:r>
      <w:proofErr w:type="spellEnd"/>
      <w:r w:rsidRPr="5E70EA44">
        <w:rPr>
          <w:rFonts w:ascii="Times New Roman" w:eastAsia="Times New Roman" w:hAnsi="Times New Roman" w:cs="Times New Roman"/>
        </w:rPr>
        <w:t xml:space="preserve"> G. Missense mutations of human homeoboxes: A review. Hum </w:t>
      </w:r>
      <w:proofErr w:type="spellStart"/>
      <w:r w:rsidRPr="5E70EA44">
        <w:rPr>
          <w:rFonts w:ascii="Times New Roman" w:eastAsia="Times New Roman" w:hAnsi="Times New Roman" w:cs="Times New Roman"/>
        </w:rPr>
        <w:t>Mutat</w:t>
      </w:r>
      <w:proofErr w:type="spellEnd"/>
      <w:r w:rsidRPr="5E70EA44">
        <w:rPr>
          <w:rFonts w:ascii="Times New Roman" w:eastAsia="Times New Roman" w:hAnsi="Times New Roman" w:cs="Times New Roman"/>
        </w:rPr>
        <w:t xml:space="preserve">. 2001;18(5):361-74. </w:t>
      </w:r>
      <w:proofErr w:type="spellStart"/>
      <w:r w:rsidRPr="5E70EA44">
        <w:rPr>
          <w:rFonts w:ascii="Times New Roman" w:eastAsia="Times New Roman" w:hAnsi="Times New Roman" w:cs="Times New Roman"/>
        </w:rPr>
        <w:t>doi</w:t>
      </w:r>
      <w:proofErr w:type="spellEnd"/>
      <w:r w:rsidRPr="5E70EA44">
        <w:rPr>
          <w:rFonts w:ascii="Times New Roman" w:eastAsia="Times New Roman" w:hAnsi="Times New Roman" w:cs="Times New Roman"/>
        </w:rPr>
        <w:t>: 10.1002/humu.1207</w:t>
      </w:r>
    </w:p>
    <w:p w14:paraId="48013AD7" w14:textId="60745D3D" w:rsidR="389B8576" w:rsidRDefault="32B56199" w:rsidP="389B8576">
      <w:pPr>
        <w:pStyle w:val="ListParagraph"/>
        <w:numPr>
          <w:ilvl w:val="0"/>
          <w:numId w:val="4"/>
        </w:numPr>
        <w:spacing w:after="0" w:line="240" w:lineRule="auto"/>
        <w:jc w:val="both"/>
        <w:rPr>
          <w:rFonts w:ascii="Times New Roman" w:eastAsia="Times New Roman" w:hAnsi="Times New Roman" w:cs="Times New Roman"/>
        </w:rPr>
      </w:pPr>
      <w:r w:rsidRPr="0E5580E8">
        <w:rPr>
          <w:rFonts w:ascii="Times New Roman" w:eastAsia="Times New Roman" w:hAnsi="Times New Roman" w:cs="Times New Roman"/>
        </w:rPr>
        <w:t xml:space="preserve">Holland PW, Booth HA, </w:t>
      </w:r>
      <w:proofErr w:type="spellStart"/>
      <w:r w:rsidRPr="0E5580E8">
        <w:rPr>
          <w:rFonts w:ascii="Times New Roman" w:eastAsia="Times New Roman" w:hAnsi="Times New Roman" w:cs="Times New Roman"/>
        </w:rPr>
        <w:t>Bruford</w:t>
      </w:r>
      <w:proofErr w:type="spellEnd"/>
      <w:r w:rsidRPr="0E5580E8">
        <w:rPr>
          <w:rFonts w:ascii="Times New Roman" w:eastAsia="Times New Roman" w:hAnsi="Times New Roman" w:cs="Times New Roman"/>
        </w:rPr>
        <w:t xml:space="preserve"> EA. Classification and nomenclature of all human homeobox genes. BMC Biol. </w:t>
      </w:r>
      <w:proofErr w:type="gramStart"/>
      <w:r w:rsidRPr="0E5580E8">
        <w:rPr>
          <w:rFonts w:ascii="Times New Roman" w:eastAsia="Times New Roman" w:hAnsi="Times New Roman" w:cs="Times New Roman"/>
        </w:rPr>
        <w:t>2007;5:47</w:t>
      </w:r>
      <w:proofErr w:type="gramEnd"/>
      <w:r w:rsidRPr="0E5580E8">
        <w:rPr>
          <w:rFonts w:ascii="Times New Roman" w:eastAsia="Times New Roman" w:hAnsi="Times New Roman" w:cs="Times New Roman"/>
        </w:rPr>
        <w:t xml:space="preserve">. </w:t>
      </w:r>
      <w:proofErr w:type="spellStart"/>
      <w:r w:rsidRPr="0E5580E8">
        <w:rPr>
          <w:rFonts w:ascii="Times New Roman" w:eastAsia="Times New Roman" w:hAnsi="Times New Roman" w:cs="Times New Roman"/>
        </w:rPr>
        <w:t>doi</w:t>
      </w:r>
      <w:proofErr w:type="spellEnd"/>
      <w:r w:rsidRPr="0E5580E8">
        <w:rPr>
          <w:rFonts w:ascii="Times New Roman" w:eastAsia="Times New Roman" w:hAnsi="Times New Roman" w:cs="Times New Roman"/>
        </w:rPr>
        <w:t>: 10.1186/1741-7007-5-47</w:t>
      </w:r>
    </w:p>
    <w:p w14:paraId="2AF0A8CC" w14:textId="2C81CD80" w:rsidR="5A3DC5F8" w:rsidRDefault="07879131" w:rsidP="3F7ED66D">
      <w:pPr>
        <w:pStyle w:val="ListParagraph"/>
        <w:numPr>
          <w:ilvl w:val="0"/>
          <w:numId w:val="4"/>
        </w:numPr>
        <w:spacing w:after="0" w:line="240" w:lineRule="auto"/>
        <w:jc w:val="both"/>
        <w:rPr>
          <w:rFonts w:ascii="Times New Roman" w:eastAsia="Times New Roman" w:hAnsi="Times New Roman" w:cs="Times New Roman"/>
        </w:rPr>
      </w:pPr>
      <w:r w:rsidRPr="46B32085">
        <w:rPr>
          <w:rFonts w:ascii="Times New Roman" w:eastAsia="Times New Roman" w:hAnsi="Times New Roman" w:cs="Times New Roman"/>
        </w:rPr>
        <w:t xml:space="preserve">Schneider KU, </w:t>
      </w:r>
      <w:proofErr w:type="spellStart"/>
      <w:r w:rsidRPr="46B32085">
        <w:rPr>
          <w:rFonts w:ascii="Times New Roman" w:eastAsia="Times New Roman" w:hAnsi="Times New Roman" w:cs="Times New Roman"/>
        </w:rPr>
        <w:t>Marchini</w:t>
      </w:r>
      <w:proofErr w:type="spellEnd"/>
      <w:r w:rsidRPr="46B32085">
        <w:rPr>
          <w:rFonts w:ascii="Times New Roman" w:eastAsia="Times New Roman" w:hAnsi="Times New Roman" w:cs="Times New Roman"/>
        </w:rPr>
        <w:t xml:space="preserve"> A, Nitin </w:t>
      </w:r>
      <w:proofErr w:type="spellStart"/>
      <w:r w:rsidRPr="46B32085">
        <w:rPr>
          <w:rFonts w:ascii="Times New Roman" w:eastAsia="Times New Roman" w:hAnsi="Times New Roman" w:cs="Times New Roman"/>
        </w:rPr>
        <w:t>Sabherwal</w:t>
      </w:r>
      <w:proofErr w:type="spellEnd"/>
      <w:r w:rsidRPr="46B32085">
        <w:rPr>
          <w:rFonts w:ascii="Times New Roman" w:eastAsia="Times New Roman" w:hAnsi="Times New Roman" w:cs="Times New Roman"/>
        </w:rPr>
        <w:t xml:space="preserve">, </w:t>
      </w:r>
      <w:proofErr w:type="spellStart"/>
      <w:r w:rsidRPr="46B32085">
        <w:rPr>
          <w:rFonts w:ascii="Times New Roman" w:eastAsia="Times New Roman" w:hAnsi="Times New Roman" w:cs="Times New Roman"/>
        </w:rPr>
        <w:t>Röth</w:t>
      </w:r>
      <w:proofErr w:type="spellEnd"/>
      <w:r w:rsidRPr="46B32085">
        <w:rPr>
          <w:rFonts w:ascii="Times New Roman" w:eastAsia="Times New Roman" w:hAnsi="Times New Roman" w:cs="Times New Roman"/>
        </w:rPr>
        <w:t xml:space="preserve"> R, </w:t>
      </w:r>
      <w:proofErr w:type="spellStart"/>
      <w:r w:rsidRPr="46B32085">
        <w:rPr>
          <w:rFonts w:ascii="Times New Roman" w:eastAsia="Times New Roman" w:hAnsi="Times New Roman" w:cs="Times New Roman"/>
        </w:rPr>
        <w:t>Beate</w:t>
      </w:r>
      <w:proofErr w:type="spellEnd"/>
      <w:r w:rsidRPr="46B32085">
        <w:rPr>
          <w:rFonts w:ascii="Times New Roman" w:eastAsia="Times New Roman" w:hAnsi="Times New Roman" w:cs="Times New Roman"/>
        </w:rPr>
        <w:t xml:space="preserve"> </w:t>
      </w:r>
      <w:proofErr w:type="spellStart"/>
      <w:r w:rsidRPr="46B32085">
        <w:rPr>
          <w:rFonts w:ascii="Times New Roman" w:eastAsia="Times New Roman" w:hAnsi="Times New Roman" w:cs="Times New Roman"/>
        </w:rPr>
        <w:t>Niesler</w:t>
      </w:r>
      <w:proofErr w:type="spellEnd"/>
      <w:r w:rsidRPr="46B32085">
        <w:rPr>
          <w:rFonts w:ascii="Times New Roman" w:eastAsia="Times New Roman" w:hAnsi="Times New Roman" w:cs="Times New Roman"/>
        </w:rPr>
        <w:t xml:space="preserve">, </w:t>
      </w:r>
      <w:proofErr w:type="spellStart"/>
      <w:r w:rsidRPr="46B32085">
        <w:rPr>
          <w:rFonts w:ascii="Times New Roman" w:eastAsia="Times New Roman" w:hAnsi="Times New Roman" w:cs="Times New Roman"/>
        </w:rPr>
        <w:t>Marttila</w:t>
      </w:r>
      <w:proofErr w:type="spellEnd"/>
      <w:r w:rsidRPr="46B32085">
        <w:rPr>
          <w:rFonts w:ascii="Times New Roman" w:eastAsia="Times New Roman" w:hAnsi="Times New Roman" w:cs="Times New Roman"/>
        </w:rPr>
        <w:t xml:space="preserve"> T, et al. Alteration of DNA binding, dimerization, and nuclear translocation of SHOX homeodomain mutations identified in idiopathic short stature and Leri-Weill dyschondrosteosis. Human mutation. 2005 Jan 1;26(1):44–52. </w:t>
      </w:r>
      <w:proofErr w:type="spellStart"/>
      <w:r w:rsidRPr="46B32085">
        <w:rPr>
          <w:rFonts w:ascii="Times New Roman" w:eastAsia="Times New Roman" w:hAnsi="Times New Roman" w:cs="Times New Roman"/>
        </w:rPr>
        <w:t>doi</w:t>
      </w:r>
      <w:proofErr w:type="spellEnd"/>
      <w:r w:rsidRPr="46B32085">
        <w:rPr>
          <w:rFonts w:ascii="Times New Roman" w:eastAsia="Times New Roman" w:hAnsi="Times New Roman" w:cs="Times New Roman"/>
        </w:rPr>
        <w:t xml:space="preserve">: 10.1002/humu.20187 </w:t>
      </w:r>
    </w:p>
    <w:p w14:paraId="4AD149EC" w14:textId="5DE017F7" w:rsidR="389B8576" w:rsidRDefault="32B56199" w:rsidP="389B8576">
      <w:pPr>
        <w:pStyle w:val="ListParagraph"/>
        <w:numPr>
          <w:ilvl w:val="0"/>
          <w:numId w:val="4"/>
        </w:numPr>
        <w:spacing w:after="0" w:line="240" w:lineRule="auto"/>
        <w:jc w:val="both"/>
        <w:rPr>
          <w:rFonts w:ascii="Times New Roman" w:eastAsia="Times New Roman" w:hAnsi="Times New Roman" w:cs="Times New Roman"/>
        </w:rPr>
      </w:pPr>
      <w:r w:rsidRPr="0E5580E8">
        <w:rPr>
          <w:rFonts w:ascii="Times New Roman" w:eastAsia="Times New Roman" w:hAnsi="Times New Roman" w:cs="Times New Roman"/>
        </w:rPr>
        <w:lastRenderedPageBreak/>
        <w:t xml:space="preserve">Thai MHN, Gardner A, Redpath L, </w:t>
      </w:r>
      <w:proofErr w:type="spellStart"/>
      <w:r w:rsidRPr="0E5580E8">
        <w:rPr>
          <w:rFonts w:ascii="Times New Roman" w:eastAsia="Times New Roman" w:hAnsi="Times New Roman" w:cs="Times New Roman"/>
        </w:rPr>
        <w:t>Mattiske</w:t>
      </w:r>
      <w:proofErr w:type="spellEnd"/>
      <w:r w:rsidRPr="0E5580E8">
        <w:rPr>
          <w:rFonts w:ascii="Times New Roman" w:eastAsia="Times New Roman" w:hAnsi="Times New Roman" w:cs="Times New Roman"/>
        </w:rPr>
        <w:t xml:space="preserve"> T, </w:t>
      </w:r>
      <w:proofErr w:type="spellStart"/>
      <w:r w:rsidRPr="0E5580E8">
        <w:rPr>
          <w:rFonts w:ascii="Times New Roman" w:eastAsia="Times New Roman" w:hAnsi="Times New Roman" w:cs="Times New Roman"/>
        </w:rPr>
        <w:t>Dearsley</w:t>
      </w:r>
      <w:proofErr w:type="spellEnd"/>
      <w:r w:rsidRPr="0E5580E8">
        <w:rPr>
          <w:rFonts w:ascii="Times New Roman" w:eastAsia="Times New Roman" w:hAnsi="Times New Roman" w:cs="Times New Roman"/>
        </w:rPr>
        <w:t xml:space="preserve"> O, Shaw M, et al. Constraint and conservation of paired-type homeodomains predicts the clinical outcome of missense variants of uncertain significance. Hum </w:t>
      </w:r>
      <w:proofErr w:type="spellStart"/>
      <w:r w:rsidRPr="0E5580E8">
        <w:rPr>
          <w:rFonts w:ascii="Times New Roman" w:eastAsia="Times New Roman" w:hAnsi="Times New Roman" w:cs="Times New Roman"/>
        </w:rPr>
        <w:t>Mutat</w:t>
      </w:r>
      <w:proofErr w:type="spellEnd"/>
      <w:r w:rsidRPr="0E5580E8">
        <w:rPr>
          <w:rFonts w:ascii="Times New Roman" w:eastAsia="Times New Roman" w:hAnsi="Times New Roman" w:cs="Times New Roman"/>
        </w:rPr>
        <w:t xml:space="preserve">. 2020;41(8):1407-24. </w:t>
      </w:r>
      <w:proofErr w:type="spellStart"/>
      <w:r w:rsidRPr="0E5580E8">
        <w:rPr>
          <w:rFonts w:ascii="Times New Roman" w:eastAsia="Times New Roman" w:hAnsi="Times New Roman" w:cs="Times New Roman"/>
        </w:rPr>
        <w:t>doi</w:t>
      </w:r>
      <w:proofErr w:type="spellEnd"/>
      <w:r w:rsidRPr="0E5580E8">
        <w:rPr>
          <w:rFonts w:ascii="Times New Roman" w:eastAsia="Times New Roman" w:hAnsi="Times New Roman" w:cs="Times New Roman"/>
        </w:rPr>
        <w:t>: 10.1002/humu.24034</w:t>
      </w:r>
    </w:p>
    <w:p w14:paraId="14E5CCBE" w14:textId="76C13D34" w:rsidR="389B8576" w:rsidRDefault="32B56199" w:rsidP="389B8576">
      <w:pPr>
        <w:pStyle w:val="ListParagraph"/>
        <w:numPr>
          <w:ilvl w:val="0"/>
          <w:numId w:val="4"/>
        </w:numPr>
        <w:spacing w:after="0" w:line="240" w:lineRule="auto"/>
        <w:jc w:val="both"/>
        <w:rPr>
          <w:rFonts w:ascii="Times New Roman" w:eastAsia="Times New Roman" w:hAnsi="Times New Roman" w:cs="Times New Roman"/>
        </w:rPr>
      </w:pPr>
      <w:r w:rsidRPr="61DD7586">
        <w:rPr>
          <w:rFonts w:ascii="Times New Roman" w:eastAsia="Times New Roman" w:hAnsi="Times New Roman" w:cs="Times New Roman"/>
        </w:rPr>
        <w:t xml:space="preserve">Zhou L, Wang X, </w:t>
      </w:r>
      <w:proofErr w:type="gramStart"/>
      <w:r w:rsidRPr="61DD7586">
        <w:rPr>
          <w:rFonts w:ascii="Times New Roman" w:eastAsia="Times New Roman" w:hAnsi="Times New Roman" w:cs="Times New Roman"/>
        </w:rPr>
        <w:t>An</w:t>
      </w:r>
      <w:proofErr w:type="gramEnd"/>
      <w:r w:rsidRPr="61DD7586">
        <w:rPr>
          <w:rFonts w:ascii="Times New Roman" w:eastAsia="Times New Roman" w:hAnsi="Times New Roman" w:cs="Times New Roman"/>
        </w:rPr>
        <w:t xml:space="preserve"> J, Zhang Y, He M, Tang L. Genotype-phenotype association of PITX2 and FOXC1 in </w:t>
      </w:r>
      <w:proofErr w:type="spellStart"/>
      <w:r w:rsidRPr="61DD7586">
        <w:rPr>
          <w:rFonts w:ascii="Times New Roman" w:eastAsia="Times New Roman" w:hAnsi="Times New Roman" w:cs="Times New Roman"/>
        </w:rPr>
        <w:t>Axenfeld</w:t>
      </w:r>
      <w:proofErr w:type="spellEnd"/>
      <w:r w:rsidRPr="61DD7586">
        <w:rPr>
          <w:rFonts w:ascii="Times New Roman" w:eastAsia="Times New Roman" w:hAnsi="Times New Roman" w:cs="Times New Roman"/>
        </w:rPr>
        <w:t xml:space="preserve">-Rieger syndrome. Exp Eye Res. </w:t>
      </w:r>
      <w:proofErr w:type="gramStart"/>
      <w:r w:rsidRPr="61DD7586">
        <w:rPr>
          <w:rFonts w:ascii="Times New Roman" w:eastAsia="Times New Roman" w:hAnsi="Times New Roman" w:cs="Times New Roman"/>
        </w:rPr>
        <w:t>2023;226:109307</w:t>
      </w:r>
      <w:proofErr w:type="gramEnd"/>
      <w:r w:rsidRPr="61DD7586">
        <w:rPr>
          <w:rFonts w:ascii="Times New Roman" w:eastAsia="Times New Roman" w:hAnsi="Times New Roman" w:cs="Times New Roman"/>
        </w:rPr>
        <w:t xml:space="preserve">. </w:t>
      </w:r>
      <w:proofErr w:type="spellStart"/>
      <w:r w:rsidRPr="61DD7586">
        <w:rPr>
          <w:rFonts w:ascii="Times New Roman" w:eastAsia="Times New Roman" w:hAnsi="Times New Roman" w:cs="Times New Roman"/>
        </w:rPr>
        <w:t>doi</w:t>
      </w:r>
      <w:proofErr w:type="spellEnd"/>
      <w:r w:rsidRPr="61DD7586">
        <w:rPr>
          <w:rFonts w:ascii="Times New Roman" w:eastAsia="Times New Roman" w:hAnsi="Times New Roman" w:cs="Times New Roman"/>
        </w:rPr>
        <w:t>: 10.1016/j.exer.2022.109307</w:t>
      </w:r>
    </w:p>
    <w:p w14:paraId="26FB6610" w14:textId="4D6AF7A1" w:rsidR="15BB76F8" w:rsidRDefault="15BB76F8" w:rsidP="77C2444A">
      <w:pPr>
        <w:pStyle w:val="ListParagraph"/>
        <w:numPr>
          <w:ilvl w:val="0"/>
          <w:numId w:val="4"/>
        </w:numPr>
        <w:spacing w:after="0" w:line="240" w:lineRule="auto"/>
        <w:jc w:val="both"/>
        <w:rPr>
          <w:rFonts w:ascii="Times New Roman" w:eastAsia="Times New Roman" w:hAnsi="Times New Roman" w:cs="Times New Roman"/>
        </w:rPr>
      </w:pPr>
      <w:r w:rsidRPr="5E70EA44">
        <w:rPr>
          <w:rFonts w:ascii="Times New Roman" w:eastAsia="Times New Roman" w:hAnsi="Times New Roman" w:cs="Times New Roman"/>
        </w:rPr>
        <w:t xml:space="preserve">Ellard S, </w:t>
      </w:r>
      <w:proofErr w:type="spellStart"/>
      <w:r w:rsidRPr="5E70EA44">
        <w:rPr>
          <w:rFonts w:ascii="Times New Roman" w:eastAsia="Times New Roman" w:hAnsi="Times New Roman" w:cs="Times New Roman"/>
        </w:rPr>
        <w:t>Baple</w:t>
      </w:r>
      <w:proofErr w:type="spellEnd"/>
      <w:r w:rsidRPr="5E70EA44">
        <w:rPr>
          <w:rFonts w:ascii="Times New Roman" w:eastAsia="Times New Roman" w:hAnsi="Times New Roman" w:cs="Times New Roman"/>
        </w:rPr>
        <w:t xml:space="preserve"> EL, Callaway A, et al. ACGS Best Practice Guidelines for Variant Classification in Rare Disease 2020. Association for Clinical Genomic Science; 2020. </w:t>
      </w:r>
      <w:r w:rsidR="03046F82" w:rsidRPr="270AFFED">
        <w:rPr>
          <w:rFonts w:ascii="Times New Roman" w:eastAsia="Times New Roman" w:hAnsi="Times New Roman" w:cs="Times New Roman"/>
        </w:rPr>
        <w:t>https://www.acgs.uk.com/media/11631/uk-practice-guidelines-for-variant-classification-v4-01-2020.pdf</w:t>
      </w:r>
      <w:r w:rsidRPr="270AFFED">
        <w:rPr>
          <w:rFonts w:ascii="Times New Roman" w:eastAsia="Times New Roman" w:hAnsi="Times New Roman" w:cs="Times New Roman"/>
        </w:rPr>
        <w:t>. Accessed November 9, 2023.</w:t>
      </w:r>
    </w:p>
    <w:p w14:paraId="141D50FF" w14:textId="12D86210" w:rsidR="4ECA53D8" w:rsidRDefault="4ECA53D8" w:rsidP="61DD7586">
      <w:pPr>
        <w:pStyle w:val="ListParagraph"/>
        <w:numPr>
          <w:ilvl w:val="0"/>
          <w:numId w:val="4"/>
        </w:numPr>
        <w:spacing w:after="0" w:line="240" w:lineRule="auto"/>
        <w:jc w:val="both"/>
        <w:rPr>
          <w:rFonts w:ascii="Times New Roman" w:eastAsia="Times New Roman" w:hAnsi="Times New Roman" w:cs="Times New Roman"/>
        </w:rPr>
      </w:pPr>
      <w:r w:rsidRPr="61DD7586">
        <w:rPr>
          <w:rFonts w:ascii="Times New Roman" w:eastAsia="Times New Roman" w:hAnsi="Times New Roman" w:cs="Times New Roman"/>
        </w:rPr>
        <w:t xml:space="preserve">Joynt ACM, </w:t>
      </w:r>
      <w:proofErr w:type="spellStart"/>
      <w:r w:rsidRPr="61DD7586">
        <w:rPr>
          <w:rFonts w:ascii="Times New Roman" w:eastAsia="Times New Roman" w:hAnsi="Times New Roman" w:cs="Times New Roman"/>
        </w:rPr>
        <w:t>Axford</w:t>
      </w:r>
      <w:proofErr w:type="spellEnd"/>
      <w:r w:rsidRPr="61DD7586">
        <w:rPr>
          <w:rFonts w:ascii="Times New Roman" w:eastAsia="Times New Roman" w:hAnsi="Times New Roman" w:cs="Times New Roman"/>
        </w:rPr>
        <w:t xml:space="preserve"> MM, Chad L, Costain G. Understanding genetic variants of uncertain significance. </w:t>
      </w:r>
      <w:proofErr w:type="spellStart"/>
      <w:r w:rsidRPr="61DD7586">
        <w:rPr>
          <w:rFonts w:ascii="Times New Roman" w:eastAsia="Times New Roman" w:hAnsi="Times New Roman" w:cs="Times New Roman"/>
        </w:rPr>
        <w:t>Paediatr</w:t>
      </w:r>
      <w:proofErr w:type="spellEnd"/>
      <w:r w:rsidRPr="61DD7586">
        <w:rPr>
          <w:rFonts w:ascii="Times New Roman" w:eastAsia="Times New Roman" w:hAnsi="Times New Roman" w:cs="Times New Roman"/>
        </w:rPr>
        <w:t xml:space="preserve"> Child Health. 2021;27(1):10-1. </w:t>
      </w:r>
      <w:proofErr w:type="spellStart"/>
      <w:r w:rsidRPr="61DD7586">
        <w:rPr>
          <w:rFonts w:ascii="Times New Roman" w:eastAsia="Times New Roman" w:hAnsi="Times New Roman" w:cs="Times New Roman"/>
        </w:rPr>
        <w:t>doi</w:t>
      </w:r>
      <w:proofErr w:type="spellEnd"/>
      <w:r w:rsidRPr="61DD7586">
        <w:rPr>
          <w:rFonts w:ascii="Times New Roman" w:eastAsia="Times New Roman" w:hAnsi="Times New Roman" w:cs="Times New Roman"/>
        </w:rPr>
        <w:t>: 10.1093/</w:t>
      </w:r>
      <w:proofErr w:type="spellStart"/>
      <w:r w:rsidRPr="61DD7586">
        <w:rPr>
          <w:rFonts w:ascii="Times New Roman" w:eastAsia="Times New Roman" w:hAnsi="Times New Roman" w:cs="Times New Roman"/>
        </w:rPr>
        <w:t>pch</w:t>
      </w:r>
      <w:proofErr w:type="spellEnd"/>
      <w:r w:rsidRPr="61DD7586">
        <w:rPr>
          <w:rFonts w:ascii="Times New Roman" w:eastAsia="Times New Roman" w:hAnsi="Times New Roman" w:cs="Times New Roman"/>
        </w:rPr>
        <w:t>/pxab070</w:t>
      </w:r>
    </w:p>
    <w:p w14:paraId="7EE0A5FF" w14:textId="37028937" w:rsidR="4ECA53D8" w:rsidRDefault="4ECA53D8" w:rsidP="61DD7586">
      <w:pPr>
        <w:pStyle w:val="ListParagraph"/>
        <w:numPr>
          <w:ilvl w:val="0"/>
          <w:numId w:val="4"/>
        </w:numPr>
        <w:spacing w:after="0" w:line="240" w:lineRule="auto"/>
        <w:jc w:val="both"/>
        <w:rPr>
          <w:rFonts w:ascii="Times New Roman" w:eastAsia="Times New Roman" w:hAnsi="Times New Roman" w:cs="Times New Roman"/>
        </w:rPr>
      </w:pPr>
      <w:r w:rsidRPr="61DD7586">
        <w:rPr>
          <w:rFonts w:ascii="Times New Roman" w:eastAsia="Times New Roman" w:hAnsi="Times New Roman" w:cs="Times New Roman"/>
        </w:rPr>
        <w:t xml:space="preserve">Loong L, Garrett A, Allen S, Choi S, </w:t>
      </w:r>
      <w:proofErr w:type="spellStart"/>
      <w:r w:rsidRPr="61DD7586">
        <w:rPr>
          <w:rFonts w:ascii="Times New Roman" w:eastAsia="Times New Roman" w:hAnsi="Times New Roman" w:cs="Times New Roman"/>
        </w:rPr>
        <w:t>Durkie</w:t>
      </w:r>
      <w:proofErr w:type="spellEnd"/>
      <w:r w:rsidRPr="61DD7586">
        <w:rPr>
          <w:rFonts w:ascii="Times New Roman" w:eastAsia="Times New Roman" w:hAnsi="Times New Roman" w:cs="Times New Roman"/>
        </w:rPr>
        <w:t xml:space="preserve"> M, Callaway A, et al. Reclassification of </w:t>
      </w:r>
      <w:proofErr w:type="gramStart"/>
      <w:r w:rsidRPr="61DD7586">
        <w:rPr>
          <w:rFonts w:ascii="Times New Roman" w:eastAsia="Times New Roman" w:hAnsi="Times New Roman" w:cs="Times New Roman"/>
        </w:rPr>
        <w:t>clinically-detected</w:t>
      </w:r>
      <w:proofErr w:type="gramEnd"/>
      <w:r w:rsidRPr="61DD7586">
        <w:rPr>
          <w:rFonts w:ascii="Times New Roman" w:eastAsia="Times New Roman" w:hAnsi="Times New Roman" w:cs="Times New Roman"/>
        </w:rPr>
        <w:t xml:space="preserve"> sequence variants: Framework for genetic clinicians and clinical scientists by </w:t>
      </w:r>
      <w:proofErr w:type="spellStart"/>
      <w:r w:rsidRPr="61DD7586">
        <w:rPr>
          <w:rFonts w:ascii="Times New Roman" w:eastAsia="Times New Roman" w:hAnsi="Times New Roman" w:cs="Times New Roman"/>
        </w:rPr>
        <w:t>CanVIG</w:t>
      </w:r>
      <w:proofErr w:type="spellEnd"/>
      <w:r w:rsidRPr="61DD7586">
        <w:rPr>
          <w:rFonts w:ascii="Times New Roman" w:eastAsia="Times New Roman" w:hAnsi="Times New Roman" w:cs="Times New Roman"/>
        </w:rPr>
        <w:t xml:space="preserve">-UK (Cancer Variant Interpretation Group UK). Genet Med. 2022;24(9):1867-77. </w:t>
      </w:r>
      <w:proofErr w:type="spellStart"/>
      <w:r w:rsidRPr="61DD7586">
        <w:rPr>
          <w:rFonts w:ascii="Times New Roman" w:eastAsia="Times New Roman" w:hAnsi="Times New Roman" w:cs="Times New Roman"/>
        </w:rPr>
        <w:t>doi</w:t>
      </w:r>
      <w:proofErr w:type="spellEnd"/>
      <w:r w:rsidRPr="61DD7586">
        <w:rPr>
          <w:rFonts w:ascii="Times New Roman" w:eastAsia="Times New Roman" w:hAnsi="Times New Roman" w:cs="Times New Roman"/>
        </w:rPr>
        <w:t>: 10.1016/j.gim.2022.05.002</w:t>
      </w:r>
    </w:p>
    <w:p w14:paraId="2CBC34A9" w14:textId="5CEC8545" w:rsidR="61DD7586" w:rsidRDefault="4ECA53D8" w:rsidP="61DD7586">
      <w:pPr>
        <w:pStyle w:val="ListParagraph"/>
        <w:numPr>
          <w:ilvl w:val="0"/>
          <w:numId w:val="4"/>
        </w:numPr>
        <w:spacing w:after="0" w:line="240" w:lineRule="auto"/>
        <w:jc w:val="both"/>
        <w:rPr>
          <w:rFonts w:ascii="Times New Roman" w:eastAsia="Times New Roman" w:hAnsi="Times New Roman" w:cs="Times New Roman"/>
        </w:rPr>
      </w:pPr>
      <w:proofErr w:type="spellStart"/>
      <w:r w:rsidRPr="34CE8CA4">
        <w:rPr>
          <w:rFonts w:ascii="Times New Roman" w:eastAsia="Times New Roman" w:hAnsi="Times New Roman" w:cs="Times New Roman"/>
        </w:rPr>
        <w:t>Starita</w:t>
      </w:r>
      <w:proofErr w:type="spellEnd"/>
      <w:r w:rsidRPr="34CE8CA4">
        <w:rPr>
          <w:rFonts w:ascii="Times New Roman" w:eastAsia="Times New Roman" w:hAnsi="Times New Roman" w:cs="Times New Roman"/>
        </w:rPr>
        <w:t xml:space="preserve"> LM, </w:t>
      </w:r>
      <w:proofErr w:type="spellStart"/>
      <w:r w:rsidRPr="34CE8CA4">
        <w:rPr>
          <w:rFonts w:ascii="Times New Roman" w:eastAsia="Times New Roman" w:hAnsi="Times New Roman" w:cs="Times New Roman"/>
        </w:rPr>
        <w:t>Ahituv</w:t>
      </w:r>
      <w:proofErr w:type="spellEnd"/>
      <w:r w:rsidRPr="34CE8CA4">
        <w:rPr>
          <w:rFonts w:ascii="Times New Roman" w:eastAsia="Times New Roman" w:hAnsi="Times New Roman" w:cs="Times New Roman"/>
        </w:rPr>
        <w:t xml:space="preserve"> N, Dunham MJ, </w:t>
      </w:r>
      <w:proofErr w:type="spellStart"/>
      <w:r w:rsidRPr="34CE8CA4">
        <w:rPr>
          <w:rFonts w:ascii="Times New Roman" w:eastAsia="Times New Roman" w:hAnsi="Times New Roman" w:cs="Times New Roman"/>
        </w:rPr>
        <w:t>Kitzman</w:t>
      </w:r>
      <w:proofErr w:type="spellEnd"/>
      <w:r w:rsidRPr="34CE8CA4">
        <w:rPr>
          <w:rFonts w:ascii="Times New Roman" w:eastAsia="Times New Roman" w:hAnsi="Times New Roman" w:cs="Times New Roman"/>
        </w:rPr>
        <w:t xml:space="preserve"> JO, Roth FP, Seelig G, et al. Variant Interpretation: Functional Assays to the Rescue. Am J Hum Genet. 2017;101(3):315-25. </w:t>
      </w:r>
      <w:proofErr w:type="spellStart"/>
      <w:r w:rsidRPr="34CE8CA4">
        <w:rPr>
          <w:rFonts w:ascii="Times New Roman" w:eastAsia="Times New Roman" w:hAnsi="Times New Roman" w:cs="Times New Roman"/>
        </w:rPr>
        <w:t>doi</w:t>
      </w:r>
      <w:proofErr w:type="spellEnd"/>
      <w:r w:rsidRPr="34CE8CA4">
        <w:rPr>
          <w:rFonts w:ascii="Times New Roman" w:eastAsia="Times New Roman" w:hAnsi="Times New Roman" w:cs="Times New Roman"/>
        </w:rPr>
        <w:t>: 10.1016/j.ajhg.2017.07.014</w:t>
      </w:r>
    </w:p>
    <w:p w14:paraId="02B69861" w14:textId="238F6AC2" w:rsidR="78156CC1" w:rsidRDefault="78156CC1" w:rsidP="00505558">
      <w:pPr>
        <w:spacing w:after="0" w:line="240" w:lineRule="auto"/>
        <w:contextualSpacing/>
        <w:jc w:val="both"/>
        <w:rPr>
          <w:rFonts w:ascii="Times New Roman" w:eastAsia="Times New Roman" w:hAnsi="Times New Roman" w:cs="Times New Roman"/>
        </w:rPr>
      </w:pPr>
    </w:p>
    <w:p w14:paraId="261FDB34" w14:textId="731816ED" w:rsidR="78156CC1" w:rsidRDefault="78156CC1" w:rsidP="423F7AAB">
      <w:pPr>
        <w:spacing w:after="0" w:line="300" w:lineRule="auto"/>
        <w:contextualSpacing/>
        <w:jc w:val="both"/>
        <w:rPr>
          <w:rFonts w:ascii="Times New Roman" w:eastAsia="Times New Roman" w:hAnsi="Times New Roman" w:cs="Times New Roman"/>
        </w:rPr>
      </w:pPr>
    </w:p>
    <w:sectPr w:rsidR="78156CC1">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rackley, Andrew" w:date="2024-06-13T09:29:00Z" w:initials="DA">
    <w:p w14:paraId="66517379" w14:textId="3670B0C2" w:rsidR="0DA67F47" w:rsidRDefault="0DA67F47">
      <w:pPr>
        <w:pStyle w:val="CommentText"/>
      </w:pPr>
      <w:r>
        <w:t>I think we should have some mention of the functional domain (homeodomain) component of the title so it doesn't sound like its JUST about in silico tools</w:t>
      </w:r>
      <w:r>
        <w:rPr>
          <w:rStyle w:val="CommentReference"/>
        </w:rPr>
        <w:annotationRef/>
      </w:r>
    </w:p>
  </w:comment>
  <w:comment w:id="2" w:author="Drackley, Andrew" w:date="2024-05-09T18:21:00Z" w:initials="DA">
    <w:p w14:paraId="63156270" w14:textId="5C695802" w:rsidR="74137DAD" w:rsidRDefault="74137DAD">
      <w:pPr>
        <w:pStyle w:val="CommentText"/>
      </w:pPr>
      <w:r>
        <w:t>https://genomemedicine.biomedcentral.com/submission-guidelines/preparing-your-manuscript/research</w:t>
      </w:r>
      <w:r>
        <w:rPr>
          <w:rStyle w:val="CommentReference"/>
        </w:rPr>
        <w:annotationRef/>
      </w:r>
    </w:p>
  </w:comment>
  <w:comment w:id="3" w:author="Drackley, Andrew" w:date="2024-05-09T13:52:00Z" w:initials="DA">
    <w:p w14:paraId="7E3B298F" w14:textId="3E98B20D" w:rsidR="42C58A58" w:rsidRDefault="42C58A58">
      <w:pPr>
        <w:pStyle w:val="CommentText"/>
      </w:pPr>
      <w:r>
        <w:t>https://genomemedicine.biomedcentral.com/submission-guidelines/prepare-supporting-information</w:t>
      </w:r>
      <w:r>
        <w:rPr>
          <w:rStyle w:val="CommentReference"/>
        </w:rPr>
        <w:annotationRef/>
      </w:r>
    </w:p>
  </w:comment>
  <w:comment w:id="4" w:author="Drackley, Andrew" w:date="2024-05-09T18:21:00Z" w:initials="DA">
    <w:p w14:paraId="14880359" w14:textId="6E362C36" w:rsidR="74137DAD" w:rsidRDefault="74137DAD">
      <w:pPr>
        <w:pStyle w:val="CommentText"/>
      </w:pPr>
      <w:r>
        <w:t>https://www.biomedcentral.com/getpublished/editorial-policies#authorship</w:t>
      </w:r>
      <w:r>
        <w:rPr>
          <w:rStyle w:val="CommentReference"/>
        </w:rPr>
        <w:annotationRef/>
      </w:r>
    </w:p>
  </w:comment>
  <w:comment w:id="5" w:author="Drackley, Andrew" w:date="2024-05-14T11:43:00Z" w:initials="DA">
    <w:p w14:paraId="5AC1C24E" w14:textId="49A38825" w:rsidR="347A6453" w:rsidRDefault="347A6453">
      <w:pPr>
        <w:pStyle w:val="CommentText"/>
      </w:pPr>
      <w:r>
        <w:t>possibility of needing consent to publish the case vignette</w:t>
      </w:r>
      <w:r>
        <w:rPr>
          <w:rStyle w:val="CommentReference"/>
        </w:rPr>
        <w:annotationRef/>
      </w:r>
    </w:p>
  </w:comment>
  <w:comment w:id="6" w:author="Drackley, Andrew" w:date="2024-05-09T18:18:00Z" w:initials="DA">
    <w:p w14:paraId="5B164AFF" w14:textId="3C8F1498" w:rsidR="74137DAD" w:rsidRDefault="74137DAD">
      <w:pPr>
        <w:pStyle w:val="CommentText"/>
      </w:pPr>
      <w:r>
        <w:t>https://www.elsevier.com/researcher/author/policies-and-guidelines/credit-author-statement</w:t>
      </w:r>
      <w:r>
        <w:rPr>
          <w:rStyle w:val="CommentReference"/>
        </w:rPr>
        <w:annotationRef/>
      </w:r>
    </w:p>
  </w:comment>
  <w:comment w:id="7" w:author="Drackley, Andrew" w:date="2024-06-26T09:26:00Z" w:initials="DA">
    <w:p w14:paraId="191EC672" w14:textId="7B23EF08" w:rsidR="4024415D" w:rsidRDefault="4024415D">
      <w:pPr>
        <w:pStyle w:val="CommentText"/>
      </w:pPr>
      <w:r>
        <w:t>these are fairly ubiquitously referred to as tools, so I'd prefer to keep it that way. I only ever see annotation as the specific step(s) in bioi pipelines, with in silico predictors called tools and their predictions just called predictions</w:t>
      </w:r>
      <w:r>
        <w:rPr>
          <w:rStyle w:val="CommentReference"/>
        </w:rPr>
        <w:annotationRef/>
      </w:r>
    </w:p>
  </w:comment>
  <w:comment w:id="8" w:author="Drackley, Andrew" w:date="2024-06-26T09:43:00Z" w:initials="DA">
    <w:p w14:paraId="66BBE1A2" w14:textId="14C5D863" w:rsidR="2D64A7E2" w:rsidRDefault="2D64A7E2">
      <w:pPr>
        <w:pStyle w:val="CommentText"/>
      </w:pPr>
      <w:r>
        <w:t>like anytime we're saying what a tool is predicting, it should just be called a prediction, not an annotation</w:t>
      </w:r>
      <w:r>
        <w:rPr>
          <w:rStyle w:val="CommentReference"/>
        </w:rPr>
        <w:annotationRef/>
      </w:r>
    </w:p>
  </w:comment>
  <w:comment w:id="9" w:author="Skol, Andrew" w:date="2024-06-25T16:10:00Z" w:initials="SA">
    <w:p w14:paraId="26AEF8B5" w14:textId="77777777" w:rsidR="009C1729" w:rsidRDefault="009C1729">
      <w:pPr>
        <w:pStyle w:val="CommentText"/>
      </w:pPr>
      <w:r>
        <w:rPr>
          <w:rStyle w:val="CommentReference"/>
        </w:rPr>
        <w:annotationRef/>
      </w:r>
      <w:r>
        <w:t>I'm not sure what you are getting at here.</w:t>
      </w:r>
    </w:p>
  </w:comment>
  <w:comment w:id="10" w:author="Drackley, Andrew" w:date="2024-06-26T09:27:00Z" w:initials="DA">
    <w:p w14:paraId="2440979D" w14:textId="650A6177" w:rsidR="25D99249" w:rsidRDefault="25D99249">
      <w:pPr>
        <w:pStyle w:val="CommentText"/>
      </w:pPr>
      <w:r>
        <w:t>yeah good note, dropping the first clause is fine</w:t>
      </w:r>
      <w:r>
        <w:rPr>
          <w:rStyle w:val="CommentReference"/>
        </w:rPr>
        <w:annotationRef/>
      </w:r>
    </w:p>
  </w:comment>
  <w:comment w:id="11" w:author="Drackley, Andrew" w:date="2024-05-14T11:51:00Z" w:initials="DA">
    <w:p w14:paraId="4E466A73" w14:textId="0E1D7E2A" w:rsidR="326D0428" w:rsidRDefault="326D0428">
      <w:pPr>
        <w:pStyle w:val="CommentText"/>
      </w:pPr>
      <w:r>
        <w:t>need reference - is this GeneReviews?</w:t>
      </w:r>
      <w:r>
        <w:rPr>
          <w:rStyle w:val="CommentReference"/>
        </w:rPr>
        <w:annotationRef/>
      </w:r>
    </w:p>
  </w:comment>
  <w:comment w:id="12" w:author="Drackley, Andrew" w:date="2024-05-14T10:32:00Z" w:initials="DA">
    <w:p w14:paraId="341F9802" w14:textId="7D0F9D94" w:rsidR="2B0F84BF" w:rsidRDefault="2B0F84BF">
      <w:pPr>
        <w:pStyle w:val="CommentText"/>
      </w:pPr>
      <w:r>
        <w:t>could be removed for word count purposes</w:t>
      </w:r>
      <w:r>
        <w:rPr>
          <w:rStyle w:val="CommentReference"/>
        </w:rPr>
        <w:annotationRef/>
      </w:r>
    </w:p>
  </w:comment>
  <w:comment w:id="13" w:author="Skol, Andrew" w:date="2024-06-25T16:31:00Z" w:initials="SA">
    <w:p w14:paraId="6F842383" w14:textId="77777777" w:rsidR="003017D1" w:rsidRDefault="003017D1">
      <w:pPr>
        <w:pStyle w:val="CommentText"/>
      </w:pPr>
      <w:r>
        <w:rPr>
          <w:rStyle w:val="CommentReference"/>
        </w:rPr>
        <w:annotationRef/>
      </w:r>
      <w:r>
        <w:t>Is it important to distinguish or can we just say ensemble?</w:t>
      </w:r>
    </w:p>
  </w:comment>
  <w:comment w:id="14" w:author="Drackley, Andrew" w:date="2024-06-26T09:29:00Z" w:initials="DA">
    <w:p w14:paraId="3D4EBCC0" w14:textId="35FCF11D" w:rsidR="1C4CEE0F" w:rsidRDefault="1C4CEE0F">
      <w:pPr>
        <w:pStyle w:val="CommentText"/>
      </w:pPr>
      <w:r>
        <w:t xml:space="preserve">meta-prediction tools is probably used more frequently in clinical genetics literature (at least with respect to variant classification) so if we were just going to pick one, meta-prediction would be preferred. </w:t>
      </w:r>
      <w:r>
        <w:rPr>
          <w:rStyle w:val="CommentReference"/>
        </w:rPr>
        <w:annotationRef/>
      </w:r>
    </w:p>
  </w:comment>
  <w:comment w:id="15" w:author="Drackley, Andrew" w:date="2023-11-14T14:23:00Z" w:initials="DA">
    <w:p w14:paraId="1DD9A3A2" w14:textId="44A34644" w:rsidR="767460FE" w:rsidRDefault="6E894EA9" w:rsidP="6E894EA9">
      <w:pPr>
        <w:pStyle w:val="CommentText"/>
      </w:pPr>
      <w:r>
        <w:t>Will change it up a bit so that isn't ONLY about in silico predictors, but about improved missense variant assessment overall, just with a strong focus on the evaluation of the predictors</w:t>
      </w:r>
      <w:r w:rsidR="767460FE">
        <w:rPr>
          <w:rStyle w:val="CommentReference"/>
        </w:rPr>
        <w:annotationRef/>
      </w:r>
      <w:r w:rsidR="767460FE">
        <w:rPr>
          <w:rStyle w:val="CommentReference"/>
        </w:rPr>
        <w:annotationRef/>
      </w:r>
    </w:p>
  </w:comment>
  <w:comment w:id="16" w:author="Weese-Mayer, Debra" w:date="2024-04-03T13:23:00Z" w:initials="WD">
    <w:p w14:paraId="7AB62483" w14:textId="04367310" w:rsidR="5F8E5BAE" w:rsidRDefault="5F8E5BAE">
      <w:pPr>
        <w:pStyle w:val="CommentText"/>
      </w:pPr>
      <w:r>
        <w:t>maybe divide into 2 sentences?</w:t>
      </w:r>
      <w:r>
        <w:rPr>
          <w:rStyle w:val="CommentReference"/>
        </w:rPr>
        <w:annotationRef/>
      </w:r>
    </w:p>
  </w:comment>
  <w:comment w:id="17" w:author="Weese-Mayer, Debra" w:date="2024-04-03T13:29:00Z" w:initials="WD">
    <w:p w14:paraId="59548A18" w14:textId="297CEE9B" w:rsidR="5F8E5BAE" w:rsidRDefault="5F8E5BAE">
      <w:pPr>
        <w:pStyle w:val="CommentText"/>
      </w:pPr>
      <w:r>
        <w:t>is this a word???</w:t>
      </w:r>
      <w:r>
        <w:rPr>
          <w:rStyle w:val="CommentReference"/>
        </w:rPr>
        <w:annotationRef/>
      </w:r>
    </w:p>
  </w:comment>
  <w:comment w:id="18" w:author="Drackley, Andrew" w:date="2024-04-04T14:09:00Z" w:initials="DA">
    <w:p w14:paraId="7A626800" w14:textId="16A34CAA" w:rsidR="674114DB" w:rsidRDefault="674114DB">
      <w:pPr>
        <w:pStyle w:val="CommentText"/>
      </w:pPr>
      <w:r>
        <w:t>shockingly yes, learned it at a medical genetics conference two years ago and was similarly surprised</w:t>
      </w:r>
      <w:r>
        <w:rPr>
          <w:rStyle w:val="CommentReference"/>
        </w:rPr>
        <w:annotationRef/>
      </w:r>
    </w:p>
  </w:comment>
  <w:comment w:id="19" w:author="Skol, Andrew" w:date="2023-11-09T14:11:00Z" w:initials="SA">
    <w:p w14:paraId="63081CC8" w14:textId="77777777" w:rsidR="004A6317" w:rsidRDefault="004A6317">
      <w:pPr>
        <w:pStyle w:val="CommentText"/>
      </w:pPr>
      <w:r>
        <w:rPr>
          <w:rStyle w:val="CommentReference"/>
        </w:rPr>
        <w:annotationRef/>
      </w:r>
      <w:r>
        <w:t>This is a very long and complicated sentence and I can't figure out what it means. ☹️</w:t>
      </w:r>
      <w:r>
        <w:rPr>
          <w:rStyle w:val="CommentReference"/>
        </w:rPr>
        <w:annotationRef/>
      </w:r>
    </w:p>
  </w:comment>
  <w:comment w:id="20" w:author="Drackley, Andrew" w:date="2023-11-09T14:21:00Z" w:initials="DA">
    <w:p w14:paraId="5203234C" w14:textId="7E39CCD9" w:rsidR="3CBC86C7" w:rsidRDefault="4B16E878" w:rsidP="4B16E878">
      <w:pPr>
        <w:pStyle w:val="CommentText"/>
      </w:pPr>
      <w:r>
        <w:t>Totally fine, just a remnant from putting together the outline and needing to explain (to myself and others) how we were doing the annotations.</w:t>
      </w:r>
      <w:r w:rsidR="3CBC86C7">
        <w:rPr>
          <w:rStyle w:val="CommentReference"/>
        </w:rPr>
        <w:annotationRef/>
      </w:r>
      <w:r w:rsidR="3CBC86C7">
        <w:rPr>
          <w:rStyle w:val="CommentReference"/>
        </w:rPr>
        <w:annotationRef/>
      </w:r>
      <w:r>
        <w:rPr>
          <w:rStyle w:val="CommentReference"/>
        </w:rPr>
        <w:annotationRef/>
      </w:r>
    </w:p>
  </w:comment>
  <w:comment w:id="21" w:author="Yap, Kai Lee" w:date="2023-11-16T17:53:00Z" w:initials="YL">
    <w:p w14:paraId="2062895C" w14:textId="4DDB18E4" w:rsidR="48036F4F" w:rsidRDefault="48036F4F">
      <w:pPr>
        <w:pStyle w:val="CommentText"/>
      </w:pPr>
      <w:r>
        <w:t>specify the number?</w:t>
      </w:r>
      <w:r>
        <w:rPr>
          <w:rStyle w:val="CommentReference"/>
        </w:rPr>
        <w:annotationRef/>
      </w:r>
      <w:r>
        <w:rPr>
          <w:rStyle w:val="CommentReference"/>
        </w:rPr>
        <w:annotationRef/>
      </w:r>
    </w:p>
  </w:comment>
  <w:comment w:id="22" w:author="Skol, Andrew" w:date="2024-03-20T15:12:00Z" w:initials="SA">
    <w:p w14:paraId="789322C4" w14:textId="77777777" w:rsidR="00993069" w:rsidRDefault="00993069">
      <w:pPr>
        <w:pStyle w:val="CommentText"/>
      </w:pPr>
      <w:r>
        <w:rPr>
          <w:rStyle w:val="CommentReference"/>
        </w:rPr>
        <w:annotationRef/>
      </w:r>
      <w:r>
        <w:t>Probably want to be careful when discussion this as any frequency at the level is going to have large error bars given the number of allele actually observed is likely going to be very small.</w:t>
      </w:r>
    </w:p>
  </w:comment>
  <w:comment w:id="23" w:author="Drackley, Andrew" w:date="2024-05-14T12:07:00Z" w:initials="DA">
    <w:p w14:paraId="06B4BB8A" w14:textId="6407C888" w:rsidR="260CEB0B" w:rsidRDefault="260CEB0B">
      <w:pPr>
        <w:pStyle w:val="CommentText"/>
      </w:pPr>
      <w:r>
        <w:t>you're right Andrew, this is a good enough address of this "limitation"</w:t>
      </w:r>
      <w:r>
        <w:rPr>
          <w:rStyle w:val="CommentReference"/>
        </w:rPr>
        <w:annotationRef/>
      </w:r>
    </w:p>
  </w:comment>
  <w:comment w:id="25" w:author="Drackley, Andrew" w:date="2024-04-01T09:56:00Z" w:initials="DA">
    <w:p w14:paraId="535EF337" w14:textId="05961239" w:rsidR="2AECE1B4" w:rsidRDefault="2AECE1B4">
      <w:pPr>
        <w:pStyle w:val="CommentText"/>
      </w:pPr>
      <w:r>
        <w:t>Going to also look for examples of how this approach could have impacted the classification for 1+ variants classified in our dataset as a VUS/uncertain to better illustrate</w:t>
      </w:r>
      <w:r>
        <w:rPr>
          <w:rStyle w:val="CommentReference"/>
        </w:rPr>
        <w:annotationRef/>
      </w:r>
    </w:p>
  </w:comment>
  <w:comment w:id="26" w:author="Drackley, Andrew" w:date="2024-04-04T14:15:00Z" w:initials="DA">
    <w:p w14:paraId="53AD3BF5" w14:textId="55357C20" w:rsidR="2EB254B7" w:rsidRDefault="2EB254B7">
      <w:pPr>
        <w:pStyle w:val="CommentText"/>
      </w:pPr>
      <w:r>
        <w:t xml:space="preserve">nothing of note in the uncertain cohort but will now instead look for ones in our own pathogenic cohort that would be VUS per ACMG/AMP but could be formally upgraded with this guidance. </w:t>
      </w:r>
      <w:r>
        <w:rPr>
          <w:rStyle w:val="CommentReference"/>
        </w:rPr>
        <w:annotationRef/>
      </w:r>
    </w:p>
  </w:comment>
  <w:comment w:id="27" w:author="Drackley, Andrew" w:date="2024-04-01T09:27:00Z" w:initials="DA">
    <w:p w14:paraId="38B73740" w14:textId="50DE174B" w:rsidR="65FB1358" w:rsidRDefault="65FB1358">
      <w:pPr>
        <w:pStyle w:val="CommentText"/>
      </w:pPr>
      <w:r>
        <w:t>these figures will change slightly as we update the dataset with the updated versions of some of these databases but shouldn't change significantly</w:t>
      </w:r>
      <w:r>
        <w:rPr>
          <w:rStyle w:val="CommentReference"/>
        </w:rPr>
        <w:annotationRef/>
      </w:r>
    </w:p>
  </w:comment>
  <w:comment w:id="29" w:author="Drackley, Andrew" w:date="2024-06-04T10:17:00Z" w:initials="DA">
    <w:p w14:paraId="58C98DEC" w14:textId="20D7F757" w:rsidR="1C54A2AF" w:rsidRDefault="1C54A2AF">
      <w:pPr>
        <w:pStyle w:val="CommentText"/>
      </w:pPr>
      <w:r>
        <w:t xml:space="preserve">capitalization of each: </w:t>
      </w:r>
      <w:r>
        <w:rPr>
          <w:rStyle w:val="CommentReference"/>
        </w:rPr>
        <w:annotationRef/>
      </w:r>
    </w:p>
    <w:p w14:paraId="5121A5A4" w14:textId="29D94A73" w:rsidR="1C54A2AF" w:rsidRDefault="1C54A2AF">
      <w:pPr>
        <w:pStyle w:val="CommentText"/>
      </w:pPr>
      <w:r>
        <w:t>CADD</w:t>
      </w:r>
    </w:p>
    <w:p w14:paraId="1E950F2F" w14:textId="537F02B5" w:rsidR="1C54A2AF" w:rsidRDefault="1C54A2AF">
      <w:pPr>
        <w:pStyle w:val="CommentText"/>
      </w:pPr>
      <w:r>
        <w:t>REVEL</w:t>
      </w:r>
    </w:p>
    <w:p w14:paraId="3B18DFE9" w14:textId="0A8A50E1" w:rsidR="1C54A2AF" w:rsidRDefault="1C54A2AF">
      <w:pPr>
        <w:pStyle w:val="CommentText"/>
      </w:pPr>
      <w:r>
        <w:t>BayesDel</w:t>
      </w:r>
    </w:p>
    <w:p w14:paraId="30432B2C" w14:textId="2BBBA1E5" w:rsidR="1C54A2AF" w:rsidRDefault="1C54A2AF">
      <w:pPr>
        <w:pStyle w:val="CommentText"/>
      </w:pPr>
      <w:r>
        <w:t>AlphaMissense</w:t>
      </w:r>
    </w:p>
  </w:comment>
  <w:comment w:id="30" w:author="Drackley, Andy" w:date="2024-06-25T10:10:00Z" w:initials="DA">
    <w:p w14:paraId="0D1E9C62" w14:textId="67B28399" w:rsidR="00D629AD" w:rsidRDefault="00D629AD">
      <w:pPr>
        <w:pStyle w:val="CommentText"/>
      </w:pPr>
      <w:r>
        <w:rPr>
          <w:rStyle w:val="CommentReference"/>
        </w:rPr>
        <w:annotationRef/>
      </w:r>
      <w:r>
        <w:fldChar w:fldCharType="begin"/>
      </w:r>
      <w:r>
        <w:instrText xml:space="preserve"> HYPERLINK "mailto:askol@luriechildrens.org" </w:instrText>
      </w:r>
      <w:bookmarkStart w:id="31" w:name="_@_24E1A108D5404E40968DC62983E14DD3Z"/>
      <w:r>
        <w:fldChar w:fldCharType="separate"/>
      </w:r>
      <w:bookmarkEnd w:id="31"/>
      <w:r w:rsidRPr="00D629AD">
        <w:rPr>
          <w:rStyle w:val="Mention"/>
          <w:noProof/>
        </w:rPr>
        <w:t>@Skol, Andrew</w:t>
      </w:r>
      <w:r>
        <w:fldChar w:fldCharType="end"/>
      </w:r>
    </w:p>
  </w:comment>
  <w:comment w:id="32" w:author="Drackley, Andrew" w:date="2024-06-04T11:44:00Z" w:initials="DA">
    <w:p w14:paraId="5A149B3C" w14:textId="442A1F5E" w:rsidR="62CF743C" w:rsidRDefault="62CF743C">
      <w:pPr>
        <w:pStyle w:val="CommentText"/>
      </w:pPr>
      <w:r>
        <w:t>change "disease-causing" to "pathogenic"</w:t>
      </w:r>
      <w:r>
        <w:rPr>
          <w:rStyle w:val="CommentReference"/>
        </w:rPr>
        <w:annotationRef/>
      </w:r>
    </w:p>
  </w:comment>
  <w:comment w:id="33" w:author="Drackley, Andy" w:date="2024-06-25T10:11:00Z" w:initials="DA">
    <w:p w14:paraId="46BA5F2B" w14:textId="53E40F8A" w:rsidR="00017238" w:rsidRDefault="00017238">
      <w:pPr>
        <w:pStyle w:val="CommentText"/>
      </w:pPr>
      <w:r>
        <w:rPr>
          <w:rStyle w:val="CommentReference"/>
        </w:rPr>
        <w:annotationRef/>
      </w:r>
      <w:r>
        <w:fldChar w:fldCharType="begin"/>
      </w:r>
      <w:r>
        <w:instrText xml:space="preserve"> HYPERLINK "mailto:askol@luriechildrens.org" </w:instrText>
      </w:r>
      <w:bookmarkStart w:id="34" w:name="_@_C77BFF65C71742ED8468F2C48736BE1EZ"/>
      <w:r>
        <w:fldChar w:fldCharType="separate"/>
      </w:r>
      <w:bookmarkEnd w:id="34"/>
      <w:r w:rsidRPr="00017238">
        <w:rPr>
          <w:rStyle w:val="Mention"/>
          <w:noProof/>
        </w:rPr>
        <w:t>@Skol, Andrew</w:t>
      </w:r>
      <w:r>
        <w:fldChar w:fldCharType="end"/>
      </w:r>
      <w:r>
        <w:t xml:space="preserve"> (just making note of the last couple things we need)</w:t>
      </w:r>
    </w:p>
  </w:comment>
  <w:comment w:id="35" w:author="Skol, Andrew" w:date="2024-06-25T17:16:00Z" w:initials="SA">
    <w:p w14:paraId="61935989" w14:textId="77777777" w:rsidR="00023338" w:rsidRDefault="00023338">
      <w:pPr>
        <w:pStyle w:val="CommentText"/>
      </w:pPr>
      <w:r>
        <w:rPr>
          <w:rStyle w:val="CommentReference"/>
        </w:rPr>
        <w:annotationRef/>
      </w:r>
      <w:r>
        <w:t>How can we say this such that it's clear that this mean that this is investigator, not in silico annotation, classified as pathogenic?</w:t>
      </w:r>
    </w:p>
  </w:comment>
  <w:comment w:id="36" w:author="Drackley, Andrew" w:date="2024-06-26T09:31:00Z" w:initials="DA">
    <w:p w14:paraId="396ECF4E" w14:textId="71E3AE0E" w:rsidR="5F18B8F8" w:rsidRDefault="5F18B8F8">
      <w:pPr>
        <w:pStyle w:val="CommentText"/>
      </w:pPr>
      <w:r>
        <w:t xml:space="preserve">that's one of the reasons I'd prefer to stay away from using "annotation" for prediction tools, any maybe just dropping it completely since it's typically just used (at least in this more limited space) as the specific step in an NGS pipeline </w:t>
      </w:r>
      <w:r>
        <w:rPr>
          <w:rStyle w:val="CommentReference"/>
        </w:rPr>
        <w:annotationRef/>
      </w:r>
    </w:p>
  </w:comment>
  <w:comment w:id="37" w:author="Yap, Kai Lee" w:date="2023-11-16T18:05:00Z" w:initials="YL">
    <w:p w14:paraId="3CD0BF2F" w14:textId="77777777" w:rsidR="00526FDA" w:rsidRDefault="00526FDA" w:rsidP="00526FDA">
      <w:pPr>
        <w:pStyle w:val="CommentText"/>
      </w:pPr>
      <w:r>
        <w:t xml:space="preserve">Specify the impact that this new knowledge could have on variant classification for PHOX2B? ACMG criteria of giving extra weight to variants in 'hotspots'. this would technically qualify as one. </w:t>
      </w:r>
      <w:r>
        <w:rPr>
          <w:rStyle w:val="CommentReference"/>
        </w:rPr>
        <w:annotationRef/>
      </w:r>
    </w:p>
  </w:comment>
  <w:comment w:id="39" w:author="Drackley, Andrew" w:date="2024-06-03T14:58:00Z" w:initials="DA">
    <w:p w14:paraId="3E75230B" w14:textId="00B55E4A" w:rsidR="59C6339F" w:rsidRDefault="59C6339F">
      <w:pPr>
        <w:pStyle w:val="CommentText"/>
      </w:pPr>
      <w:r>
        <w:rPr>
          <w:color w:val="2B579A"/>
          <w:shd w:val="clear" w:color="auto" w:fill="E6E6E6"/>
        </w:rPr>
        <w:fldChar w:fldCharType="begin"/>
      </w:r>
      <w:r>
        <w:instrText xml:space="preserve"> HYPERLINK "mailto:askol@luriechildrens.org"</w:instrText>
      </w:r>
      <w:r>
        <w:rPr>
          <w:color w:val="2B579A"/>
          <w:shd w:val="clear" w:color="auto" w:fill="E6E6E6"/>
        </w:rPr>
      </w:r>
      <w:bookmarkStart w:id="43" w:name="_@_F15522623DEB4D4D96DABAEBD1E7719BZ"/>
      <w:r>
        <w:rPr>
          <w:color w:val="2B579A"/>
          <w:shd w:val="clear" w:color="auto" w:fill="E6E6E6"/>
        </w:rPr>
        <w:fldChar w:fldCharType="separate"/>
      </w:r>
      <w:bookmarkEnd w:id="43"/>
      <w:r w:rsidRPr="59C6339F">
        <w:rPr>
          <w:rStyle w:val="Mention"/>
          <w:noProof/>
        </w:rPr>
        <w:t>@Skol, Andrew</w:t>
      </w:r>
      <w:r>
        <w:rPr>
          <w:color w:val="2B579A"/>
          <w:shd w:val="clear" w:color="auto" w:fill="E6E6E6"/>
        </w:rPr>
        <w:fldChar w:fldCharType="end"/>
      </w:r>
      <w:r>
        <w:t xml:space="preserve"> would you be able to do a quick significance test for this? just so we can cite something for the homeodomain vs whole gene predictions</w:t>
      </w:r>
      <w:r>
        <w:rPr>
          <w:rStyle w:val="CommentReference"/>
        </w:rPr>
        <w:annotationRef/>
      </w:r>
    </w:p>
  </w:comment>
  <w:comment w:id="40" w:author="Drackley, Andrew" w:date="2024-06-03T14:58:00Z" w:initials="DA">
    <w:p w14:paraId="3BE7CD39" w14:textId="7F574EB0" w:rsidR="4D3CE63E" w:rsidRDefault="4D3CE63E">
      <w:pPr>
        <w:pStyle w:val="CommentText"/>
      </w:pPr>
      <w:r>
        <w:t>not immediately, just whenever you have a chance</w:t>
      </w:r>
      <w:r>
        <w:rPr>
          <w:rStyle w:val="CommentReference"/>
        </w:rPr>
        <w:annotationRef/>
      </w:r>
    </w:p>
  </w:comment>
  <w:comment w:id="41" w:author="Skol, Andrew" w:date="2024-06-04T06:35:00Z" w:initials="">
    <w:p w14:paraId="7EF306B1" w14:textId="68025197" w:rsidR="004F4B7F" w:rsidRDefault="004F4B7F">
      <w:pPr>
        <w:pStyle w:val="CommentText"/>
      </w:pPr>
      <w:r>
        <w:rPr>
          <w:rStyle w:val="CommentReference"/>
        </w:rPr>
        <w:annotationRef/>
      </w:r>
      <w:r>
        <w:t xml:space="preserve">The p-values are miniscule, which is why I didn't include a column. The p-value is essentially 0.  </w:t>
      </w:r>
    </w:p>
  </w:comment>
  <w:comment w:id="42" w:author="Drackley, Andrew" w:date="2024-06-04T08:39:00Z" w:initials="DA">
    <w:p w14:paraId="4800480B" w14:textId="0C96760B" w:rsidR="3388049A" w:rsidRDefault="3388049A">
      <w:pPr>
        <w:pStyle w:val="CommentText"/>
      </w:pPr>
      <w:r>
        <w:t>figured it'd be tiny, thank you for adding that in!</w:t>
      </w:r>
      <w:r>
        <w:rPr>
          <w:rStyle w:val="CommentReference"/>
        </w:rPr>
        <w:annotationRef/>
      </w:r>
    </w:p>
  </w:comment>
  <w:comment w:id="44" w:author="Skol, Andrew" w:date="2024-06-25T17:28:00Z" w:initials="SA">
    <w:p w14:paraId="066FEFDC" w14:textId="77777777" w:rsidR="00CE139F" w:rsidRDefault="00CE139F">
      <w:pPr>
        <w:pStyle w:val="CommentText"/>
      </w:pPr>
      <w:r>
        <w:rPr>
          <w:rStyle w:val="CommentReference"/>
        </w:rPr>
        <w:annotationRef/>
      </w:r>
      <w:r>
        <w:t>Did we not observe any true variants in the hd?</w:t>
      </w:r>
    </w:p>
  </w:comment>
  <w:comment w:id="45" w:author="Drackley, Andrew" w:date="2024-06-26T09:33:00Z" w:initials="DA">
    <w:p w14:paraId="215AC0F1" w14:textId="671B6B13" w:rsidR="5804DC7D" w:rsidRDefault="5804DC7D">
      <w:pPr>
        <w:pStyle w:val="CommentText"/>
      </w:pPr>
      <w:r>
        <w:t xml:space="preserve">we did, that's what the first sentence of this paragraph is. this part is just supporting the potential functional importance of the homeodomain using the in silico tools, following our findings that there is clustering of pathogenic variants in our study cohort. </w:t>
      </w:r>
      <w:r>
        <w:rPr>
          <w:rStyle w:val="CommentReference"/>
        </w:rPr>
        <w:annotationRef/>
      </w:r>
    </w:p>
  </w:comment>
  <w:comment w:id="38" w:author="Yap, Kai Lee" w:date="2023-11-16T18:05:00Z" w:initials="YL">
    <w:p w14:paraId="5C559876" w14:textId="4C6E99CD" w:rsidR="2D5EE8F5" w:rsidRDefault="2D5EE8F5">
      <w:pPr>
        <w:pStyle w:val="CommentText"/>
      </w:pPr>
      <w:r>
        <w:t xml:space="preserve">Specify the impact that this new knowledge could have on variant classification for PHOX2B? ACMG criteria of giving extra weight to variants in 'hotspots'. this would technically qualify as one. </w:t>
      </w:r>
      <w:r>
        <w:rPr>
          <w:rStyle w:val="CommentReference"/>
        </w:rPr>
        <w:annotationRef/>
      </w:r>
    </w:p>
  </w:comment>
  <w:comment w:id="46" w:author="Drackley, Andrew" w:date="2024-06-04T10:16:00Z" w:initials="DA">
    <w:p w14:paraId="5724DB9C" w14:textId="77777777" w:rsidR="00AA23ED" w:rsidRDefault="00AA23ED">
      <w:pPr>
        <w:pStyle w:val="CommentText"/>
      </w:pPr>
      <w:r>
        <w:t xml:space="preserve">change "disease-causing" to "pathogenic" </w:t>
      </w:r>
    </w:p>
  </w:comment>
  <w:comment w:id="47" w:author="Drackley, Andy" w:date="2024-06-25T10:11:00Z" w:initials="DA">
    <w:p w14:paraId="4CC63337" w14:textId="56D00632" w:rsidR="00AA23ED" w:rsidRDefault="00AA23ED">
      <w:pPr>
        <w:pStyle w:val="CommentText"/>
      </w:pPr>
      <w:r>
        <w:rPr>
          <w:rStyle w:val="CommentReference"/>
        </w:rPr>
        <w:annotationRef/>
      </w:r>
      <w:r>
        <w:fldChar w:fldCharType="begin"/>
      </w:r>
      <w:r>
        <w:instrText xml:space="preserve"> HYPERLINK "mailto:askol@luriechildrens.org" </w:instrText>
      </w:r>
      <w:bookmarkStart w:id="49" w:name="_@_D88568BC7BAE4EC8B2DC9A174BF78DB5Z"/>
      <w:r>
        <w:fldChar w:fldCharType="separate"/>
      </w:r>
      <w:bookmarkEnd w:id="49"/>
      <w:r w:rsidRPr="00AA23ED">
        <w:rPr>
          <w:rStyle w:val="Mention"/>
          <w:noProof/>
        </w:rPr>
        <w:t>@Skol, Andrew</w:t>
      </w:r>
      <w:r>
        <w:fldChar w:fldCharType="end"/>
      </w:r>
    </w:p>
  </w:comment>
  <w:comment w:id="48" w:author="Drackley, Andrew" w:date="2024-06-26T10:10:00Z" w:initials="DA">
    <w:p w14:paraId="4CF09924" w14:textId="50756BFF" w:rsidR="03A4FD66" w:rsidRDefault="03A4FD66">
      <w:pPr>
        <w:pStyle w:val="CommentText"/>
      </w:pPr>
      <w:r>
        <w:t>looks great</w:t>
      </w:r>
      <w:r>
        <w:rPr>
          <w:rStyle w:val="CommentReference"/>
        </w:rPr>
        <w:annotationRef/>
      </w:r>
    </w:p>
  </w:comment>
  <w:comment w:id="50" w:author="Drackley, Andrew" w:date="2024-05-09T10:57:00Z" w:initials="DA">
    <w:p w14:paraId="762EBCD4" w14:textId="758460CA" w:rsidR="3538912B" w:rsidRDefault="3538912B">
      <w:pPr>
        <w:pStyle w:val="CommentText"/>
      </w:pPr>
      <w:r>
        <w:t>consideration of reducing strengths by 1 depending on width of LR confidence intervals (</w:t>
      </w:r>
      <w:hyperlink r:id="rId1">
        <w:r w:rsidRPr="3538912B">
          <w:rPr>
            <w:rStyle w:val="Hyperlink"/>
          </w:rPr>
          <w:t>https://www.ncbi.nlm.nih.gov/pmc/articles/PMC8263483/):</w:t>
        </w:r>
      </w:hyperlink>
      <w:r>
        <w:t xml:space="preserve"> "Based on the Bayesian model for weighting criteria, these results suggest that PP3 and BP4 could be employed at the strong level. However, based on wide confidence intervals of the likelihood ratios for this conditional probability, we chose to weight PP3 as moderate and BP4 as supporting." </w:t>
      </w:r>
      <w:r>
        <w:rPr>
          <w:rStyle w:val="CommentReference"/>
        </w:rPr>
        <w:annotationRef/>
      </w:r>
    </w:p>
  </w:comment>
  <w:comment w:id="54" w:author="Skol, Andrew" w:date="2024-06-25T17:33:00Z" w:initials="SA">
    <w:p w14:paraId="68E75EEE" w14:textId="77777777" w:rsidR="004A4D63" w:rsidRDefault="004A4D63">
      <w:pPr>
        <w:pStyle w:val="CommentText"/>
      </w:pPr>
      <w:r>
        <w:rPr>
          <w:rStyle w:val="CommentReference"/>
        </w:rPr>
        <w:annotationRef/>
      </w:r>
      <w:r>
        <w:t>We call them uncertain</w:t>
      </w:r>
    </w:p>
  </w:comment>
  <w:comment w:id="55" w:author="Drackley, Andrew" w:date="2024-06-26T09:35:00Z" w:initials="DA">
    <w:p w14:paraId="035726FF" w14:textId="4D5FD343" w:rsidR="16A503EB" w:rsidRDefault="16A503EB">
      <w:pPr>
        <w:pStyle w:val="CommentText"/>
      </w:pPr>
      <w:r>
        <w:t>Our Uncertain group isn't about predictions, it's the group of variants that we were not able to say at the beginning whether they're pathogenic or benign, and so didn't fit in either of our "truth" sets The middle-ground of predictions is typically referred to as "Indeterminate"</w:t>
      </w:r>
      <w:r>
        <w:rPr>
          <w:rStyle w:val="CommentReference"/>
        </w:rPr>
        <w:annotationRef/>
      </w:r>
    </w:p>
  </w:comment>
  <w:comment w:id="56" w:author="Yap, Kai Lee" w:date="2023-11-16T18:27:00Z" w:initials="YL">
    <w:p w14:paraId="0AB589F9" w14:textId="115BC70A" w:rsidR="37D30DCD" w:rsidRDefault="37D30DCD" w:rsidP="37D30DCD">
      <w:pPr>
        <w:pStyle w:val="CommentText"/>
      </w:pPr>
      <w:r>
        <w:t>LR = likelihood ratio right?</w:t>
      </w:r>
      <w:r>
        <w:rPr>
          <w:rStyle w:val="CommentReference"/>
        </w:rPr>
        <w:annotationRef/>
      </w:r>
    </w:p>
  </w:comment>
  <w:comment w:id="57" w:author="Drackley, Andrew" w:date="2023-11-17T09:21:00Z" w:initials="DA">
    <w:p w14:paraId="23B469B0" w14:textId="1971EFF8" w:rsidR="37D30DCD" w:rsidRDefault="37D30DCD" w:rsidP="37D30DCD">
      <w:pPr>
        <w:pStyle w:val="CommentText"/>
      </w:pPr>
      <w:r>
        <w:t>yup</w:t>
      </w:r>
      <w:r>
        <w:rPr>
          <w:rStyle w:val="CommentReference"/>
        </w:rPr>
        <w:annotationRef/>
      </w:r>
    </w:p>
  </w:comment>
  <w:comment w:id="51" w:author="Skol, Andrew" w:date="2024-06-25T17:35:00Z" w:initials="SA">
    <w:p w14:paraId="4A5E5134" w14:textId="77777777" w:rsidR="00717823" w:rsidRDefault="00717823">
      <w:pPr>
        <w:pStyle w:val="CommentText"/>
      </w:pPr>
      <w:r>
        <w:rPr>
          <w:rStyle w:val="CommentReference"/>
        </w:rPr>
        <w:annotationRef/>
      </w:r>
      <w:r>
        <w:t>This is the first time this topic has come up in this paper(I think), and it's at the very beginning of the discussion. Is this important?  Did we do something unusual by calling a set of variants "uncertain"?</w:t>
      </w:r>
    </w:p>
  </w:comment>
  <w:comment w:id="52" w:author="Drackley, Andrew" w:date="2024-06-26T09:37:00Z" w:initials="DA">
    <w:p w14:paraId="29DC6EAF" w14:textId="3C22C919" w:rsidR="12954960" w:rsidRDefault="12954960">
      <w:pPr>
        <w:pStyle w:val="CommentText"/>
      </w:pPr>
      <w:r>
        <w:t xml:space="preserve">No, we're fine. Several studies also evaluated using these prediction tools as either-of, pathogenic or benign, with no middle-ground where it isn't predicting in one direction or the other. all those studies found that the binary/dichotomized use of the tools isn't all that specific, then decide to use them as trichotomized predictors. this is mainly just acknowledging that we are simply using them as trichotomized predictors since previous studies have shown that's better.  </w:t>
      </w:r>
      <w:r>
        <w:rPr>
          <w:rStyle w:val="CommentReference"/>
        </w:rPr>
        <w:annotationRef/>
      </w:r>
    </w:p>
  </w:comment>
  <w:comment w:id="53" w:author="Drackley, Andrew" w:date="2024-06-26T10:12:00Z" w:initials="DA">
    <w:p w14:paraId="2402DA28" w14:textId="4A948FF2" w:rsidR="746E47EF" w:rsidRDefault="746E47EF">
      <w:pPr>
        <w:pStyle w:val="CommentText"/>
      </w:pPr>
      <w:r>
        <w:t>and ultimately is separate from our Uncertain cohort, as this is strictly about the predictions not favoring one or the other, not about the clinical signficance of the variants we evaluated/categorized as Benign/Pathogenic/Uncertain</w:t>
      </w:r>
      <w:r>
        <w:rPr>
          <w:rStyle w:val="CommentReference"/>
        </w:rPr>
        <w:annotationRef/>
      </w:r>
    </w:p>
  </w:comment>
  <w:comment w:id="58" w:author="Skol, Andrew" w:date="2024-06-26T10:18:00Z" w:initials="SA">
    <w:p w14:paraId="3ABE9177" w14:textId="77777777" w:rsidR="00824D43" w:rsidRDefault="00824D43">
      <w:pPr>
        <w:pStyle w:val="CommentText"/>
      </w:pPr>
      <w:r>
        <w:rPr>
          <w:rStyle w:val="CommentReference"/>
        </w:rPr>
        <w:annotationRef/>
      </w:r>
      <w:r>
        <w:t>Should we move this point to the discussion?</w:t>
      </w:r>
    </w:p>
  </w:comment>
  <w:comment w:id="59" w:author="Drackley, Andy" w:date="2024-06-26T10:26:00Z" w:initials="DA">
    <w:p w14:paraId="4B95FD60" w14:textId="77777777" w:rsidR="006B516A" w:rsidRDefault="006B516A" w:rsidP="006F6AD9">
      <w:pPr>
        <w:pStyle w:val="CommentText"/>
      </w:pPr>
      <w:r>
        <w:rPr>
          <w:rStyle w:val="CommentReference"/>
        </w:rPr>
        <w:annotationRef/>
      </w:r>
      <w:r>
        <w:t xml:space="preserve">Was this originally in the results and not the discussion? If so, having it here is good. </w:t>
      </w:r>
    </w:p>
  </w:comment>
  <w:comment w:id="60" w:author="Drackley, Andy" w:date="2024-06-26T10:25:00Z" w:initials="DA">
    <w:p w14:paraId="62C53145" w14:textId="75594311" w:rsidR="00B400D9" w:rsidRDefault="00B400D9" w:rsidP="006F6AD9">
      <w:pPr>
        <w:pStyle w:val="CommentText"/>
      </w:pPr>
      <w:r>
        <w:rPr>
          <w:rStyle w:val="CommentReference"/>
        </w:rPr>
        <w:annotationRef/>
      </w:r>
      <w:r>
        <w:t>This is largely semantics but as originally written was intentional, as the genes themselves don't have homeodomains, they're just encoding the homeodomains of the proteins</w:t>
      </w:r>
    </w:p>
  </w:comment>
  <w:comment w:id="61" w:author="Skol, Andrew" w:date="2024-06-26T11:30:00Z" w:initials="SA">
    <w:p w14:paraId="71370C6D" w14:textId="77777777" w:rsidR="002D28A1" w:rsidRDefault="002D28A1" w:rsidP="00432695">
      <w:pPr>
        <w:pStyle w:val="CommentText"/>
      </w:pPr>
      <w:r>
        <w:rPr>
          <w:rStyle w:val="CommentReference"/>
        </w:rPr>
        <w:annotationRef/>
      </w:r>
      <w:r>
        <w:t>Gotcha</w:t>
      </w:r>
    </w:p>
  </w:comment>
  <w:comment w:id="62" w:author="Skol, Andrew" w:date="2024-06-26T10:19:00Z" w:initials="SA">
    <w:p w14:paraId="28EDFAFD" w14:textId="7F634E35" w:rsidR="00DD044D" w:rsidRDefault="00DD044D">
      <w:pPr>
        <w:pStyle w:val="CommentText"/>
      </w:pPr>
      <w:r>
        <w:rPr>
          <w:rStyle w:val="CommentReference"/>
        </w:rPr>
        <w:annotationRef/>
      </w:r>
      <w:r>
        <w:t>Is this as a result of the annotation or was this previously determined?</w:t>
      </w:r>
    </w:p>
  </w:comment>
  <w:comment w:id="63" w:author="Drackley, Andy" w:date="2024-06-26T10:29:00Z" w:initials="DA">
    <w:p w14:paraId="05A7D9D0" w14:textId="77777777" w:rsidR="00577DC7" w:rsidRDefault="00577DC7" w:rsidP="006F6AD9">
      <w:pPr>
        <w:pStyle w:val="CommentText"/>
      </w:pPr>
      <w:r>
        <w:rPr>
          <w:rStyle w:val="CommentReference"/>
        </w:rPr>
        <w:annotationRef/>
      </w:r>
      <w:r>
        <w:t xml:space="preserve">Its the logic behind having a pathogenic criterion (PM1), knowing that pathogenic variants are clustering in a specific region and therefore if you see a missense variant in that same region, you should already be more suspicious of it. We're claiming they're at increased baseline based on our observed clustering and the in silico analysis we did of the homeodomain vs the rest of the gene. </w:t>
      </w:r>
    </w:p>
  </w:comment>
  <w:comment w:id="64" w:author="Skol, Andrew" w:date="2024-06-26T10:21:00Z" w:initials="SA">
    <w:p w14:paraId="54B2E888" w14:textId="768C54D5" w:rsidR="001504B9" w:rsidRDefault="00603F5F">
      <w:pPr>
        <w:pStyle w:val="CommentText"/>
      </w:pPr>
      <w:r>
        <w:rPr>
          <w:rStyle w:val="CommentReference"/>
        </w:rPr>
        <w:annotationRef/>
      </w:r>
    </w:p>
  </w:comment>
  <w:comment w:id="65" w:author="Yap, Kai Lee" w:date="2023-11-16T18:13:00Z" w:initials="YL">
    <w:p w14:paraId="3125967D" w14:textId="6018F48F" w:rsidR="196742BE" w:rsidRDefault="196742BE" w:rsidP="196742BE">
      <w:pPr>
        <w:pStyle w:val="CommentText"/>
      </w:pPr>
      <w:r>
        <w:t>It is a little tricky to recommend changing medical management based on VUS, so instead should we specify criteria that will should allow a 'pathogenic' classification for PHOX2B missense variants (at least for the 3%)? The rest of the variants should the scores be treated as indication of likelihood for pathogenicity?  i.e. higher the score the more likely to be disease causing. this is in converse to p values where only if it hits significance you consider them</w:t>
      </w:r>
      <w:r>
        <w:rPr>
          <w:rStyle w:val="CommentReference"/>
        </w:rPr>
        <w:annotationRef/>
      </w:r>
    </w:p>
  </w:comment>
  <w:comment w:id="66" w:author="Drackley, Andrew" w:date="2023-11-17T09:11:00Z" w:initials="DA">
    <w:p w14:paraId="7BF00219" w14:textId="01B5C776" w:rsidR="196742BE" w:rsidRDefault="196742BE" w:rsidP="196742BE">
      <w:pPr>
        <w:pStyle w:val="CommentText"/>
      </w:pPr>
      <w:r>
        <w:t xml:space="preserve">Good point, agree on toning down suggestions of medical management changes. we do have to be careful with how we discuss this because we can't classify anything as LP/P based on in silico analysis alone. so we can't say that all of these variants predicted to be disease-causing will actually be classified as such, without actually evaluating all of the VUS and seeing whether applicatino of PP3 at some strength will result in upgraded classifications. </w:t>
      </w:r>
      <w:r>
        <w:rPr>
          <w:rStyle w:val="CommentReference"/>
        </w:rPr>
        <w:annotationRef/>
      </w:r>
    </w:p>
  </w:comment>
  <w:comment w:id="67" w:author="Drackley, Andrew" w:date="2023-11-17T09:19:00Z" w:initials="DA">
    <w:p w14:paraId="5703F2D7" w14:textId="071F0866" w:rsidR="196742BE" w:rsidRDefault="196742BE" w:rsidP="196742BE">
      <w:pPr>
        <w:pStyle w:val="CommentText"/>
      </w:pPr>
      <w:r>
        <w:t>since we unfortunately can't really go back to most of the VUS and see how application of PP3 at some strength would affect classifications, since so many of them are just ones in ClinVar or LOVD with limited or no clinical/inheritance info</w:t>
      </w:r>
      <w:r>
        <w:rPr>
          <w:rStyle w:val="CommentReference"/>
        </w:rPr>
        <w:annotationRef/>
      </w:r>
    </w:p>
  </w:comment>
  <w:comment w:id="68" w:author="Drackley, Andrew" w:date="2024-05-14T10:41:00Z" w:initials="DA">
    <w:p w14:paraId="019628F0" w14:textId="0D6B345D" w:rsidR="259D8650" w:rsidRDefault="259D8650">
      <w:pPr>
        <w:pStyle w:val="CommentText"/>
      </w:pPr>
      <w:r>
        <w:t>do we need consent to include this description? made it as vague as possible but we might need to</w:t>
      </w:r>
      <w:r>
        <w:rPr>
          <w:rStyle w:val="CommentReference"/>
        </w:rPr>
        <w:annotationRef/>
      </w:r>
    </w:p>
  </w:comment>
  <w:comment w:id="69" w:author="Drackley, Andrew" w:date="2024-05-08T13:29:00Z" w:initials="DA">
    <w:p w14:paraId="5416E6A9" w14:textId="26547BD8" w:rsidR="3B527F29" w:rsidRDefault="3B527F29">
      <w:pPr>
        <w:pStyle w:val="CommentText"/>
      </w:pPr>
      <w:r>
        <w:t>return to once new thresholds are generated with updated dataset</w:t>
      </w:r>
      <w:r>
        <w:rPr>
          <w:rStyle w:val="CommentReference"/>
        </w:rPr>
        <w:annotationRef/>
      </w:r>
    </w:p>
  </w:comment>
  <w:comment w:id="70" w:author="Drackley, Andrew" w:date="2024-04-25T14:31:00Z" w:initials="DA">
    <w:p w14:paraId="2589F09B" w14:textId="04E36986" w:rsidR="689FD6EA" w:rsidRDefault="689FD6EA">
      <w:pPr>
        <w:pStyle w:val="CommentText"/>
      </w:pPr>
      <w:r>
        <w:t>can include if we get follow up from this provider in time, otherwise will remove this part</w:t>
      </w:r>
      <w:r>
        <w:rPr>
          <w:rStyle w:val="CommentReference"/>
        </w:rPr>
        <w:annotationRef/>
      </w:r>
    </w:p>
  </w:comment>
  <w:comment w:id="71" w:author="Drackley, Andrew" w:date="2024-05-14T12:42:00Z" w:initials="DA">
    <w:p w14:paraId="609CC89A" w14:textId="5E2F6FD3" w:rsidR="4D2DDB89" w:rsidRDefault="4D2DDB89">
      <w:pPr>
        <w:pStyle w:val="CommentText"/>
      </w:pPr>
      <w:r>
        <w:t>references in Vancouver style</w:t>
      </w:r>
      <w:r>
        <w:rPr>
          <w:rStyle w:val="CommentReference"/>
        </w:rPr>
        <w:annotationRef/>
      </w:r>
    </w:p>
  </w:comment>
  <w:comment w:id="72" w:author="Weese-Mayer, Debra" w:date="2024-06-30T16:52:00Z" w:initials="WD">
    <w:p w14:paraId="4EAFBC17" w14:textId="34D55C50" w:rsidR="7F8F9EF6" w:rsidRDefault="7F8F9EF6">
      <w:pPr>
        <w:pStyle w:val="CommentText"/>
      </w:pPr>
      <w:r>
        <w:t>thinking that the 2003 publication by Jeanne Amiel needs to be quoted in our 2003 paper is quoted.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517379" w15:done="1"/>
  <w15:commentEx w15:paraId="63156270" w15:done="1"/>
  <w15:commentEx w15:paraId="7E3B298F" w15:done="1"/>
  <w15:commentEx w15:paraId="14880359" w15:done="1"/>
  <w15:commentEx w15:paraId="5AC1C24E" w15:done="1"/>
  <w15:commentEx w15:paraId="5B164AFF" w15:done="1"/>
  <w15:commentEx w15:paraId="191EC672" w15:done="1"/>
  <w15:commentEx w15:paraId="66BBE1A2" w15:paraIdParent="191EC672" w15:done="1"/>
  <w15:commentEx w15:paraId="26AEF8B5" w15:done="1"/>
  <w15:commentEx w15:paraId="2440979D" w15:paraIdParent="26AEF8B5" w15:done="1"/>
  <w15:commentEx w15:paraId="4E466A73" w15:done="1"/>
  <w15:commentEx w15:paraId="341F9802" w15:done="1"/>
  <w15:commentEx w15:paraId="6F842383" w15:done="1"/>
  <w15:commentEx w15:paraId="3D4EBCC0" w15:paraIdParent="6F842383" w15:done="1"/>
  <w15:commentEx w15:paraId="1DD9A3A2" w15:done="1"/>
  <w15:commentEx w15:paraId="7AB62483" w15:done="1"/>
  <w15:commentEx w15:paraId="59548A18" w15:done="1"/>
  <w15:commentEx w15:paraId="7A626800" w15:paraIdParent="59548A18" w15:done="1"/>
  <w15:commentEx w15:paraId="63081CC8" w15:done="1"/>
  <w15:commentEx w15:paraId="5203234C" w15:paraIdParent="63081CC8" w15:done="1"/>
  <w15:commentEx w15:paraId="2062895C" w15:done="1"/>
  <w15:commentEx w15:paraId="789322C4" w15:done="1"/>
  <w15:commentEx w15:paraId="06B4BB8A" w15:done="1"/>
  <w15:commentEx w15:paraId="535EF337" w15:done="1"/>
  <w15:commentEx w15:paraId="53AD3BF5" w15:paraIdParent="535EF337" w15:done="1"/>
  <w15:commentEx w15:paraId="38B73740" w15:done="1"/>
  <w15:commentEx w15:paraId="30432B2C" w15:done="1"/>
  <w15:commentEx w15:paraId="0D1E9C62" w15:done="1"/>
  <w15:commentEx w15:paraId="5A149B3C" w15:done="1"/>
  <w15:commentEx w15:paraId="46BA5F2B" w15:paraIdParent="5A149B3C" w15:done="1"/>
  <w15:commentEx w15:paraId="61935989" w15:done="1"/>
  <w15:commentEx w15:paraId="396ECF4E" w15:paraIdParent="61935989" w15:done="1"/>
  <w15:commentEx w15:paraId="3CD0BF2F" w15:done="1"/>
  <w15:commentEx w15:paraId="3E75230B" w15:done="1"/>
  <w15:commentEx w15:paraId="3BE7CD39" w15:paraIdParent="3E75230B" w15:done="1"/>
  <w15:commentEx w15:paraId="7EF306B1" w15:paraIdParent="3E75230B" w15:done="1"/>
  <w15:commentEx w15:paraId="4800480B" w15:paraIdParent="3E75230B" w15:done="1"/>
  <w15:commentEx w15:paraId="066FEFDC" w15:done="1"/>
  <w15:commentEx w15:paraId="215AC0F1" w15:paraIdParent="066FEFDC" w15:done="1"/>
  <w15:commentEx w15:paraId="5C559876" w15:done="1"/>
  <w15:commentEx w15:paraId="5724DB9C" w15:done="1"/>
  <w15:commentEx w15:paraId="4CC63337" w15:paraIdParent="5724DB9C" w15:done="1"/>
  <w15:commentEx w15:paraId="4CF09924" w15:paraIdParent="5724DB9C" w15:done="1"/>
  <w15:commentEx w15:paraId="762EBCD4" w15:done="1"/>
  <w15:commentEx w15:paraId="68E75EEE" w15:done="1"/>
  <w15:commentEx w15:paraId="035726FF" w15:paraIdParent="68E75EEE" w15:done="1"/>
  <w15:commentEx w15:paraId="0AB589F9" w15:done="1"/>
  <w15:commentEx w15:paraId="23B469B0" w15:paraIdParent="0AB589F9" w15:done="1"/>
  <w15:commentEx w15:paraId="4A5E5134" w15:done="1"/>
  <w15:commentEx w15:paraId="29DC6EAF" w15:paraIdParent="4A5E5134" w15:done="1"/>
  <w15:commentEx w15:paraId="2402DA28" w15:paraIdParent="4A5E5134" w15:done="1"/>
  <w15:commentEx w15:paraId="3ABE9177" w15:done="1"/>
  <w15:commentEx w15:paraId="4B95FD60" w15:paraIdParent="3ABE9177" w15:done="1"/>
  <w15:commentEx w15:paraId="62C53145" w15:done="1"/>
  <w15:commentEx w15:paraId="71370C6D" w15:paraIdParent="62C53145" w15:done="1"/>
  <w15:commentEx w15:paraId="28EDFAFD" w15:done="1"/>
  <w15:commentEx w15:paraId="05A7D9D0" w15:paraIdParent="28EDFAFD" w15:done="1"/>
  <w15:commentEx w15:paraId="54B2E888" w15:done="1"/>
  <w15:commentEx w15:paraId="3125967D" w15:done="1"/>
  <w15:commentEx w15:paraId="7BF00219" w15:paraIdParent="3125967D" w15:done="1"/>
  <w15:commentEx w15:paraId="5703F2D7" w15:paraIdParent="3125967D" w15:done="1"/>
  <w15:commentEx w15:paraId="019628F0" w15:done="1"/>
  <w15:commentEx w15:paraId="5416E6A9" w15:done="1"/>
  <w15:commentEx w15:paraId="2589F09B" w15:done="1"/>
  <w15:commentEx w15:paraId="609CC89A" w15:done="1"/>
  <w15:commentEx w15:paraId="4EAFBC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0CA7D5B" w16cex:dateUtc="2024-06-13T14:29:00Z"/>
  <w16cex:commentExtensible w16cex:durableId="3E4082A4" w16cex:dateUtc="2024-05-09T23:21:00Z"/>
  <w16cex:commentExtensible w16cex:durableId="461986F7" w16cex:dateUtc="2024-05-09T18:52:00Z"/>
  <w16cex:commentExtensible w16cex:durableId="1E45F22E" w16cex:dateUtc="2024-05-09T23:21:00Z"/>
  <w16cex:commentExtensible w16cex:durableId="01AAF43D" w16cex:dateUtc="2024-05-14T16:43:00Z">
    <w16cex:extLst>
      <w16:ext xmlns="" w16:uri="{CE6994B0-6A32-4C9F-8C6B-6E91EDA988CE}">
        <cr:reactions xmlns:cr="http://schemas.microsoft.com/office/comments/2020/reactions">
          <cr:reaction reactionType="1">
            <cr:reactionInfo dateUtc="2024-05-24T16:01:54Z">
              <cr:user userId="S::adrackley@luriechildrens.org::8f07349f-e784-4a2a-8b42-9fd35a628f47" userProvider="AD" userName="Drackley, Andrew"/>
            </cr:reactionInfo>
          </cr:reaction>
        </cr:reactions>
      </w16:ext>
    </w16cex:extLst>
  </w16cex:commentExtensible>
  <w16cex:commentExtensible w16cex:durableId="2C6A04E8" w16cex:dateUtc="2024-05-09T23:18:00Z"/>
  <w16cex:commentExtensible w16cex:durableId="6666C454" w16cex:dateUtc="2024-06-26T14:26:00Z"/>
  <w16cex:commentExtensible w16cex:durableId="435B23FB" w16cex:dateUtc="2024-06-26T14:43:00Z"/>
  <w16cex:commentExtensible w16cex:durableId="2A256A6E" w16cex:dateUtc="2024-06-25T21:10:00Z"/>
  <w16cex:commentExtensible w16cex:durableId="7AA96CBE" w16cex:dateUtc="2024-06-26T14:27:00Z"/>
  <w16cex:commentExtensible w16cex:durableId="7329DBFC" w16cex:dateUtc="2024-05-14T16:51:00Z"/>
  <w16cex:commentExtensible w16cex:durableId="0364CF4C" w16cex:dateUtc="2024-05-14T15:32:00Z"/>
  <w16cex:commentExtensible w16cex:durableId="2A256F6A" w16cex:dateUtc="2024-06-25T21:31:00Z"/>
  <w16cex:commentExtensible w16cex:durableId="06106A7C" w16cex:dateUtc="2024-06-26T14:29:00Z"/>
  <w16cex:commentExtensible w16cex:durableId="5D4E4141" w16cex:dateUtc="2023-11-14T20:23:00Z"/>
  <w16cex:commentExtensible w16cex:durableId="136BC858" w16cex:dateUtc="2024-04-03T18:23:00Z">
    <w16cex:extLst>
      <w16:ext xmlns="" w16:uri="{CE6994B0-6A32-4C9F-8C6B-6E91EDA988CE}">
        <cr:reactions xmlns:cr="http://schemas.microsoft.com/office/comments/2020/reactions">
          <cr:reaction reactionType="1">
            <cr:reactionInfo dateUtc="2024-04-08T20:13:04Z">
              <cr:user userId="S::adrackley@luriechildrens.org::8f07349f-e784-4a2a-8b42-9fd35a628f47" userProvider="AD" userName="Drackley, Andrew"/>
            </cr:reactionInfo>
          </cr:reaction>
        </cr:reactions>
      </w16:ext>
    </w16cex:extLst>
  </w16cex:commentExtensible>
  <w16cex:commentExtensible w16cex:durableId="3DBD584E" w16cex:dateUtc="2024-04-03T18:29:00Z"/>
  <w16cex:commentExtensible w16cex:durableId="3875BFFF" w16cex:dateUtc="2024-04-04T19:09:00Z"/>
  <w16cex:commentExtensible w16cex:durableId="28F76718" w16cex:dateUtc="2023-11-09T20:11:00Z"/>
  <w16cex:commentExtensible w16cex:durableId="5A6B8B82" w16cex:dateUtc="2023-11-09T20:21:00Z"/>
  <w16cex:commentExtensible w16cex:durableId="2C6D77B8" w16cex:dateUtc="2023-11-16T23:53:00Z"/>
  <w16cex:commentExtensible w16cex:durableId="29A57B68" w16cex:dateUtc="2024-03-20T20:12:00Z"/>
  <w16cex:commentExtensible w16cex:durableId="2BD3D3E9" w16cex:dateUtc="2024-05-14T17:07:00Z"/>
  <w16cex:commentExtensible w16cex:durableId="4AC4ED29" w16cex:dateUtc="2024-04-01T14:56:00Z"/>
  <w16cex:commentExtensible w16cex:durableId="096D7B07" w16cex:dateUtc="2024-04-04T19:15:00Z"/>
  <w16cex:commentExtensible w16cex:durableId="394F0C2A" w16cex:dateUtc="2024-04-01T14:27:00Z"/>
  <w16cex:commentExtensible w16cex:durableId="5BC66CD5" w16cex:dateUtc="2024-06-04T15:17:00Z"/>
  <w16cex:commentExtensible w16cex:durableId="2A251665" w16cex:dateUtc="2024-06-25T15:10:00Z"/>
  <w16cex:commentExtensible w16cex:durableId="27276BCD" w16cex:dateUtc="2024-06-04T16:44:00Z"/>
  <w16cex:commentExtensible w16cex:durableId="2A251666" w16cex:dateUtc="2024-06-25T15:11:00Z"/>
  <w16cex:commentExtensible w16cex:durableId="2A2579E4" w16cex:dateUtc="2024-06-25T22:16:00Z"/>
  <w16cex:commentExtensible w16cex:durableId="4E7412FC" w16cex:dateUtc="2024-06-26T14:31:00Z"/>
  <w16cex:commentExtensible w16cex:durableId="2A2677AE" w16cex:dateUtc="2023-11-17T00:05:00Z"/>
  <w16cex:commentExtensible w16cex:durableId="63380A06" w16cex:dateUtc="2024-06-03T19:58:00Z"/>
  <w16cex:commentExtensible w16cex:durableId="1C826255" w16cex:dateUtc="2024-06-03T19:58:00Z"/>
  <w16cex:commentExtensible w16cex:durableId="544D87E0" w16cex:dateUtc="2024-06-04T13:35:00Z"/>
  <w16cex:commentExtensible w16cex:durableId="41BB38B7" w16cex:dateUtc="2024-06-04T13:39:00Z"/>
  <w16cex:commentExtensible w16cex:durableId="2A257CAC" w16cex:dateUtc="2024-06-25T22:28:00Z"/>
  <w16cex:commentExtensible w16cex:durableId="4F91765B" w16cex:dateUtc="2024-06-26T14:33:00Z"/>
  <w16cex:commentExtensible w16cex:durableId="74996095" w16cex:dateUtc="2023-11-17T00:05:00Z"/>
  <w16cex:commentExtensible w16cex:durableId="3D29FF4D" w16cex:dateUtc="2024-06-04T15:16:00Z"/>
  <w16cex:commentExtensible w16cex:durableId="2A25166C" w16cex:dateUtc="2024-06-25T15:11:00Z"/>
  <w16cex:commentExtensible w16cex:durableId="633D206A" w16cex:dateUtc="2024-06-26T15:10:00Z"/>
  <w16cex:commentExtensible w16cex:durableId="10158BB9" w16cex:dateUtc="2024-05-09T15:57:00Z"/>
  <w16cex:commentExtensible w16cex:durableId="2A257DFA" w16cex:dateUtc="2024-06-25T22:33:00Z"/>
  <w16cex:commentExtensible w16cex:durableId="6F5E8138" w16cex:dateUtc="2024-06-26T14:35:00Z"/>
  <w16cex:commentExtensible w16cex:durableId="060A47F4" w16cex:dateUtc="2023-11-17T00:27:00Z"/>
  <w16cex:commentExtensible w16cex:durableId="175CBA1B" w16cex:dateUtc="2023-11-17T15:21:00Z"/>
  <w16cex:commentExtensible w16cex:durableId="2A257E64" w16cex:dateUtc="2024-06-25T22:35:00Z"/>
  <w16cex:commentExtensible w16cex:durableId="199CE414" w16cex:dateUtc="2024-06-26T14:37:00Z"/>
  <w16cex:commentExtensible w16cex:durableId="178531F3" w16cex:dateUtc="2024-06-26T15:12:00Z"/>
  <w16cex:commentExtensible w16cex:durableId="2A266968" w16cex:dateUtc="2024-06-26T15:18:00Z"/>
  <w16cex:commentExtensible w16cex:durableId="2A266B73" w16cex:dateUtc="2024-06-26T15:26:00Z"/>
  <w16cex:commentExtensible w16cex:durableId="2A266B26" w16cex:dateUtc="2024-06-26T15:25:00Z"/>
  <w16cex:commentExtensible w16cex:durableId="2A267A4B" w16cex:dateUtc="2024-06-26T16:30:00Z"/>
  <w16cex:commentExtensible w16cex:durableId="2A2669B0" w16cex:dateUtc="2024-06-26T15:19:00Z"/>
  <w16cex:commentExtensible w16cex:durableId="2A266C06" w16cex:dateUtc="2024-06-26T15:29:00Z"/>
  <w16cex:commentExtensible w16cex:durableId="2A266A33" w16cex:dateUtc="2024-06-26T15:21:00Z"/>
  <w16cex:commentExtensible w16cex:durableId="5CB71B0C" w16cex:dateUtc="2023-11-17T00:13:00Z"/>
  <w16cex:commentExtensible w16cex:durableId="730A2BC7" w16cex:dateUtc="2023-11-17T15:11:00Z"/>
  <w16cex:commentExtensible w16cex:durableId="4FC0A46A" w16cex:dateUtc="2023-11-17T15:19:00Z"/>
  <w16cex:commentExtensible w16cex:durableId="22E1BE36" w16cex:dateUtc="2024-05-14T15:41:00Z"/>
  <w16cex:commentExtensible w16cex:durableId="199F0128" w16cex:dateUtc="2024-05-08T18:29:00Z"/>
  <w16cex:commentExtensible w16cex:durableId="63C4547D" w16cex:dateUtc="2024-04-25T19:31:00Z"/>
  <w16cex:commentExtensible w16cex:durableId="576A9E59" w16cex:dateUtc="2024-05-14T17:42:00Z"/>
  <w16cex:commentExtensible w16cex:durableId="5277CD54" w16cex:dateUtc="2024-06-30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517379" w16cid:durableId="30CA7D5B"/>
  <w16cid:commentId w16cid:paraId="63156270" w16cid:durableId="3E4082A4"/>
  <w16cid:commentId w16cid:paraId="7E3B298F" w16cid:durableId="461986F7"/>
  <w16cid:commentId w16cid:paraId="14880359" w16cid:durableId="1E45F22E"/>
  <w16cid:commentId w16cid:paraId="5AC1C24E" w16cid:durableId="01AAF43D"/>
  <w16cid:commentId w16cid:paraId="5B164AFF" w16cid:durableId="2C6A04E8"/>
  <w16cid:commentId w16cid:paraId="191EC672" w16cid:durableId="6666C454"/>
  <w16cid:commentId w16cid:paraId="66BBE1A2" w16cid:durableId="435B23FB"/>
  <w16cid:commentId w16cid:paraId="26AEF8B5" w16cid:durableId="2A256A6E"/>
  <w16cid:commentId w16cid:paraId="2440979D" w16cid:durableId="7AA96CBE"/>
  <w16cid:commentId w16cid:paraId="4E466A73" w16cid:durableId="7329DBFC"/>
  <w16cid:commentId w16cid:paraId="341F9802" w16cid:durableId="0364CF4C"/>
  <w16cid:commentId w16cid:paraId="6F842383" w16cid:durableId="2A256F6A"/>
  <w16cid:commentId w16cid:paraId="3D4EBCC0" w16cid:durableId="06106A7C"/>
  <w16cid:commentId w16cid:paraId="1DD9A3A2" w16cid:durableId="5D4E4141"/>
  <w16cid:commentId w16cid:paraId="7AB62483" w16cid:durableId="136BC858"/>
  <w16cid:commentId w16cid:paraId="59548A18" w16cid:durableId="3DBD584E"/>
  <w16cid:commentId w16cid:paraId="7A626800" w16cid:durableId="3875BFFF"/>
  <w16cid:commentId w16cid:paraId="63081CC8" w16cid:durableId="28F76718"/>
  <w16cid:commentId w16cid:paraId="5203234C" w16cid:durableId="5A6B8B82"/>
  <w16cid:commentId w16cid:paraId="2062895C" w16cid:durableId="2C6D77B8"/>
  <w16cid:commentId w16cid:paraId="789322C4" w16cid:durableId="29A57B68"/>
  <w16cid:commentId w16cid:paraId="06B4BB8A" w16cid:durableId="2BD3D3E9"/>
  <w16cid:commentId w16cid:paraId="535EF337" w16cid:durableId="4AC4ED29"/>
  <w16cid:commentId w16cid:paraId="53AD3BF5" w16cid:durableId="096D7B07"/>
  <w16cid:commentId w16cid:paraId="38B73740" w16cid:durableId="394F0C2A"/>
  <w16cid:commentId w16cid:paraId="30432B2C" w16cid:durableId="5BC66CD5"/>
  <w16cid:commentId w16cid:paraId="0D1E9C62" w16cid:durableId="2A251665"/>
  <w16cid:commentId w16cid:paraId="5A149B3C" w16cid:durableId="27276BCD"/>
  <w16cid:commentId w16cid:paraId="46BA5F2B" w16cid:durableId="2A251666"/>
  <w16cid:commentId w16cid:paraId="61935989" w16cid:durableId="2A2579E4"/>
  <w16cid:commentId w16cid:paraId="396ECF4E" w16cid:durableId="4E7412FC"/>
  <w16cid:commentId w16cid:paraId="3CD0BF2F" w16cid:durableId="2A2677AE"/>
  <w16cid:commentId w16cid:paraId="3E75230B" w16cid:durableId="63380A06"/>
  <w16cid:commentId w16cid:paraId="3BE7CD39" w16cid:durableId="1C826255"/>
  <w16cid:commentId w16cid:paraId="7EF306B1" w16cid:durableId="544D87E0"/>
  <w16cid:commentId w16cid:paraId="4800480B" w16cid:durableId="41BB38B7"/>
  <w16cid:commentId w16cid:paraId="066FEFDC" w16cid:durableId="2A257CAC"/>
  <w16cid:commentId w16cid:paraId="215AC0F1" w16cid:durableId="4F91765B"/>
  <w16cid:commentId w16cid:paraId="5C559876" w16cid:durableId="74996095"/>
  <w16cid:commentId w16cid:paraId="5724DB9C" w16cid:durableId="3D29FF4D"/>
  <w16cid:commentId w16cid:paraId="4CC63337" w16cid:durableId="2A25166C"/>
  <w16cid:commentId w16cid:paraId="4CF09924" w16cid:durableId="633D206A"/>
  <w16cid:commentId w16cid:paraId="762EBCD4" w16cid:durableId="10158BB9"/>
  <w16cid:commentId w16cid:paraId="68E75EEE" w16cid:durableId="2A257DFA"/>
  <w16cid:commentId w16cid:paraId="035726FF" w16cid:durableId="6F5E8138"/>
  <w16cid:commentId w16cid:paraId="0AB589F9" w16cid:durableId="060A47F4"/>
  <w16cid:commentId w16cid:paraId="23B469B0" w16cid:durableId="175CBA1B"/>
  <w16cid:commentId w16cid:paraId="4A5E5134" w16cid:durableId="2A257E64"/>
  <w16cid:commentId w16cid:paraId="29DC6EAF" w16cid:durableId="199CE414"/>
  <w16cid:commentId w16cid:paraId="2402DA28" w16cid:durableId="178531F3"/>
  <w16cid:commentId w16cid:paraId="3ABE9177" w16cid:durableId="2A266968"/>
  <w16cid:commentId w16cid:paraId="4B95FD60" w16cid:durableId="2A266B73"/>
  <w16cid:commentId w16cid:paraId="62C53145" w16cid:durableId="2A266B26"/>
  <w16cid:commentId w16cid:paraId="71370C6D" w16cid:durableId="2A267A4B"/>
  <w16cid:commentId w16cid:paraId="28EDFAFD" w16cid:durableId="2A2669B0"/>
  <w16cid:commentId w16cid:paraId="05A7D9D0" w16cid:durableId="2A266C06"/>
  <w16cid:commentId w16cid:paraId="54B2E888" w16cid:durableId="2A266A33"/>
  <w16cid:commentId w16cid:paraId="3125967D" w16cid:durableId="5CB71B0C"/>
  <w16cid:commentId w16cid:paraId="7BF00219" w16cid:durableId="730A2BC7"/>
  <w16cid:commentId w16cid:paraId="5703F2D7" w16cid:durableId="4FC0A46A"/>
  <w16cid:commentId w16cid:paraId="019628F0" w16cid:durableId="22E1BE36"/>
  <w16cid:commentId w16cid:paraId="5416E6A9" w16cid:durableId="199F0128"/>
  <w16cid:commentId w16cid:paraId="2589F09B" w16cid:durableId="63C4547D"/>
  <w16cid:commentId w16cid:paraId="609CC89A" w16cid:durableId="576A9E59"/>
  <w16cid:commentId w16cid:paraId="4EAFBC17" w16cid:durableId="5277CD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B4258" w14:textId="77777777" w:rsidR="003F1A81" w:rsidRDefault="003F1A81" w:rsidP="001629D7">
      <w:pPr>
        <w:spacing w:after="0" w:line="240" w:lineRule="auto"/>
      </w:pPr>
      <w:r>
        <w:separator/>
      </w:r>
    </w:p>
  </w:endnote>
  <w:endnote w:type="continuationSeparator" w:id="0">
    <w:p w14:paraId="0AECC3A9" w14:textId="77777777" w:rsidR="003F1A81" w:rsidRDefault="003F1A81" w:rsidP="001629D7">
      <w:pPr>
        <w:spacing w:after="0" w:line="240" w:lineRule="auto"/>
      </w:pPr>
      <w:r>
        <w:continuationSeparator/>
      </w:r>
    </w:p>
  </w:endnote>
  <w:endnote w:type="continuationNotice" w:id="1">
    <w:p w14:paraId="7D19FF03" w14:textId="77777777" w:rsidR="003F1A81" w:rsidRDefault="003F1A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53D0" w14:textId="77777777" w:rsidR="00D1154A" w:rsidRDefault="00D1154A" w:rsidP="00D1154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91EE3" w14:textId="77777777" w:rsidR="003F1A81" w:rsidRDefault="003F1A81" w:rsidP="001629D7">
      <w:pPr>
        <w:spacing w:after="0" w:line="240" w:lineRule="auto"/>
      </w:pPr>
      <w:r>
        <w:separator/>
      </w:r>
    </w:p>
  </w:footnote>
  <w:footnote w:type="continuationSeparator" w:id="0">
    <w:p w14:paraId="370DA337" w14:textId="77777777" w:rsidR="003F1A81" w:rsidRDefault="003F1A81" w:rsidP="001629D7">
      <w:pPr>
        <w:spacing w:after="0" w:line="240" w:lineRule="auto"/>
      </w:pPr>
      <w:r>
        <w:continuationSeparator/>
      </w:r>
    </w:p>
  </w:footnote>
  <w:footnote w:type="continuationNotice" w:id="1">
    <w:p w14:paraId="7BFDD7F0" w14:textId="77777777" w:rsidR="003F1A81" w:rsidRDefault="003F1A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4137DAD" w14:paraId="51E6307D" w14:textId="77777777" w:rsidTr="74137DAD">
      <w:trPr>
        <w:trHeight w:val="300"/>
      </w:trPr>
      <w:tc>
        <w:tcPr>
          <w:tcW w:w="3120" w:type="dxa"/>
        </w:tcPr>
        <w:p w14:paraId="063D61F0" w14:textId="60800E6E" w:rsidR="74137DAD" w:rsidRDefault="74137DAD" w:rsidP="74137DAD">
          <w:pPr>
            <w:pStyle w:val="Header"/>
            <w:ind w:left="-115"/>
          </w:pPr>
        </w:p>
      </w:tc>
      <w:tc>
        <w:tcPr>
          <w:tcW w:w="3120" w:type="dxa"/>
        </w:tcPr>
        <w:p w14:paraId="7A7E52D1" w14:textId="484EAF81" w:rsidR="74137DAD" w:rsidRDefault="74137DAD" w:rsidP="74137DAD">
          <w:pPr>
            <w:pStyle w:val="Header"/>
            <w:jc w:val="center"/>
          </w:pPr>
        </w:p>
      </w:tc>
      <w:tc>
        <w:tcPr>
          <w:tcW w:w="3120" w:type="dxa"/>
        </w:tcPr>
        <w:p w14:paraId="1E6E3A0E" w14:textId="763D5672" w:rsidR="74137DAD" w:rsidRDefault="74137DAD" w:rsidP="74137DAD">
          <w:pPr>
            <w:pStyle w:val="Header"/>
            <w:ind w:right="-115"/>
            <w:jc w:val="right"/>
          </w:pPr>
        </w:p>
      </w:tc>
    </w:tr>
  </w:tbl>
  <w:p w14:paraId="7A6F048F" w14:textId="42A0D2E7" w:rsidR="74137DAD" w:rsidRDefault="74137DAD" w:rsidP="74137DAD">
    <w:pPr>
      <w:pStyle w:val="Header"/>
    </w:pPr>
  </w:p>
</w:hdr>
</file>

<file path=word/intelligence2.xml><?xml version="1.0" encoding="utf-8"?>
<int2:intelligence xmlns:int2="http://schemas.microsoft.com/office/intelligence/2020/intelligence" xmlns:oel="http://schemas.microsoft.com/office/2019/extlst">
  <int2:observations>
    <int2:textHash int2:hashCode="5Acws1fY3hZmqb" int2:id="nuoq0nAX">
      <int2:state int2:value="Rejected" int2:type="AugLoop_Text_Critique"/>
    </int2:textHash>
    <int2:bookmark int2:bookmarkName="_Int_qgYQkcEP" int2:invalidationBookmarkName="" int2:hashCode="W6Jojf/XHfgTpG" int2:id="oBRwlP8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565"/>
    <w:multiLevelType w:val="hybridMultilevel"/>
    <w:tmpl w:val="D0B43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0268"/>
    <w:multiLevelType w:val="multilevel"/>
    <w:tmpl w:val="E514B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C94BB5"/>
    <w:multiLevelType w:val="multilevel"/>
    <w:tmpl w:val="6AEAF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5571892"/>
    <w:multiLevelType w:val="multilevel"/>
    <w:tmpl w:val="91E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835CA"/>
    <w:multiLevelType w:val="hybridMultilevel"/>
    <w:tmpl w:val="6A90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B15FB"/>
    <w:multiLevelType w:val="hybridMultilevel"/>
    <w:tmpl w:val="376454F8"/>
    <w:lvl w:ilvl="0" w:tplc="17382B5A">
      <w:start w:val="1"/>
      <w:numFmt w:val="bullet"/>
      <w:lvlText w:val=""/>
      <w:lvlJc w:val="left"/>
      <w:pPr>
        <w:ind w:left="720" w:hanging="360"/>
      </w:pPr>
      <w:rPr>
        <w:rFonts w:ascii="Symbol" w:hAnsi="Symbol" w:hint="default"/>
      </w:rPr>
    </w:lvl>
    <w:lvl w:ilvl="1" w:tplc="A254DB0C">
      <w:start w:val="1"/>
      <w:numFmt w:val="bullet"/>
      <w:lvlText w:val="o"/>
      <w:lvlJc w:val="left"/>
      <w:pPr>
        <w:ind w:left="1440" w:hanging="360"/>
      </w:pPr>
      <w:rPr>
        <w:rFonts w:ascii="Courier New" w:hAnsi="Courier New" w:hint="default"/>
      </w:rPr>
    </w:lvl>
    <w:lvl w:ilvl="2" w:tplc="179C1392">
      <w:start w:val="1"/>
      <w:numFmt w:val="bullet"/>
      <w:lvlText w:val=""/>
      <w:lvlJc w:val="left"/>
      <w:pPr>
        <w:ind w:left="2160" w:hanging="360"/>
      </w:pPr>
      <w:rPr>
        <w:rFonts w:ascii="Wingdings" w:hAnsi="Wingdings" w:hint="default"/>
      </w:rPr>
    </w:lvl>
    <w:lvl w:ilvl="3" w:tplc="1DCA3DA6">
      <w:start w:val="1"/>
      <w:numFmt w:val="bullet"/>
      <w:lvlText w:val=""/>
      <w:lvlJc w:val="left"/>
      <w:pPr>
        <w:ind w:left="2880" w:hanging="360"/>
      </w:pPr>
      <w:rPr>
        <w:rFonts w:ascii="Symbol" w:hAnsi="Symbol" w:hint="default"/>
      </w:rPr>
    </w:lvl>
    <w:lvl w:ilvl="4" w:tplc="61882042">
      <w:start w:val="1"/>
      <w:numFmt w:val="bullet"/>
      <w:lvlText w:val="o"/>
      <w:lvlJc w:val="left"/>
      <w:pPr>
        <w:ind w:left="3600" w:hanging="360"/>
      </w:pPr>
      <w:rPr>
        <w:rFonts w:ascii="Courier New" w:hAnsi="Courier New" w:hint="default"/>
      </w:rPr>
    </w:lvl>
    <w:lvl w:ilvl="5" w:tplc="EAE27732">
      <w:start w:val="1"/>
      <w:numFmt w:val="bullet"/>
      <w:lvlText w:val=""/>
      <w:lvlJc w:val="left"/>
      <w:pPr>
        <w:ind w:left="4320" w:hanging="360"/>
      </w:pPr>
      <w:rPr>
        <w:rFonts w:ascii="Wingdings" w:hAnsi="Wingdings" w:hint="default"/>
      </w:rPr>
    </w:lvl>
    <w:lvl w:ilvl="6" w:tplc="29D08520">
      <w:start w:val="1"/>
      <w:numFmt w:val="bullet"/>
      <w:lvlText w:val=""/>
      <w:lvlJc w:val="left"/>
      <w:pPr>
        <w:ind w:left="5040" w:hanging="360"/>
      </w:pPr>
      <w:rPr>
        <w:rFonts w:ascii="Symbol" w:hAnsi="Symbol" w:hint="default"/>
      </w:rPr>
    </w:lvl>
    <w:lvl w:ilvl="7" w:tplc="93D8308A">
      <w:start w:val="1"/>
      <w:numFmt w:val="bullet"/>
      <w:lvlText w:val="o"/>
      <w:lvlJc w:val="left"/>
      <w:pPr>
        <w:ind w:left="5760" w:hanging="360"/>
      </w:pPr>
      <w:rPr>
        <w:rFonts w:ascii="Courier New" w:hAnsi="Courier New" w:hint="default"/>
      </w:rPr>
    </w:lvl>
    <w:lvl w:ilvl="8" w:tplc="67709490">
      <w:start w:val="1"/>
      <w:numFmt w:val="bullet"/>
      <w:lvlText w:val=""/>
      <w:lvlJc w:val="left"/>
      <w:pPr>
        <w:ind w:left="6480" w:hanging="360"/>
      </w:pPr>
      <w:rPr>
        <w:rFonts w:ascii="Wingdings" w:hAnsi="Wingdings" w:hint="default"/>
      </w:rPr>
    </w:lvl>
  </w:abstractNum>
  <w:abstractNum w:abstractNumId="6" w15:restartNumberingAfterBreak="0">
    <w:nsid w:val="09C44B48"/>
    <w:multiLevelType w:val="hybridMultilevel"/>
    <w:tmpl w:val="3E56E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B576B"/>
    <w:multiLevelType w:val="hybridMultilevel"/>
    <w:tmpl w:val="FFFFFFFF"/>
    <w:lvl w:ilvl="0" w:tplc="06E25258">
      <w:start w:val="1"/>
      <w:numFmt w:val="decimal"/>
      <w:lvlText w:val="%1."/>
      <w:lvlJc w:val="left"/>
      <w:pPr>
        <w:ind w:left="720" w:hanging="360"/>
      </w:pPr>
    </w:lvl>
    <w:lvl w:ilvl="1" w:tplc="62EA1F76">
      <w:start w:val="1"/>
      <w:numFmt w:val="lowerLetter"/>
      <w:lvlText w:val="%2."/>
      <w:lvlJc w:val="left"/>
      <w:pPr>
        <w:ind w:left="1440" w:hanging="360"/>
      </w:pPr>
    </w:lvl>
    <w:lvl w:ilvl="2" w:tplc="3F924034">
      <w:start w:val="1"/>
      <w:numFmt w:val="lowerRoman"/>
      <w:lvlText w:val="%3."/>
      <w:lvlJc w:val="right"/>
      <w:pPr>
        <w:ind w:left="2160" w:hanging="180"/>
      </w:pPr>
    </w:lvl>
    <w:lvl w:ilvl="3" w:tplc="61F8E1DA">
      <w:start w:val="1"/>
      <w:numFmt w:val="decimal"/>
      <w:lvlText w:val="%4."/>
      <w:lvlJc w:val="left"/>
      <w:pPr>
        <w:ind w:left="2880" w:hanging="360"/>
      </w:pPr>
    </w:lvl>
    <w:lvl w:ilvl="4" w:tplc="EC52A072">
      <w:start w:val="1"/>
      <w:numFmt w:val="lowerLetter"/>
      <w:lvlText w:val="%5."/>
      <w:lvlJc w:val="left"/>
      <w:pPr>
        <w:ind w:left="3600" w:hanging="360"/>
      </w:pPr>
    </w:lvl>
    <w:lvl w:ilvl="5" w:tplc="B53EC1A6">
      <w:start w:val="1"/>
      <w:numFmt w:val="lowerRoman"/>
      <w:lvlText w:val="%6."/>
      <w:lvlJc w:val="right"/>
      <w:pPr>
        <w:ind w:left="4320" w:hanging="180"/>
      </w:pPr>
    </w:lvl>
    <w:lvl w:ilvl="6" w:tplc="8146E4FC">
      <w:start w:val="1"/>
      <w:numFmt w:val="decimal"/>
      <w:lvlText w:val="%7."/>
      <w:lvlJc w:val="left"/>
      <w:pPr>
        <w:ind w:left="5040" w:hanging="360"/>
      </w:pPr>
    </w:lvl>
    <w:lvl w:ilvl="7" w:tplc="17E2AD3A">
      <w:start w:val="1"/>
      <w:numFmt w:val="lowerLetter"/>
      <w:lvlText w:val="%8."/>
      <w:lvlJc w:val="left"/>
      <w:pPr>
        <w:ind w:left="5760" w:hanging="360"/>
      </w:pPr>
    </w:lvl>
    <w:lvl w:ilvl="8" w:tplc="FE56AEF0">
      <w:start w:val="1"/>
      <w:numFmt w:val="lowerRoman"/>
      <w:lvlText w:val="%9."/>
      <w:lvlJc w:val="right"/>
      <w:pPr>
        <w:ind w:left="6480" w:hanging="180"/>
      </w:pPr>
    </w:lvl>
  </w:abstractNum>
  <w:abstractNum w:abstractNumId="8" w15:restartNumberingAfterBreak="0">
    <w:nsid w:val="119B0944"/>
    <w:multiLevelType w:val="hybridMultilevel"/>
    <w:tmpl w:val="7F821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453ED"/>
    <w:multiLevelType w:val="multilevel"/>
    <w:tmpl w:val="FCAE4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10A1D"/>
    <w:multiLevelType w:val="hybridMultilevel"/>
    <w:tmpl w:val="751C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E061EF"/>
    <w:multiLevelType w:val="hybridMultilevel"/>
    <w:tmpl w:val="FFFFFFFF"/>
    <w:lvl w:ilvl="0" w:tplc="1E225A7A">
      <w:start w:val="1"/>
      <w:numFmt w:val="bullet"/>
      <w:lvlText w:val=""/>
      <w:lvlJc w:val="left"/>
      <w:pPr>
        <w:ind w:left="720" w:hanging="360"/>
      </w:pPr>
      <w:rPr>
        <w:rFonts w:ascii="Symbol" w:hAnsi="Symbol" w:hint="default"/>
      </w:rPr>
    </w:lvl>
    <w:lvl w:ilvl="1" w:tplc="624A12DA">
      <w:start w:val="1"/>
      <w:numFmt w:val="bullet"/>
      <w:lvlText w:val="o"/>
      <w:lvlJc w:val="left"/>
      <w:pPr>
        <w:ind w:left="1440" w:hanging="360"/>
      </w:pPr>
      <w:rPr>
        <w:rFonts w:ascii="Courier New" w:hAnsi="Courier New" w:hint="default"/>
      </w:rPr>
    </w:lvl>
    <w:lvl w:ilvl="2" w:tplc="A2C02E34">
      <w:start w:val="1"/>
      <w:numFmt w:val="bullet"/>
      <w:lvlText w:val=""/>
      <w:lvlJc w:val="left"/>
      <w:pPr>
        <w:ind w:left="2160" w:hanging="360"/>
      </w:pPr>
      <w:rPr>
        <w:rFonts w:ascii="Wingdings" w:hAnsi="Wingdings" w:hint="default"/>
      </w:rPr>
    </w:lvl>
    <w:lvl w:ilvl="3" w:tplc="D4904E44">
      <w:start w:val="1"/>
      <w:numFmt w:val="bullet"/>
      <w:lvlText w:val=""/>
      <w:lvlJc w:val="left"/>
      <w:pPr>
        <w:ind w:left="2880" w:hanging="360"/>
      </w:pPr>
      <w:rPr>
        <w:rFonts w:ascii="Symbol" w:hAnsi="Symbol" w:hint="default"/>
      </w:rPr>
    </w:lvl>
    <w:lvl w:ilvl="4" w:tplc="E0D03F6E">
      <w:start w:val="1"/>
      <w:numFmt w:val="bullet"/>
      <w:lvlText w:val="o"/>
      <w:lvlJc w:val="left"/>
      <w:pPr>
        <w:ind w:left="3600" w:hanging="360"/>
      </w:pPr>
      <w:rPr>
        <w:rFonts w:ascii="Courier New" w:hAnsi="Courier New" w:hint="default"/>
      </w:rPr>
    </w:lvl>
    <w:lvl w:ilvl="5" w:tplc="E5520FA4">
      <w:start w:val="1"/>
      <w:numFmt w:val="bullet"/>
      <w:lvlText w:val=""/>
      <w:lvlJc w:val="left"/>
      <w:pPr>
        <w:ind w:left="4320" w:hanging="360"/>
      </w:pPr>
      <w:rPr>
        <w:rFonts w:ascii="Wingdings" w:hAnsi="Wingdings" w:hint="default"/>
      </w:rPr>
    </w:lvl>
    <w:lvl w:ilvl="6" w:tplc="561CE344">
      <w:start w:val="1"/>
      <w:numFmt w:val="bullet"/>
      <w:lvlText w:val=""/>
      <w:lvlJc w:val="left"/>
      <w:pPr>
        <w:ind w:left="5040" w:hanging="360"/>
      </w:pPr>
      <w:rPr>
        <w:rFonts w:ascii="Symbol" w:hAnsi="Symbol" w:hint="default"/>
      </w:rPr>
    </w:lvl>
    <w:lvl w:ilvl="7" w:tplc="5A8AE992">
      <w:start w:val="1"/>
      <w:numFmt w:val="bullet"/>
      <w:lvlText w:val="o"/>
      <w:lvlJc w:val="left"/>
      <w:pPr>
        <w:ind w:left="5760" w:hanging="360"/>
      </w:pPr>
      <w:rPr>
        <w:rFonts w:ascii="Courier New" w:hAnsi="Courier New" w:hint="default"/>
      </w:rPr>
    </w:lvl>
    <w:lvl w:ilvl="8" w:tplc="422C20BE">
      <w:start w:val="1"/>
      <w:numFmt w:val="bullet"/>
      <w:lvlText w:val=""/>
      <w:lvlJc w:val="left"/>
      <w:pPr>
        <w:ind w:left="6480" w:hanging="360"/>
      </w:pPr>
      <w:rPr>
        <w:rFonts w:ascii="Wingdings" w:hAnsi="Wingdings" w:hint="default"/>
      </w:rPr>
    </w:lvl>
  </w:abstractNum>
  <w:abstractNum w:abstractNumId="12" w15:restartNumberingAfterBreak="0">
    <w:nsid w:val="15C131A0"/>
    <w:multiLevelType w:val="multilevel"/>
    <w:tmpl w:val="09C6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4D3CAD"/>
    <w:multiLevelType w:val="multilevel"/>
    <w:tmpl w:val="09241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23E90"/>
    <w:multiLevelType w:val="multilevel"/>
    <w:tmpl w:val="9C42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F56C07"/>
    <w:multiLevelType w:val="multilevel"/>
    <w:tmpl w:val="0D689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0E42A"/>
    <w:multiLevelType w:val="hybridMultilevel"/>
    <w:tmpl w:val="FFFFFFFF"/>
    <w:lvl w:ilvl="0" w:tplc="FBE4215E">
      <w:start w:val="1"/>
      <w:numFmt w:val="bullet"/>
      <w:lvlText w:val=""/>
      <w:lvlJc w:val="left"/>
      <w:pPr>
        <w:ind w:left="720" w:hanging="360"/>
      </w:pPr>
      <w:rPr>
        <w:rFonts w:ascii="Symbol" w:hAnsi="Symbol" w:hint="default"/>
      </w:rPr>
    </w:lvl>
    <w:lvl w:ilvl="1" w:tplc="5F163E1A">
      <w:start w:val="1"/>
      <w:numFmt w:val="bullet"/>
      <w:lvlText w:val="o"/>
      <w:lvlJc w:val="left"/>
      <w:pPr>
        <w:ind w:left="1440" w:hanging="360"/>
      </w:pPr>
      <w:rPr>
        <w:rFonts w:ascii="Courier New" w:hAnsi="Courier New" w:hint="default"/>
      </w:rPr>
    </w:lvl>
    <w:lvl w:ilvl="2" w:tplc="C2083CB4">
      <w:start w:val="1"/>
      <w:numFmt w:val="bullet"/>
      <w:lvlText w:val=""/>
      <w:lvlJc w:val="left"/>
      <w:pPr>
        <w:ind w:left="2160" w:hanging="360"/>
      </w:pPr>
      <w:rPr>
        <w:rFonts w:ascii="Wingdings" w:hAnsi="Wingdings" w:hint="default"/>
      </w:rPr>
    </w:lvl>
    <w:lvl w:ilvl="3" w:tplc="410A7AB6">
      <w:start w:val="1"/>
      <w:numFmt w:val="bullet"/>
      <w:lvlText w:val=""/>
      <w:lvlJc w:val="left"/>
      <w:pPr>
        <w:ind w:left="2880" w:hanging="360"/>
      </w:pPr>
      <w:rPr>
        <w:rFonts w:ascii="Symbol" w:hAnsi="Symbol" w:hint="default"/>
      </w:rPr>
    </w:lvl>
    <w:lvl w:ilvl="4" w:tplc="005414EC">
      <w:start w:val="1"/>
      <w:numFmt w:val="bullet"/>
      <w:lvlText w:val="o"/>
      <w:lvlJc w:val="left"/>
      <w:pPr>
        <w:ind w:left="3600" w:hanging="360"/>
      </w:pPr>
      <w:rPr>
        <w:rFonts w:ascii="Courier New" w:hAnsi="Courier New" w:hint="default"/>
      </w:rPr>
    </w:lvl>
    <w:lvl w:ilvl="5" w:tplc="20E44E3E">
      <w:start w:val="1"/>
      <w:numFmt w:val="bullet"/>
      <w:lvlText w:val=""/>
      <w:lvlJc w:val="left"/>
      <w:pPr>
        <w:ind w:left="4320" w:hanging="360"/>
      </w:pPr>
      <w:rPr>
        <w:rFonts w:ascii="Wingdings" w:hAnsi="Wingdings" w:hint="default"/>
      </w:rPr>
    </w:lvl>
    <w:lvl w:ilvl="6" w:tplc="F5204EE2">
      <w:start w:val="1"/>
      <w:numFmt w:val="bullet"/>
      <w:lvlText w:val=""/>
      <w:lvlJc w:val="left"/>
      <w:pPr>
        <w:ind w:left="5040" w:hanging="360"/>
      </w:pPr>
      <w:rPr>
        <w:rFonts w:ascii="Symbol" w:hAnsi="Symbol" w:hint="default"/>
      </w:rPr>
    </w:lvl>
    <w:lvl w:ilvl="7" w:tplc="94809984">
      <w:start w:val="1"/>
      <w:numFmt w:val="bullet"/>
      <w:lvlText w:val="o"/>
      <w:lvlJc w:val="left"/>
      <w:pPr>
        <w:ind w:left="5760" w:hanging="360"/>
      </w:pPr>
      <w:rPr>
        <w:rFonts w:ascii="Courier New" w:hAnsi="Courier New" w:hint="default"/>
      </w:rPr>
    </w:lvl>
    <w:lvl w:ilvl="8" w:tplc="E2625762">
      <w:start w:val="1"/>
      <w:numFmt w:val="bullet"/>
      <w:lvlText w:val=""/>
      <w:lvlJc w:val="left"/>
      <w:pPr>
        <w:ind w:left="6480" w:hanging="360"/>
      </w:pPr>
      <w:rPr>
        <w:rFonts w:ascii="Wingdings" w:hAnsi="Wingdings" w:hint="default"/>
      </w:rPr>
    </w:lvl>
  </w:abstractNum>
  <w:abstractNum w:abstractNumId="17" w15:restartNumberingAfterBreak="0">
    <w:nsid w:val="275E7DD0"/>
    <w:multiLevelType w:val="multilevel"/>
    <w:tmpl w:val="BF5A50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EEA5E"/>
    <w:multiLevelType w:val="hybridMultilevel"/>
    <w:tmpl w:val="FFFFFFFF"/>
    <w:lvl w:ilvl="0" w:tplc="327E9906">
      <w:start w:val="1"/>
      <w:numFmt w:val="bullet"/>
      <w:lvlText w:val=""/>
      <w:lvlJc w:val="left"/>
      <w:pPr>
        <w:ind w:left="720" w:hanging="360"/>
      </w:pPr>
      <w:rPr>
        <w:rFonts w:ascii="Symbol" w:hAnsi="Symbol" w:hint="default"/>
      </w:rPr>
    </w:lvl>
    <w:lvl w:ilvl="1" w:tplc="FDFA1540">
      <w:start w:val="1"/>
      <w:numFmt w:val="bullet"/>
      <w:lvlText w:val="o"/>
      <w:lvlJc w:val="left"/>
      <w:pPr>
        <w:ind w:left="1440" w:hanging="360"/>
      </w:pPr>
      <w:rPr>
        <w:rFonts w:ascii="Courier New" w:hAnsi="Courier New" w:hint="default"/>
      </w:rPr>
    </w:lvl>
    <w:lvl w:ilvl="2" w:tplc="96D04D76">
      <w:start w:val="1"/>
      <w:numFmt w:val="bullet"/>
      <w:lvlText w:val=""/>
      <w:lvlJc w:val="left"/>
      <w:pPr>
        <w:ind w:left="2160" w:hanging="360"/>
      </w:pPr>
      <w:rPr>
        <w:rFonts w:ascii="Wingdings" w:hAnsi="Wingdings" w:hint="default"/>
      </w:rPr>
    </w:lvl>
    <w:lvl w:ilvl="3" w:tplc="14AEA99C">
      <w:start w:val="1"/>
      <w:numFmt w:val="bullet"/>
      <w:lvlText w:val=""/>
      <w:lvlJc w:val="left"/>
      <w:pPr>
        <w:ind w:left="2880" w:hanging="360"/>
      </w:pPr>
      <w:rPr>
        <w:rFonts w:ascii="Symbol" w:hAnsi="Symbol" w:hint="default"/>
      </w:rPr>
    </w:lvl>
    <w:lvl w:ilvl="4" w:tplc="4EB4D75C">
      <w:start w:val="1"/>
      <w:numFmt w:val="bullet"/>
      <w:lvlText w:val="o"/>
      <w:lvlJc w:val="left"/>
      <w:pPr>
        <w:ind w:left="3600" w:hanging="360"/>
      </w:pPr>
      <w:rPr>
        <w:rFonts w:ascii="Courier New" w:hAnsi="Courier New" w:hint="default"/>
      </w:rPr>
    </w:lvl>
    <w:lvl w:ilvl="5" w:tplc="809EC256">
      <w:start w:val="1"/>
      <w:numFmt w:val="bullet"/>
      <w:lvlText w:val=""/>
      <w:lvlJc w:val="left"/>
      <w:pPr>
        <w:ind w:left="4320" w:hanging="360"/>
      </w:pPr>
      <w:rPr>
        <w:rFonts w:ascii="Wingdings" w:hAnsi="Wingdings" w:hint="default"/>
      </w:rPr>
    </w:lvl>
    <w:lvl w:ilvl="6" w:tplc="DA243994">
      <w:start w:val="1"/>
      <w:numFmt w:val="bullet"/>
      <w:lvlText w:val=""/>
      <w:lvlJc w:val="left"/>
      <w:pPr>
        <w:ind w:left="5040" w:hanging="360"/>
      </w:pPr>
      <w:rPr>
        <w:rFonts w:ascii="Symbol" w:hAnsi="Symbol" w:hint="default"/>
      </w:rPr>
    </w:lvl>
    <w:lvl w:ilvl="7" w:tplc="6BB439D0">
      <w:start w:val="1"/>
      <w:numFmt w:val="bullet"/>
      <w:lvlText w:val="o"/>
      <w:lvlJc w:val="left"/>
      <w:pPr>
        <w:ind w:left="5760" w:hanging="360"/>
      </w:pPr>
      <w:rPr>
        <w:rFonts w:ascii="Courier New" w:hAnsi="Courier New" w:hint="default"/>
      </w:rPr>
    </w:lvl>
    <w:lvl w:ilvl="8" w:tplc="361E70A0">
      <w:start w:val="1"/>
      <w:numFmt w:val="bullet"/>
      <w:lvlText w:val=""/>
      <w:lvlJc w:val="left"/>
      <w:pPr>
        <w:ind w:left="6480" w:hanging="360"/>
      </w:pPr>
      <w:rPr>
        <w:rFonts w:ascii="Wingdings" w:hAnsi="Wingdings" w:hint="default"/>
      </w:rPr>
    </w:lvl>
  </w:abstractNum>
  <w:abstractNum w:abstractNumId="19" w15:restartNumberingAfterBreak="0">
    <w:nsid w:val="2B931723"/>
    <w:multiLevelType w:val="hybridMultilevel"/>
    <w:tmpl w:val="FFFFFFFF"/>
    <w:lvl w:ilvl="0" w:tplc="FFFFFFFF">
      <w:start w:val="1"/>
      <w:numFmt w:val="bullet"/>
      <w:lvlText w:val=""/>
      <w:lvlJc w:val="left"/>
      <w:pPr>
        <w:ind w:left="360" w:hanging="360"/>
      </w:pPr>
      <w:rPr>
        <w:rFonts w:ascii="Symbol" w:hAnsi="Symbol" w:hint="default"/>
      </w:rPr>
    </w:lvl>
    <w:lvl w:ilvl="1" w:tplc="53764F76">
      <w:start w:val="1"/>
      <w:numFmt w:val="bullet"/>
      <w:lvlText w:val="o"/>
      <w:lvlJc w:val="left"/>
      <w:pPr>
        <w:ind w:left="1080" w:hanging="360"/>
      </w:pPr>
      <w:rPr>
        <w:rFonts w:ascii="Courier New" w:hAnsi="Courier New" w:hint="default"/>
      </w:rPr>
    </w:lvl>
    <w:lvl w:ilvl="2" w:tplc="B5AC3FB2">
      <w:start w:val="1"/>
      <w:numFmt w:val="bullet"/>
      <w:lvlText w:val=""/>
      <w:lvlJc w:val="left"/>
      <w:pPr>
        <w:ind w:left="1800" w:hanging="360"/>
      </w:pPr>
      <w:rPr>
        <w:rFonts w:ascii="Wingdings" w:hAnsi="Wingdings" w:hint="default"/>
      </w:rPr>
    </w:lvl>
    <w:lvl w:ilvl="3" w:tplc="21F61EE2">
      <w:start w:val="1"/>
      <w:numFmt w:val="bullet"/>
      <w:lvlText w:val=""/>
      <w:lvlJc w:val="left"/>
      <w:pPr>
        <w:ind w:left="2520" w:hanging="360"/>
      </w:pPr>
      <w:rPr>
        <w:rFonts w:ascii="Symbol" w:hAnsi="Symbol" w:hint="default"/>
      </w:rPr>
    </w:lvl>
    <w:lvl w:ilvl="4" w:tplc="12967270">
      <w:start w:val="1"/>
      <w:numFmt w:val="bullet"/>
      <w:lvlText w:val="o"/>
      <w:lvlJc w:val="left"/>
      <w:pPr>
        <w:ind w:left="3240" w:hanging="360"/>
      </w:pPr>
      <w:rPr>
        <w:rFonts w:ascii="Courier New" w:hAnsi="Courier New" w:hint="default"/>
      </w:rPr>
    </w:lvl>
    <w:lvl w:ilvl="5" w:tplc="A442E680">
      <w:start w:val="1"/>
      <w:numFmt w:val="bullet"/>
      <w:lvlText w:val=""/>
      <w:lvlJc w:val="left"/>
      <w:pPr>
        <w:ind w:left="3960" w:hanging="360"/>
      </w:pPr>
      <w:rPr>
        <w:rFonts w:ascii="Wingdings" w:hAnsi="Wingdings" w:hint="default"/>
      </w:rPr>
    </w:lvl>
    <w:lvl w:ilvl="6" w:tplc="44784634">
      <w:start w:val="1"/>
      <w:numFmt w:val="bullet"/>
      <w:lvlText w:val=""/>
      <w:lvlJc w:val="left"/>
      <w:pPr>
        <w:ind w:left="4680" w:hanging="360"/>
      </w:pPr>
      <w:rPr>
        <w:rFonts w:ascii="Symbol" w:hAnsi="Symbol" w:hint="default"/>
      </w:rPr>
    </w:lvl>
    <w:lvl w:ilvl="7" w:tplc="945E4DC4">
      <w:start w:val="1"/>
      <w:numFmt w:val="bullet"/>
      <w:lvlText w:val="o"/>
      <w:lvlJc w:val="left"/>
      <w:pPr>
        <w:ind w:left="5400" w:hanging="360"/>
      </w:pPr>
      <w:rPr>
        <w:rFonts w:ascii="Courier New" w:hAnsi="Courier New" w:hint="default"/>
      </w:rPr>
    </w:lvl>
    <w:lvl w:ilvl="8" w:tplc="D6982E5A">
      <w:start w:val="1"/>
      <w:numFmt w:val="bullet"/>
      <w:lvlText w:val=""/>
      <w:lvlJc w:val="left"/>
      <w:pPr>
        <w:ind w:left="6120" w:hanging="360"/>
      </w:pPr>
      <w:rPr>
        <w:rFonts w:ascii="Wingdings" w:hAnsi="Wingdings" w:hint="default"/>
      </w:rPr>
    </w:lvl>
  </w:abstractNum>
  <w:abstractNum w:abstractNumId="20" w15:restartNumberingAfterBreak="0">
    <w:nsid w:val="2CCB1068"/>
    <w:multiLevelType w:val="hybridMultilevel"/>
    <w:tmpl w:val="13C2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2362D1"/>
    <w:multiLevelType w:val="hybridMultilevel"/>
    <w:tmpl w:val="80DA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873E90"/>
    <w:multiLevelType w:val="multilevel"/>
    <w:tmpl w:val="810E7E6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6FB0586"/>
    <w:multiLevelType w:val="multilevel"/>
    <w:tmpl w:val="34F29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A365C06"/>
    <w:multiLevelType w:val="hybridMultilevel"/>
    <w:tmpl w:val="582C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273C18"/>
    <w:multiLevelType w:val="multilevel"/>
    <w:tmpl w:val="6C602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D5F1F52"/>
    <w:multiLevelType w:val="multilevel"/>
    <w:tmpl w:val="894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D826948"/>
    <w:multiLevelType w:val="multilevel"/>
    <w:tmpl w:val="8BE8A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A312C"/>
    <w:multiLevelType w:val="hybridMultilevel"/>
    <w:tmpl w:val="FFFFFFFF"/>
    <w:lvl w:ilvl="0" w:tplc="A24A6080">
      <w:start w:val="1"/>
      <w:numFmt w:val="bullet"/>
      <w:lvlText w:val=""/>
      <w:lvlJc w:val="left"/>
      <w:pPr>
        <w:ind w:left="720" w:hanging="360"/>
      </w:pPr>
      <w:rPr>
        <w:rFonts w:ascii="Symbol" w:hAnsi="Symbol" w:hint="default"/>
      </w:rPr>
    </w:lvl>
    <w:lvl w:ilvl="1" w:tplc="A6D235FE">
      <w:start w:val="1"/>
      <w:numFmt w:val="bullet"/>
      <w:lvlText w:val="o"/>
      <w:lvlJc w:val="left"/>
      <w:pPr>
        <w:ind w:left="1440" w:hanging="360"/>
      </w:pPr>
      <w:rPr>
        <w:rFonts w:ascii="Courier New" w:hAnsi="Courier New" w:hint="default"/>
      </w:rPr>
    </w:lvl>
    <w:lvl w:ilvl="2" w:tplc="A2867A36">
      <w:start w:val="1"/>
      <w:numFmt w:val="bullet"/>
      <w:lvlText w:val=""/>
      <w:lvlJc w:val="left"/>
      <w:pPr>
        <w:ind w:left="2160" w:hanging="360"/>
      </w:pPr>
      <w:rPr>
        <w:rFonts w:ascii="Wingdings" w:hAnsi="Wingdings" w:hint="default"/>
      </w:rPr>
    </w:lvl>
    <w:lvl w:ilvl="3" w:tplc="E17CD4D4">
      <w:start w:val="1"/>
      <w:numFmt w:val="bullet"/>
      <w:lvlText w:val=""/>
      <w:lvlJc w:val="left"/>
      <w:pPr>
        <w:ind w:left="2880" w:hanging="360"/>
      </w:pPr>
      <w:rPr>
        <w:rFonts w:ascii="Symbol" w:hAnsi="Symbol" w:hint="default"/>
      </w:rPr>
    </w:lvl>
    <w:lvl w:ilvl="4" w:tplc="5BE283A0">
      <w:start w:val="1"/>
      <w:numFmt w:val="bullet"/>
      <w:lvlText w:val="o"/>
      <w:lvlJc w:val="left"/>
      <w:pPr>
        <w:ind w:left="3600" w:hanging="360"/>
      </w:pPr>
      <w:rPr>
        <w:rFonts w:ascii="Courier New" w:hAnsi="Courier New" w:hint="default"/>
      </w:rPr>
    </w:lvl>
    <w:lvl w:ilvl="5" w:tplc="38686D58">
      <w:start w:val="1"/>
      <w:numFmt w:val="bullet"/>
      <w:lvlText w:val=""/>
      <w:lvlJc w:val="left"/>
      <w:pPr>
        <w:ind w:left="4320" w:hanging="360"/>
      </w:pPr>
      <w:rPr>
        <w:rFonts w:ascii="Wingdings" w:hAnsi="Wingdings" w:hint="default"/>
      </w:rPr>
    </w:lvl>
    <w:lvl w:ilvl="6" w:tplc="360257E8">
      <w:start w:val="1"/>
      <w:numFmt w:val="bullet"/>
      <w:lvlText w:val=""/>
      <w:lvlJc w:val="left"/>
      <w:pPr>
        <w:ind w:left="5040" w:hanging="360"/>
      </w:pPr>
      <w:rPr>
        <w:rFonts w:ascii="Symbol" w:hAnsi="Symbol" w:hint="default"/>
      </w:rPr>
    </w:lvl>
    <w:lvl w:ilvl="7" w:tplc="EF807FFC">
      <w:start w:val="1"/>
      <w:numFmt w:val="bullet"/>
      <w:lvlText w:val="o"/>
      <w:lvlJc w:val="left"/>
      <w:pPr>
        <w:ind w:left="5760" w:hanging="360"/>
      </w:pPr>
      <w:rPr>
        <w:rFonts w:ascii="Courier New" w:hAnsi="Courier New" w:hint="default"/>
      </w:rPr>
    </w:lvl>
    <w:lvl w:ilvl="8" w:tplc="86668DFE">
      <w:start w:val="1"/>
      <w:numFmt w:val="bullet"/>
      <w:lvlText w:val=""/>
      <w:lvlJc w:val="left"/>
      <w:pPr>
        <w:ind w:left="6480" w:hanging="360"/>
      </w:pPr>
      <w:rPr>
        <w:rFonts w:ascii="Wingdings" w:hAnsi="Wingdings" w:hint="default"/>
      </w:rPr>
    </w:lvl>
  </w:abstractNum>
  <w:abstractNum w:abstractNumId="29" w15:restartNumberingAfterBreak="0">
    <w:nsid w:val="458830E5"/>
    <w:multiLevelType w:val="hybridMultilevel"/>
    <w:tmpl w:val="04989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E20E5F"/>
    <w:multiLevelType w:val="multilevel"/>
    <w:tmpl w:val="241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046418"/>
    <w:multiLevelType w:val="multilevel"/>
    <w:tmpl w:val="5782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2E0672"/>
    <w:multiLevelType w:val="hybridMultilevel"/>
    <w:tmpl w:val="FFFFFFFF"/>
    <w:lvl w:ilvl="0" w:tplc="BDA86AE4">
      <w:start w:val="1"/>
      <w:numFmt w:val="decimal"/>
      <w:lvlText w:val="%1."/>
      <w:lvlJc w:val="left"/>
      <w:pPr>
        <w:ind w:left="720" w:hanging="360"/>
      </w:pPr>
    </w:lvl>
    <w:lvl w:ilvl="1" w:tplc="1152EDDE">
      <w:start w:val="1"/>
      <w:numFmt w:val="lowerLetter"/>
      <w:lvlText w:val="%2."/>
      <w:lvlJc w:val="left"/>
      <w:pPr>
        <w:ind w:left="1440" w:hanging="360"/>
      </w:pPr>
    </w:lvl>
    <w:lvl w:ilvl="2" w:tplc="EF1C8E18">
      <w:start w:val="1"/>
      <w:numFmt w:val="lowerRoman"/>
      <w:lvlText w:val="%3."/>
      <w:lvlJc w:val="right"/>
      <w:pPr>
        <w:ind w:left="2160" w:hanging="180"/>
      </w:pPr>
    </w:lvl>
    <w:lvl w:ilvl="3" w:tplc="9B581D6C">
      <w:start w:val="1"/>
      <w:numFmt w:val="decimal"/>
      <w:lvlText w:val="%4."/>
      <w:lvlJc w:val="left"/>
      <w:pPr>
        <w:ind w:left="2880" w:hanging="360"/>
      </w:pPr>
    </w:lvl>
    <w:lvl w:ilvl="4" w:tplc="04E63D56">
      <w:start w:val="1"/>
      <w:numFmt w:val="lowerLetter"/>
      <w:lvlText w:val="%5."/>
      <w:lvlJc w:val="left"/>
      <w:pPr>
        <w:ind w:left="3600" w:hanging="360"/>
      </w:pPr>
    </w:lvl>
    <w:lvl w:ilvl="5" w:tplc="80EA1DB6">
      <w:start w:val="1"/>
      <w:numFmt w:val="lowerRoman"/>
      <w:lvlText w:val="%6."/>
      <w:lvlJc w:val="right"/>
      <w:pPr>
        <w:ind w:left="4320" w:hanging="180"/>
      </w:pPr>
    </w:lvl>
    <w:lvl w:ilvl="6" w:tplc="2C32DC98">
      <w:start w:val="1"/>
      <w:numFmt w:val="decimal"/>
      <w:lvlText w:val="%7."/>
      <w:lvlJc w:val="left"/>
      <w:pPr>
        <w:ind w:left="5040" w:hanging="360"/>
      </w:pPr>
    </w:lvl>
    <w:lvl w:ilvl="7" w:tplc="6F9293FA">
      <w:start w:val="1"/>
      <w:numFmt w:val="lowerLetter"/>
      <w:lvlText w:val="%8."/>
      <w:lvlJc w:val="left"/>
      <w:pPr>
        <w:ind w:left="5760" w:hanging="360"/>
      </w:pPr>
    </w:lvl>
    <w:lvl w:ilvl="8" w:tplc="63F2C5FE">
      <w:start w:val="1"/>
      <w:numFmt w:val="lowerRoman"/>
      <w:lvlText w:val="%9."/>
      <w:lvlJc w:val="right"/>
      <w:pPr>
        <w:ind w:left="6480" w:hanging="180"/>
      </w:pPr>
    </w:lvl>
  </w:abstractNum>
  <w:abstractNum w:abstractNumId="33" w15:restartNumberingAfterBreak="0">
    <w:nsid w:val="4F6811CF"/>
    <w:multiLevelType w:val="multilevel"/>
    <w:tmpl w:val="E8965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0656F24"/>
    <w:multiLevelType w:val="hybridMultilevel"/>
    <w:tmpl w:val="24F4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FE5048"/>
    <w:multiLevelType w:val="multilevel"/>
    <w:tmpl w:val="591049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83CC32"/>
    <w:multiLevelType w:val="hybridMultilevel"/>
    <w:tmpl w:val="FFFFFFFF"/>
    <w:lvl w:ilvl="0" w:tplc="7C44D326">
      <w:start w:val="1"/>
      <w:numFmt w:val="bullet"/>
      <w:lvlText w:val=""/>
      <w:lvlJc w:val="left"/>
      <w:pPr>
        <w:ind w:left="720" w:hanging="360"/>
      </w:pPr>
      <w:rPr>
        <w:rFonts w:ascii="Symbol" w:hAnsi="Symbol" w:hint="default"/>
      </w:rPr>
    </w:lvl>
    <w:lvl w:ilvl="1" w:tplc="EE3AE2FA">
      <w:start w:val="1"/>
      <w:numFmt w:val="bullet"/>
      <w:lvlText w:val="o"/>
      <w:lvlJc w:val="left"/>
      <w:pPr>
        <w:ind w:left="1440" w:hanging="360"/>
      </w:pPr>
      <w:rPr>
        <w:rFonts w:ascii="Courier New" w:hAnsi="Courier New" w:hint="default"/>
      </w:rPr>
    </w:lvl>
    <w:lvl w:ilvl="2" w:tplc="425AE39E">
      <w:start w:val="1"/>
      <w:numFmt w:val="bullet"/>
      <w:lvlText w:val=""/>
      <w:lvlJc w:val="left"/>
      <w:pPr>
        <w:ind w:left="2160" w:hanging="360"/>
      </w:pPr>
      <w:rPr>
        <w:rFonts w:ascii="Wingdings" w:hAnsi="Wingdings" w:hint="default"/>
      </w:rPr>
    </w:lvl>
    <w:lvl w:ilvl="3" w:tplc="EAB6CF80">
      <w:start w:val="1"/>
      <w:numFmt w:val="bullet"/>
      <w:lvlText w:val=""/>
      <w:lvlJc w:val="left"/>
      <w:pPr>
        <w:ind w:left="2880" w:hanging="360"/>
      </w:pPr>
      <w:rPr>
        <w:rFonts w:ascii="Symbol" w:hAnsi="Symbol" w:hint="default"/>
      </w:rPr>
    </w:lvl>
    <w:lvl w:ilvl="4" w:tplc="F87097A0">
      <w:start w:val="1"/>
      <w:numFmt w:val="bullet"/>
      <w:lvlText w:val="o"/>
      <w:lvlJc w:val="left"/>
      <w:pPr>
        <w:ind w:left="3600" w:hanging="360"/>
      </w:pPr>
      <w:rPr>
        <w:rFonts w:ascii="Courier New" w:hAnsi="Courier New" w:hint="default"/>
      </w:rPr>
    </w:lvl>
    <w:lvl w:ilvl="5" w:tplc="5824E90C">
      <w:start w:val="1"/>
      <w:numFmt w:val="bullet"/>
      <w:lvlText w:val=""/>
      <w:lvlJc w:val="left"/>
      <w:pPr>
        <w:ind w:left="4320" w:hanging="360"/>
      </w:pPr>
      <w:rPr>
        <w:rFonts w:ascii="Wingdings" w:hAnsi="Wingdings" w:hint="default"/>
      </w:rPr>
    </w:lvl>
    <w:lvl w:ilvl="6" w:tplc="2E467FD4">
      <w:start w:val="1"/>
      <w:numFmt w:val="bullet"/>
      <w:lvlText w:val=""/>
      <w:lvlJc w:val="left"/>
      <w:pPr>
        <w:ind w:left="5040" w:hanging="360"/>
      </w:pPr>
      <w:rPr>
        <w:rFonts w:ascii="Symbol" w:hAnsi="Symbol" w:hint="default"/>
      </w:rPr>
    </w:lvl>
    <w:lvl w:ilvl="7" w:tplc="4B1A762E">
      <w:start w:val="1"/>
      <w:numFmt w:val="bullet"/>
      <w:lvlText w:val="o"/>
      <w:lvlJc w:val="left"/>
      <w:pPr>
        <w:ind w:left="5760" w:hanging="360"/>
      </w:pPr>
      <w:rPr>
        <w:rFonts w:ascii="Courier New" w:hAnsi="Courier New" w:hint="default"/>
      </w:rPr>
    </w:lvl>
    <w:lvl w:ilvl="8" w:tplc="4C105630">
      <w:start w:val="1"/>
      <w:numFmt w:val="bullet"/>
      <w:lvlText w:val=""/>
      <w:lvlJc w:val="left"/>
      <w:pPr>
        <w:ind w:left="6480" w:hanging="360"/>
      </w:pPr>
      <w:rPr>
        <w:rFonts w:ascii="Wingdings" w:hAnsi="Wingdings" w:hint="default"/>
      </w:rPr>
    </w:lvl>
  </w:abstractNum>
  <w:abstractNum w:abstractNumId="37" w15:restartNumberingAfterBreak="0">
    <w:nsid w:val="5A4252E2"/>
    <w:multiLevelType w:val="multilevel"/>
    <w:tmpl w:val="CFCEB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2FC30B0"/>
    <w:multiLevelType w:val="hybridMultilevel"/>
    <w:tmpl w:val="FFFFFFFF"/>
    <w:lvl w:ilvl="0" w:tplc="265E680C">
      <w:start w:val="1"/>
      <w:numFmt w:val="bullet"/>
      <w:lvlText w:val=""/>
      <w:lvlJc w:val="left"/>
      <w:pPr>
        <w:ind w:left="720" w:hanging="360"/>
      </w:pPr>
      <w:rPr>
        <w:rFonts w:ascii="Symbol" w:hAnsi="Symbol" w:hint="default"/>
      </w:rPr>
    </w:lvl>
    <w:lvl w:ilvl="1" w:tplc="060085A2">
      <w:start w:val="1"/>
      <w:numFmt w:val="bullet"/>
      <w:lvlText w:val="o"/>
      <w:lvlJc w:val="left"/>
      <w:pPr>
        <w:ind w:left="1440" w:hanging="360"/>
      </w:pPr>
      <w:rPr>
        <w:rFonts w:ascii="Courier New" w:hAnsi="Courier New" w:hint="default"/>
      </w:rPr>
    </w:lvl>
    <w:lvl w:ilvl="2" w:tplc="0B309784">
      <w:start w:val="1"/>
      <w:numFmt w:val="bullet"/>
      <w:lvlText w:val=""/>
      <w:lvlJc w:val="left"/>
      <w:pPr>
        <w:ind w:left="2160" w:hanging="360"/>
      </w:pPr>
      <w:rPr>
        <w:rFonts w:ascii="Wingdings" w:hAnsi="Wingdings" w:hint="default"/>
      </w:rPr>
    </w:lvl>
    <w:lvl w:ilvl="3" w:tplc="12909220">
      <w:start w:val="1"/>
      <w:numFmt w:val="bullet"/>
      <w:lvlText w:val=""/>
      <w:lvlJc w:val="left"/>
      <w:pPr>
        <w:ind w:left="2880" w:hanging="360"/>
      </w:pPr>
      <w:rPr>
        <w:rFonts w:ascii="Symbol" w:hAnsi="Symbol" w:hint="default"/>
      </w:rPr>
    </w:lvl>
    <w:lvl w:ilvl="4" w:tplc="827C42DA">
      <w:start w:val="1"/>
      <w:numFmt w:val="bullet"/>
      <w:lvlText w:val="o"/>
      <w:lvlJc w:val="left"/>
      <w:pPr>
        <w:ind w:left="3600" w:hanging="360"/>
      </w:pPr>
      <w:rPr>
        <w:rFonts w:ascii="Courier New" w:hAnsi="Courier New" w:hint="default"/>
      </w:rPr>
    </w:lvl>
    <w:lvl w:ilvl="5" w:tplc="01461804">
      <w:start w:val="1"/>
      <w:numFmt w:val="bullet"/>
      <w:lvlText w:val=""/>
      <w:lvlJc w:val="left"/>
      <w:pPr>
        <w:ind w:left="4320" w:hanging="360"/>
      </w:pPr>
      <w:rPr>
        <w:rFonts w:ascii="Wingdings" w:hAnsi="Wingdings" w:hint="default"/>
      </w:rPr>
    </w:lvl>
    <w:lvl w:ilvl="6" w:tplc="9B36CFE4">
      <w:start w:val="1"/>
      <w:numFmt w:val="bullet"/>
      <w:lvlText w:val=""/>
      <w:lvlJc w:val="left"/>
      <w:pPr>
        <w:ind w:left="5040" w:hanging="360"/>
      </w:pPr>
      <w:rPr>
        <w:rFonts w:ascii="Symbol" w:hAnsi="Symbol" w:hint="default"/>
      </w:rPr>
    </w:lvl>
    <w:lvl w:ilvl="7" w:tplc="091A9BA4">
      <w:start w:val="1"/>
      <w:numFmt w:val="bullet"/>
      <w:lvlText w:val="o"/>
      <w:lvlJc w:val="left"/>
      <w:pPr>
        <w:ind w:left="5760" w:hanging="360"/>
      </w:pPr>
      <w:rPr>
        <w:rFonts w:ascii="Courier New" w:hAnsi="Courier New" w:hint="default"/>
      </w:rPr>
    </w:lvl>
    <w:lvl w:ilvl="8" w:tplc="4CE6971A">
      <w:start w:val="1"/>
      <w:numFmt w:val="bullet"/>
      <w:lvlText w:val=""/>
      <w:lvlJc w:val="left"/>
      <w:pPr>
        <w:ind w:left="6480" w:hanging="360"/>
      </w:pPr>
      <w:rPr>
        <w:rFonts w:ascii="Wingdings" w:hAnsi="Wingdings" w:hint="default"/>
      </w:rPr>
    </w:lvl>
  </w:abstractNum>
  <w:abstractNum w:abstractNumId="39" w15:restartNumberingAfterBreak="0">
    <w:nsid w:val="681128A8"/>
    <w:multiLevelType w:val="multilevel"/>
    <w:tmpl w:val="C5D2B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E5483"/>
    <w:multiLevelType w:val="multilevel"/>
    <w:tmpl w:val="E3DCF7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A115484"/>
    <w:multiLevelType w:val="multilevel"/>
    <w:tmpl w:val="0246A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A3B20C1"/>
    <w:multiLevelType w:val="multilevel"/>
    <w:tmpl w:val="AD10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5376D6"/>
    <w:multiLevelType w:val="multilevel"/>
    <w:tmpl w:val="61A218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1912257"/>
    <w:multiLevelType w:val="multilevel"/>
    <w:tmpl w:val="3384D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6684E04"/>
    <w:multiLevelType w:val="multilevel"/>
    <w:tmpl w:val="6B424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8B03F28"/>
    <w:multiLevelType w:val="multilevel"/>
    <w:tmpl w:val="55040D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DE87465"/>
    <w:multiLevelType w:val="multilevel"/>
    <w:tmpl w:val="351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5E29CD"/>
    <w:multiLevelType w:val="hybridMultilevel"/>
    <w:tmpl w:val="B9243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9B3AAD"/>
    <w:multiLevelType w:val="multilevel"/>
    <w:tmpl w:val="7A7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1584080">
    <w:abstractNumId w:val="19"/>
  </w:num>
  <w:num w:numId="2" w16cid:durableId="1952397147">
    <w:abstractNumId w:val="22"/>
  </w:num>
  <w:num w:numId="3" w16cid:durableId="748236897">
    <w:abstractNumId w:val="7"/>
  </w:num>
  <w:num w:numId="4" w16cid:durableId="1382363449">
    <w:abstractNumId w:val="32"/>
  </w:num>
  <w:num w:numId="5" w16cid:durableId="392461258">
    <w:abstractNumId w:val="36"/>
  </w:num>
  <w:num w:numId="6" w16cid:durableId="1259798882">
    <w:abstractNumId w:val="18"/>
  </w:num>
  <w:num w:numId="7" w16cid:durableId="877087973">
    <w:abstractNumId w:val="21"/>
  </w:num>
  <w:num w:numId="8" w16cid:durableId="736166815">
    <w:abstractNumId w:val="8"/>
  </w:num>
  <w:num w:numId="9" w16cid:durableId="253704469">
    <w:abstractNumId w:val="6"/>
  </w:num>
  <w:num w:numId="10" w16cid:durableId="184944934">
    <w:abstractNumId w:val="20"/>
  </w:num>
  <w:num w:numId="11" w16cid:durableId="539711654">
    <w:abstractNumId w:val="29"/>
  </w:num>
  <w:num w:numId="12" w16cid:durableId="648554077">
    <w:abstractNumId w:val="4"/>
  </w:num>
  <w:num w:numId="13" w16cid:durableId="2059160022">
    <w:abstractNumId w:val="31"/>
  </w:num>
  <w:num w:numId="14" w16cid:durableId="1796750876">
    <w:abstractNumId w:val="46"/>
  </w:num>
  <w:num w:numId="15" w16cid:durableId="2063942796">
    <w:abstractNumId w:val="13"/>
  </w:num>
  <w:num w:numId="16" w16cid:durableId="1904439835">
    <w:abstractNumId w:val="43"/>
  </w:num>
  <w:num w:numId="17" w16cid:durableId="1345783760">
    <w:abstractNumId w:val="17"/>
  </w:num>
  <w:num w:numId="18" w16cid:durableId="1890607001">
    <w:abstractNumId w:val="27"/>
  </w:num>
  <w:num w:numId="19" w16cid:durableId="1210724906">
    <w:abstractNumId w:val="42"/>
  </w:num>
  <w:num w:numId="20" w16cid:durableId="1062682544">
    <w:abstractNumId w:val="41"/>
  </w:num>
  <w:num w:numId="21" w16cid:durableId="142625387">
    <w:abstractNumId w:val="15"/>
  </w:num>
  <w:num w:numId="22" w16cid:durableId="895360758">
    <w:abstractNumId w:val="25"/>
  </w:num>
  <w:num w:numId="23" w16cid:durableId="182982312">
    <w:abstractNumId w:val="39"/>
  </w:num>
  <w:num w:numId="24" w16cid:durableId="1525053468">
    <w:abstractNumId w:val="26"/>
  </w:num>
  <w:num w:numId="25" w16cid:durableId="494566902">
    <w:abstractNumId w:val="2"/>
  </w:num>
  <w:num w:numId="26" w16cid:durableId="460659851">
    <w:abstractNumId w:val="9"/>
  </w:num>
  <w:num w:numId="27" w16cid:durableId="951471949">
    <w:abstractNumId w:val="33"/>
  </w:num>
  <w:num w:numId="28" w16cid:durableId="2095199169">
    <w:abstractNumId w:val="35"/>
  </w:num>
  <w:num w:numId="29" w16cid:durableId="1138180141">
    <w:abstractNumId w:val="30"/>
  </w:num>
  <w:num w:numId="30" w16cid:durableId="889801409">
    <w:abstractNumId w:val="37"/>
  </w:num>
  <w:num w:numId="31" w16cid:durableId="248586248">
    <w:abstractNumId w:val="49"/>
  </w:num>
  <w:num w:numId="32" w16cid:durableId="300185938">
    <w:abstractNumId w:val="40"/>
  </w:num>
  <w:num w:numId="33" w16cid:durableId="94788045">
    <w:abstractNumId w:val="3"/>
  </w:num>
  <w:num w:numId="34" w16cid:durableId="1304509459">
    <w:abstractNumId w:val="44"/>
  </w:num>
  <w:num w:numId="35" w16cid:durableId="1446850029">
    <w:abstractNumId w:val="1"/>
  </w:num>
  <w:num w:numId="36" w16cid:durableId="185413204">
    <w:abstractNumId w:val="12"/>
  </w:num>
  <w:num w:numId="37" w16cid:durableId="2147316557">
    <w:abstractNumId w:val="45"/>
  </w:num>
  <w:num w:numId="38" w16cid:durableId="743068256">
    <w:abstractNumId w:val="23"/>
  </w:num>
  <w:num w:numId="39" w16cid:durableId="1784962195">
    <w:abstractNumId w:val="47"/>
  </w:num>
  <w:num w:numId="40" w16cid:durableId="1052001644">
    <w:abstractNumId w:val="14"/>
  </w:num>
  <w:num w:numId="41" w16cid:durableId="66152655">
    <w:abstractNumId w:val="48"/>
  </w:num>
  <w:num w:numId="42" w16cid:durableId="209346898">
    <w:abstractNumId w:val="10"/>
  </w:num>
  <w:num w:numId="43" w16cid:durableId="1584408303">
    <w:abstractNumId w:val="24"/>
  </w:num>
  <w:num w:numId="44" w16cid:durableId="1652439840">
    <w:abstractNumId w:val="0"/>
  </w:num>
  <w:num w:numId="45" w16cid:durableId="2052145651">
    <w:abstractNumId w:val="34"/>
  </w:num>
  <w:num w:numId="46" w16cid:durableId="1332610946">
    <w:abstractNumId w:val="38"/>
  </w:num>
  <w:num w:numId="47" w16cid:durableId="1043598399">
    <w:abstractNumId w:val="11"/>
  </w:num>
  <w:num w:numId="48" w16cid:durableId="1849363922">
    <w:abstractNumId w:val="5"/>
  </w:num>
  <w:num w:numId="49" w16cid:durableId="1809975927">
    <w:abstractNumId w:val="16"/>
  </w:num>
  <w:num w:numId="50" w16cid:durableId="622425495">
    <w:abstractNumId w:val="2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ackley, Andrew">
    <w15:presenceInfo w15:providerId="AD" w15:userId="S::adrackley@luriechildrens.org::8f07349f-e784-4a2a-8b42-9fd35a628f47"/>
  </w15:person>
  <w15:person w15:author="Skol, Andrew">
    <w15:presenceInfo w15:providerId="AD" w15:userId="S::askol@luriechildrens.org::d2726af7-0d63-41eb-befe-c2340d9bab47"/>
  </w15:person>
  <w15:person w15:author="Weese-Mayer, Debra">
    <w15:presenceInfo w15:providerId="AD" w15:userId="S::dwmayer@luriechildrens.org::772f30a9-78cd-438d-b787-7d93a73e6d73"/>
  </w15:person>
  <w15:person w15:author="Yap, Kai Lee">
    <w15:presenceInfo w15:providerId="AD" w15:userId="S::klyap@luriechildrens.org::6672c268-33d1-4375-bb45-c39630138c46"/>
  </w15:person>
  <w15:person w15:author="Drackley, Andy">
    <w15:presenceInfo w15:providerId="None" w15:userId="Drackley, An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C5"/>
    <w:rsid w:val="000002BD"/>
    <w:rsid w:val="00000702"/>
    <w:rsid w:val="00000877"/>
    <w:rsid w:val="000016A4"/>
    <w:rsid w:val="000016BD"/>
    <w:rsid w:val="00001766"/>
    <w:rsid w:val="00001D89"/>
    <w:rsid w:val="00001DE1"/>
    <w:rsid w:val="000022FD"/>
    <w:rsid w:val="00002A3A"/>
    <w:rsid w:val="00002BA6"/>
    <w:rsid w:val="00002D5C"/>
    <w:rsid w:val="000030AE"/>
    <w:rsid w:val="00003192"/>
    <w:rsid w:val="000031DA"/>
    <w:rsid w:val="00003385"/>
    <w:rsid w:val="00003C11"/>
    <w:rsid w:val="00003D73"/>
    <w:rsid w:val="0000409B"/>
    <w:rsid w:val="000046D2"/>
    <w:rsid w:val="00004E0A"/>
    <w:rsid w:val="000051F9"/>
    <w:rsid w:val="00005409"/>
    <w:rsid w:val="000056BC"/>
    <w:rsid w:val="0000584A"/>
    <w:rsid w:val="00005D6E"/>
    <w:rsid w:val="00005FF8"/>
    <w:rsid w:val="0000660C"/>
    <w:rsid w:val="000066E5"/>
    <w:rsid w:val="00006D44"/>
    <w:rsid w:val="00006DA6"/>
    <w:rsid w:val="00006EA4"/>
    <w:rsid w:val="00007409"/>
    <w:rsid w:val="000074EB"/>
    <w:rsid w:val="00007589"/>
    <w:rsid w:val="00007A45"/>
    <w:rsid w:val="00007EDC"/>
    <w:rsid w:val="000102D3"/>
    <w:rsid w:val="000103CB"/>
    <w:rsid w:val="0001056F"/>
    <w:rsid w:val="000112AF"/>
    <w:rsid w:val="00011540"/>
    <w:rsid w:val="00011643"/>
    <w:rsid w:val="00011A67"/>
    <w:rsid w:val="00011F2C"/>
    <w:rsid w:val="00012178"/>
    <w:rsid w:val="0001229B"/>
    <w:rsid w:val="00012406"/>
    <w:rsid w:val="000125C9"/>
    <w:rsid w:val="0001262D"/>
    <w:rsid w:val="00012EDF"/>
    <w:rsid w:val="00013961"/>
    <w:rsid w:val="00013D1F"/>
    <w:rsid w:val="000149FE"/>
    <w:rsid w:val="00014DAD"/>
    <w:rsid w:val="00014FD0"/>
    <w:rsid w:val="00015DB9"/>
    <w:rsid w:val="00015F24"/>
    <w:rsid w:val="00015F75"/>
    <w:rsid w:val="00016394"/>
    <w:rsid w:val="00016669"/>
    <w:rsid w:val="00016E13"/>
    <w:rsid w:val="00016FC7"/>
    <w:rsid w:val="00016FF7"/>
    <w:rsid w:val="00017174"/>
    <w:rsid w:val="00017238"/>
    <w:rsid w:val="00017635"/>
    <w:rsid w:val="000176F3"/>
    <w:rsid w:val="0001772A"/>
    <w:rsid w:val="000179B3"/>
    <w:rsid w:val="00017A16"/>
    <w:rsid w:val="00017B7A"/>
    <w:rsid w:val="00017BF6"/>
    <w:rsid w:val="0002023B"/>
    <w:rsid w:val="000202C9"/>
    <w:rsid w:val="00020434"/>
    <w:rsid w:val="00020AEF"/>
    <w:rsid w:val="00020B57"/>
    <w:rsid w:val="00020C21"/>
    <w:rsid w:val="00020DA1"/>
    <w:rsid w:val="00020DA4"/>
    <w:rsid w:val="00020F8F"/>
    <w:rsid w:val="00021156"/>
    <w:rsid w:val="000211B7"/>
    <w:rsid w:val="000213DB"/>
    <w:rsid w:val="000215DE"/>
    <w:rsid w:val="00021FCD"/>
    <w:rsid w:val="0002202E"/>
    <w:rsid w:val="00022420"/>
    <w:rsid w:val="000227C7"/>
    <w:rsid w:val="00023338"/>
    <w:rsid w:val="00023B18"/>
    <w:rsid w:val="00024097"/>
    <w:rsid w:val="0002427D"/>
    <w:rsid w:val="00024543"/>
    <w:rsid w:val="000248BB"/>
    <w:rsid w:val="0002496C"/>
    <w:rsid w:val="00024A29"/>
    <w:rsid w:val="00024FB1"/>
    <w:rsid w:val="000251D8"/>
    <w:rsid w:val="00025257"/>
    <w:rsid w:val="000255BD"/>
    <w:rsid w:val="00025894"/>
    <w:rsid w:val="00025A29"/>
    <w:rsid w:val="00025AA5"/>
    <w:rsid w:val="00025E2F"/>
    <w:rsid w:val="00025F58"/>
    <w:rsid w:val="000263EB"/>
    <w:rsid w:val="00027201"/>
    <w:rsid w:val="0002757F"/>
    <w:rsid w:val="000278AE"/>
    <w:rsid w:val="00027903"/>
    <w:rsid w:val="00027C42"/>
    <w:rsid w:val="00027CF5"/>
    <w:rsid w:val="00027E30"/>
    <w:rsid w:val="00030508"/>
    <w:rsid w:val="00030DD9"/>
    <w:rsid w:val="00030F7E"/>
    <w:rsid w:val="000321D1"/>
    <w:rsid w:val="000322EA"/>
    <w:rsid w:val="00033109"/>
    <w:rsid w:val="000338ED"/>
    <w:rsid w:val="0003391E"/>
    <w:rsid w:val="00033955"/>
    <w:rsid w:val="00033DC6"/>
    <w:rsid w:val="00033E0E"/>
    <w:rsid w:val="000340E1"/>
    <w:rsid w:val="000343C3"/>
    <w:rsid w:val="000345E2"/>
    <w:rsid w:val="0003462B"/>
    <w:rsid w:val="00034C11"/>
    <w:rsid w:val="00034E95"/>
    <w:rsid w:val="00035610"/>
    <w:rsid w:val="00035734"/>
    <w:rsid w:val="00035C88"/>
    <w:rsid w:val="0003628E"/>
    <w:rsid w:val="00036A95"/>
    <w:rsid w:val="00036AE5"/>
    <w:rsid w:val="00036D87"/>
    <w:rsid w:val="00036FDE"/>
    <w:rsid w:val="000376A0"/>
    <w:rsid w:val="0003794D"/>
    <w:rsid w:val="00037CF6"/>
    <w:rsid w:val="00037DD2"/>
    <w:rsid w:val="00037FA9"/>
    <w:rsid w:val="00040453"/>
    <w:rsid w:val="000405FB"/>
    <w:rsid w:val="000409B7"/>
    <w:rsid w:val="00040BF5"/>
    <w:rsid w:val="00040CA9"/>
    <w:rsid w:val="00040F9C"/>
    <w:rsid w:val="00041173"/>
    <w:rsid w:val="000411C6"/>
    <w:rsid w:val="00041545"/>
    <w:rsid w:val="000417B5"/>
    <w:rsid w:val="0004207D"/>
    <w:rsid w:val="00042829"/>
    <w:rsid w:val="0004295D"/>
    <w:rsid w:val="00042F43"/>
    <w:rsid w:val="00042F95"/>
    <w:rsid w:val="00042FAF"/>
    <w:rsid w:val="00043883"/>
    <w:rsid w:val="00043909"/>
    <w:rsid w:val="00043D57"/>
    <w:rsid w:val="000440D4"/>
    <w:rsid w:val="00044128"/>
    <w:rsid w:val="0004413C"/>
    <w:rsid w:val="00044E44"/>
    <w:rsid w:val="00044F09"/>
    <w:rsid w:val="00044FCD"/>
    <w:rsid w:val="00045058"/>
    <w:rsid w:val="000451C2"/>
    <w:rsid w:val="00045469"/>
    <w:rsid w:val="000456B0"/>
    <w:rsid w:val="000459C1"/>
    <w:rsid w:val="00045B9E"/>
    <w:rsid w:val="00045E68"/>
    <w:rsid w:val="0004604F"/>
    <w:rsid w:val="00046131"/>
    <w:rsid w:val="000464F9"/>
    <w:rsid w:val="0004666F"/>
    <w:rsid w:val="0004676B"/>
    <w:rsid w:val="00046802"/>
    <w:rsid w:val="0004689A"/>
    <w:rsid w:val="00046AC2"/>
    <w:rsid w:val="00046CD2"/>
    <w:rsid w:val="000472E3"/>
    <w:rsid w:val="00047759"/>
    <w:rsid w:val="00047915"/>
    <w:rsid w:val="0004792E"/>
    <w:rsid w:val="000479C1"/>
    <w:rsid w:val="00047B0E"/>
    <w:rsid w:val="00047C04"/>
    <w:rsid w:val="00047DD7"/>
    <w:rsid w:val="00050018"/>
    <w:rsid w:val="0005042E"/>
    <w:rsid w:val="000504C5"/>
    <w:rsid w:val="0005086C"/>
    <w:rsid w:val="00050A73"/>
    <w:rsid w:val="00050B2D"/>
    <w:rsid w:val="00051269"/>
    <w:rsid w:val="00051D6A"/>
    <w:rsid w:val="00051E70"/>
    <w:rsid w:val="00051FE5"/>
    <w:rsid w:val="000520AA"/>
    <w:rsid w:val="00052108"/>
    <w:rsid w:val="000524BA"/>
    <w:rsid w:val="00052786"/>
    <w:rsid w:val="00052F81"/>
    <w:rsid w:val="00052FBD"/>
    <w:rsid w:val="0005326C"/>
    <w:rsid w:val="000533FA"/>
    <w:rsid w:val="00053993"/>
    <w:rsid w:val="00053DF8"/>
    <w:rsid w:val="00053F23"/>
    <w:rsid w:val="00054177"/>
    <w:rsid w:val="00054710"/>
    <w:rsid w:val="000547FE"/>
    <w:rsid w:val="00054951"/>
    <w:rsid w:val="000549A7"/>
    <w:rsid w:val="00054AD3"/>
    <w:rsid w:val="00054D32"/>
    <w:rsid w:val="000551AA"/>
    <w:rsid w:val="00055544"/>
    <w:rsid w:val="00055579"/>
    <w:rsid w:val="000555E2"/>
    <w:rsid w:val="00055904"/>
    <w:rsid w:val="000564FA"/>
    <w:rsid w:val="0005675B"/>
    <w:rsid w:val="00056A60"/>
    <w:rsid w:val="00056A82"/>
    <w:rsid w:val="00056B98"/>
    <w:rsid w:val="00056E60"/>
    <w:rsid w:val="000571B8"/>
    <w:rsid w:val="00057823"/>
    <w:rsid w:val="000579C5"/>
    <w:rsid w:val="0005EEC3"/>
    <w:rsid w:val="00060203"/>
    <w:rsid w:val="00060A2A"/>
    <w:rsid w:val="000613F1"/>
    <w:rsid w:val="00061B3A"/>
    <w:rsid w:val="00061D15"/>
    <w:rsid w:val="00061F26"/>
    <w:rsid w:val="00061F6B"/>
    <w:rsid w:val="00061FF2"/>
    <w:rsid w:val="0006204A"/>
    <w:rsid w:val="000621ED"/>
    <w:rsid w:val="00063509"/>
    <w:rsid w:val="00063696"/>
    <w:rsid w:val="0006382E"/>
    <w:rsid w:val="00063EB2"/>
    <w:rsid w:val="00063F21"/>
    <w:rsid w:val="0006434F"/>
    <w:rsid w:val="00064437"/>
    <w:rsid w:val="00064985"/>
    <w:rsid w:val="00064A21"/>
    <w:rsid w:val="00064B51"/>
    <w:rsid w:val="00064C35"/>
    <w:rsid w:val="00064CAC"/>
    <w:rsid w:val="00064DCD"/>
    <w:rsid w:val="00065057"/>
    <w:rsid w:val="0006571A"/>
    <w:rsid w:val="0006590C"/>
    <w:rsid w:val="00065D07"/>
    <w:rsid w:val="00065D27"/>
    <w:rsid w:val="0006638C"/>
    <w:rsid w:val="0006659A"/>
    <w:rsid w:val="000666F8"/>
    <w:rsid w:val="00066D9E"/>
    <w:rsid w:val="00067197"/>
    <w:rsid w:val="00067A3A"/>
    <w:rsid w:val="00067AA0"/>
    <w:rsid w:val="00067B68"/>
    <w:rsid w:val="00067CA1"/>
    <w:rsid w:val="00070027"/>
    <w:rsid w:val="000703F2"/>
    <w:rsid w:val="00070819"/>
    <w:rsid w:val="00070A3C"/>
    <w:rsid w:val="00070AD6"/>
    <w:rsid w:val="00071046"/>
    <w:rsid w:val="000710D3"/>
    <w:rsid w:val="000713AC"/>
    <w:rsid w:val="00071558"/>
    <w:rsid w:val="0007201B"/>
    <w:rsid w:val="00072404"/>
    <w:rsid w:val="00072518"/>
    <w:rsid w:val="000725C7"/>
    <w:rsid w:val="00072706"/>
    <w:rsid w:val="000729AA"/>
    <w:rsid w:val="00072B9B"/>
    <w:rsid w:val="00072D2F"/>
    <w:rsid w:val="000734C1"/>
    <w:rsid w:val="0007391E"/>
    <w:rsid w:val="0007394D"/>
    <w:rsid w:val="000745EF"/>
    <w:rsid w:val="00074927"/>
    <w:rsid w:val="000749DF"/>
    <w:rsid w:val="000756A3"/>
    <w:rsid w:val="000757DB"/>
    <w:rsid w:val="000758B8"/>
    <w:rsid w:val="00075E00"/>
    <w:rsid w:val="00076180"/>
    <w:rsid w:val="000768D2"/>
    <w:rsid w:val="00076F23"/>
    <w:rsid w:val="0007701C"/>
    <w:rsid w:val="00077169"/>
    <w:rsid w:val="0007743B"/>
    <w:rsid w:val="00077639"/>
    <w:rsid w:val="00077BAB"/>
    <w:rsid w:val="0008006F"/>
    <w:rsid w:val="000802FA"/>
    <w:rsid w:val="000803FA"/>
    <w:rsid w:val="00080530"/>
    <w:rsid w:val="0008075E"/>
    <w:rsid w:val="00080863"/>
    <w:rsid w:val="00080D96"/>
    <w:rsid w:val="00080DFC"/>
    <w:rsid w:val="000811B0"/>
    <w:rsid w:val="00081228"/>
    <w:rsid w:val="000815DC"/>
    <w:rsid w:val="00081FD2"/>
    <w:rsid w:val="0008216F"/>
    <w:rsid w:val="00082177"/>
    <w:rsid w:val="00082D85"/>
    <w:rsid w:val="00083112"/>
    <w:rsid w:val="00083144"/>
    <w:rsid w:val="00083CB9"/>
    <w:rsid w:val="00083D59"/>
    <w:rsid w:val="0008419D"/>
    <w:rsid w:val="00084251"/>
    <w:rsid w:val="0008489D"/>
    <w:rsid w:val="00084B59"/>
    <w:rsid w:val="00084F41"/>
    <w:rsid w:val="000854F8"/>
    <w:rsid w:val="000857D3"/>
    <w:rsid w:val="00085807"/>
    <w:rsid w:val="00085BC6"/>
    <w:rsid w:val="00085CF2"/>
    <w:rsid w:val="000861EC"/>
    <w:rsid w:val="00086CB7"/>
    <w:rsid w:val="00086D74"/>
    <w:rsid w:val="00086EA0"/>
    <w:rsid w:val="00087349"/>
    <w:rsid w:val="00087641"/>
    <w:rsid w:val="000876E9"/>
    <w:rsid w:val="00087A36"/>
    <w:rsid w:val="00087DFD"/>
    <w:rsid w:val="00087F93"/>
    <w:rsid w:val="0009009F"/>
    <w:rsid w:val="00090353"/>
    <w:rsid w:val="000905F8"/>
    <w:rsid w:val="00090680"/>
    <w:rsid w:val="00090E8A"/>
    <w:rsid w:val="0009114C"/>
    <w:rsid w:val="00091151"/>
    <w:rsid w:val="000911DA"/>
    <w:rsid w:val="000913C9"/>
    <w:rsid w:val="0009150F"/>
    <w:rsid w:val="000918B2"/>
    <w:rsid w:val="00091CE4"/>
    <w:rsid w:val="00092006"/>
    <w:rsid w:val="000925D1"/>
    <w:rsid w:val="00092B47"/>
    <w:rsid w:val="00092E35"/>
    <w:rsid w:val="000938D8"/>
    <w:rsid w:val="00093E80"/>
    <w:rsid w:val="0009400F"/>
    <w:rsid w:val="00094652"/>
    <w:rsid w:val="00094955"/>
    <w:rsid w:val="00094E0A"/>
    <w:rsid w:val="00095274"/>
    <w:rsid w:val="00095692"/>
    <w:rsid w:val="00096929"/>
    <w:rsid w:val="0009742F"/>
    <w:rsid w:val="0009743B"/>
    <w:rsid w:val="00097556"/>
    <w:rsid w:val="00097A45"/>
    <w:rsid w:val="00097A77"/>
    <w:rsid w:val="00097AA5"/>
    <w:rsid w:val="00097BBC"/>
    <w:rsid w:val="00097D18"/>
    <w:rsid w:val="00097D84"/>
    <w:rsid w:val="0009B801"/>
    <w:rsid w:val="000A0044"/>
    <w:rsid w:val="000A0670"/>
    <w:rsid w:val="000A0C71"/>
    <w:rsid w:val="000A173C"/>
    <w:rsid w:val="000A1810"/>
    <w:rsid w:val="000A1917"/>
    <w:rsid w:val="000A1968"/>
    <w:rsid w:val="000A1983"/>
    <w:rsid w:val="000A1B53"/>
    <w:rsid w:val="000A2029"/>
    <w:rsid w:val="000A211A"/>
    <w:rsid w:val="000A247B"/>
    <w:rsid w:val="000A24F3"/>
    <w:rsid w:val="000A2829"/>
    <w:rsid w:val="000A2F58"/>
    <w:rsid w:val="000A3127"/>
    <w:rsid w:val="000A3505"/>
    <w:rsid w:val="000A3BAF"/>
    <w:rsid w:val="000A3F75"/>
    <w:rsid w:val="000A4108"/>
    <w:rsid w:val="000A421B"/>
    <w:rsid w:val="000A42A3"/>
    <w:rsid w:val="000A5050"/>
    <w:rsid w:val="000A5349"/>
    <w:rsid w:val="000A5901"/>
    <w:rsid w:val="000A59FD"/>
    <w:rsid w:val="000A5CCB"/>
    <w:rsid w:val="000A5EA7"/>
    <w:rsid w:val="000A60B9"/>
    <w:rsid w:val="000A6509"/>
    <w:rsid w:val="000A6589"/>
    <w:rsid w:val="000A6845"/>
    <w:rsid w:val="000A6BF3"/>
    <w:rsid w:val="000A769B"/>
    <w:rsid w:val="000A7C2E"/>
    <w:rsid w:val="000A7C31"/>
    <w:rsid w:val="000A7CFB"/>
    <w:rsid w:val="000A7EB6"/>
    <w:rsid w:val="000A7F98"/>
    <w:rsid w:val="000B08CA"/>
    <w:rsid w:val="000B093B"/>
    <w:rsid w:val="000B1372"/>
    <w:rsid w:val="000B14DC"/>
    <w:rsid w:val="000B1B22"/>
    <w:rsid w:val="000B1D26"/>
    <w:rsid w:val="000B1E9F"/>
    <w:rsid w:val="000B1EBA"/>
    <w:rsid w:val="000B2057"/>
    <w:rsid w:val="000B21F5"/>
    <w:rsid w:val="000B2DD6"/>
    <w:rsid w:val="000B3136"/>
    <w:rsid w:val="000B370C"/>
    <w:rsid w:val="000B3D48"/>
    <w:rsid w:val="000B4457"/>
    <w:rsid w:val="000B44D6"/>
    <w:rsid w:val="000B46E9"/>
    <w:rsid w:val="000B4A44"/>
    <w:rsid w:val="000B50F4"/>
    <w:rsid w:val="000B537F"/>
    <w:rsid w:val="000B54DF"/>
    <w:rsid w:val="000B576B"/>
    <w:rsid w:val="000B5AA6"/>
    <w:rsid w:val="000B5F2D"/>
    <w:rsid w:val="000B6D61"/>
    <w:rsid w:val="000C00B7"/>
    <w:rsid w:val="000C06D5"/>
    <w:rsid w:val="000C07C7"/>
    <w:rsid w:val="000C0E69"/>
    <w:rsid w:val="000C0ED1"/>
    <w:rsid w:val="000C0F73"/>
    <w:rsid w:val="000C0F84"/>
    <w:rsid w:val="000C1429"/>
    <w:rsid w:val="000C1889"/>
    <w:rsid w:val="000C213D"/>
    <w:rsid w:val="000C23FD"/>
    <w:rsid w:val="000C2623"/>
    <w:rsid w:val="000C26E0"/>
    <w:rsid w:val="000C27A5"/>
    <w:rsid w:val="000C2C7A"/>
    <w:rsid w:val="000C2C88"/>
    <w:rsid w:val="000C323C"/>
    <w:rsid w:val="000C3735"/>
    <w:rsid w:val="000C3A83"/>
    <w:rsid w:val="000C3FDE"/>
    <w:rsid w:val="000C45ED"/>
    <w:rsid w:val="000C527B"/>
    <w:rsid w:val="000C5660"/>
    <w:rsid w:val="000C5E14"/>
    <w:rsid w:val="000C6113"/>
    <w:rsid w:val="000C66A2"/>
    <w:rsid w:val="000C67A0"/>
    <w:rsid w:val="000C690A"/>
    <w:rsid w:val="000C6CA1"/>
    <w:rsid w:val="000C6E6E"/>
    <w:rsid w:val="000C6FE4"/>
    <w:rsid w:val="000C7B06"/>
    <w:rsid w:val="000D009B"/>
    <w:rsid w:val="000D0985"/>
    <w:rsid w:val="000D0B9D"/>
    <w:rsid w:val="000D1515"/>
    <w:rsid w:val="000D15B0"/>
    <w:rsid w:val="000D2061"/>
    <w:rsid w:val="000D2500"/>
    <w:rsid w:val="000D2919"/>
    <w:rsid w:val="000D2D60"/>
    <w:rsid w:val="000D34A3"/>
    <w:rsid w:val="000D391E"/>
    <w:rsid w:val="000D3A44"/>
    <w:rsid w:val="000D3A64"/>
    <w:rsid w:val="000D3A79"/>
    <w:rsid w:val="000D3AA6"/>
    <w:rsid w:val="000D3F50"/>
    <w:rsid w:val="000D4051"/>
    <w:rsid w:val="000D4432"/>
    <w:rsid w:val="000D51CD"/>
    <w:rsid w:val="000D554A"/>
    <w:rsid w:val="000D5B24"/>
    <w:rsid w:val="000D6499"/>
    <w:rsid w:val="000D6843"/>
    <w:rsid w:val="000D697A"/>
    <w:rsid w:val="000D71EB"/>
    <w:rsid w:val="000D7628"/>
    <w:rsid w:val="000D7675"/>
    <w:rsid w:val="000D795D"/>
    <w:rsid w:val="000D79D5"/>
    <w:rsid w:val="000D7EBD"/>
    <w:rsid w:val="000E08EF"/>
    <w:rsid w:val="000E0E5D"/>
    <w:rsid w:val="000E0EF2"/>
    <w:rsid w:val="000E1105"/>
    <w:rsid w:val="000E1911"/>
    <w:rsid w:val="000E1F00"/>
    <w:rsid w:val="000E2AD4"/>
    <w:rsid w:val="000E3002"/>
    <w:rsid w:val="000E32BA"/>
    <w:rsid w:val="000E338C"/>
    <w:rsid w:val="000E36FA"/>
    <w:rsid w:val="000E3743"/>
    <w:rsid w:val="000E39DD"/>
    <w:rsid w:val="000E3A6C"/>
    <w:rsid w:val="000E4070"/>
    <w:rsid w:val="000E4115"/>
    <w:rsid w:val="000E43D7"/>
    <w:rsid w:val="000E4646"/>
    <w:rsid w:val="000E4650"/>
    <w:rsid w:val="000E4E88"/>
    <w:rsid w:val="000E51EF"/>
    <w:rsid w:val="000E51F2"/>
    <w:rsid w:val="000E585A"/>
    <w:rsid w:val="000E5864"/>
    <w:rsid w:val="000E5960"/>
    <w:rsid w:val="000E6150"/>
    <w:rsid w:val="000E6691"/>
    <w:rsid w:val="000E67DA"/>
    <w:rsid w:val="000E6C37"/>
    <w:rsid w:val="000E6C6C"/>
    <w:rsid w:val="000E6D6D"/>
    <w:rsid w:val="000E6FED"/>
    <w:rsid w:val="000E74F5"/>
    <w:rsid w:val="000E7646"/>
    <w:rsid w:val="000E76DA"/>
    <w:rsid w:val="000E7DB3"/>
    <w:rsid w:val="000F012C"/>
    <w:rsid w:val="000F05B7"/>
    <w:rsid w:val="000F148F"/>
    <w:rsid w:val="000F14FE"/>
    <w:rsid w:val="000F198A"/>
    <w:rsid w:val="000F1BC3"/>
    <w:rsid w:val="000F215C"/>
    <w:rsid w:val="000F25A5"/>
    <w:rsid w:val="000F2747"/>
    <w:rsid w:val="000F28D3"/>
    <w:rsid w:val="000F2A6F"/>
    <w:rsid w:val="000F2BDE"/>
    <w:rsid w:val="000F327B"/>
    <w:rsid w:val="000F3461"/>
    <w:rsid w:val="000F37E4"/>
    <w:rsid w:val="000F37EE"/>
    <w:rsid w:val="000F3936"/>
    <w:rsid w:val="000F3C9D"/>
    <w:rsid w:val="000F3DCF"/>
    <w:rsid w:val="000F3F00"/>
    <w:rsid w:val="000F4BCC"/>
    <w:rsid w:val="000F4BCD"/>
    <w:rsid w:val="000F51A8"/>
    <w:rsid w:val="000F51CB"/>
    <w:rsid w:val="000F5377"/>
    <w:rsid w:val="000F54DC"/>
    <w:rsid w:val="000F55C1"/>
    <w:rsid w:val="000F56B3"/>
    <w:rsid w:val="000F58C1"/>
    <w:rsid w:val="000F5C62"/>
    <w:rsid w:val="000F605B"/>
    <w:rsid w:val="000F648B"/>
    <w:rsid w:val="000F6C1A"/>
    <w:rsid w:val="000F7202"/>
    <w:rsid w:val="000F7448"/>
    <w:rsid w:val="000F74F1"/>
    <w:rsid w:val="000F7AD7"/>
    <w:rsid w:val="000F7C90"/>
    <w:rsid w:val="00100100"/>
    <w:rsid w:val="001003F7"/>
    <w:rsid w:val="0010049B"/>
    <w:rsid w:val="0010049E"/>
    <w:rsid w:val="00100564"/>
    <w:rsid w:val="001009AE"/>
    <w:rsid w:val="00100A8C"/>
    <w:rsid w:val="00100C8B"/>
    <w:rsid w:val="00100F01"/>
    <w:rsid w:val="001010F7"/>
    <w:rsid w:val="001014B2"/>
    <w:rsid w:val="00101563"/>
    <w:rsid w:val="00101603"/>
    <w:rsid w:val="001017D2"/>
    <w:rsid w:val="001017EF"/>
    <w:rsid w:val="00101829"/>
    <w:rsid w:val="00101A40"/>
    <w:rsid w:val="00101C9F"/>
    <w:rsid w:val="00101DE8"/>
    <w:rsid w:val="001023A9"/>
    <w:rsid w:val="00102637"/>
    <w:rsid w:val="00102C3A"/>
    <w:rsid w:val="0010310F"/>
    <w:rsid w:val="00103349"/>
    <w:rsid w:val="001037EF"/>
    <w:rsid w:val="00103931"/>
    <w:rsid w:val="001039C5"/>
    <w:rsid w:val="00103B10"/>
    <w:rsid w:val="00103D55"/>
    <w:rsid w:val="001044C4"/>
    <w:rsid w:val="00104602"/>
    <w:rsid w:val="001046F4"/>
    <w:rsid w:val="0010480F"/>
    <w:rsid w:val="0010491E"/>
    <w:rsid w:val="001049A7"/>
    <w:rsid w:val="00104EB4"/>
    <w:rsid w:val="00104ED4"/>
    <w:rsid w:val="001051F0"/>
    <w:rsid w:val="001052C7"/>
    <w:rsid w:val="0010534D"/>
    <w:rsid w:val="00105770"/>
    <w:rsid w:val="00105C24"/>
    <w:rsid w:val="0010608C"/>
    <w:rsid w:val="001066EC"/>
    <w:rsid w:val="001068A4"/>
    <w:rsid w:val="0010692B"/>
    <w:rsid w:val="0010695F"/>
    <w:rsid w:val="00106D72"/>
    <w:rsid w:val="001103A5"/>
    <w:rsid w:val="001104A0"/>
    <w:rsid w:val="0011073E"/>
    <w:rsid w:val="00110B5D"/>
    <w:rsid w:val="00110D72"/>
    <w:rsid w:val="00110F5E"/>
    <w:rsid w:val="00111099"/>
    <w:rsid w:val="00111587"/>
    <w:rsid w:val="00111F31"/>
    <w:rsid w:val="00112385"/>
    <w:rsid w:val="001127C6"/>
    <w:rsid w:val="001128AE"/>
    <w:rsid w:val="0011294F"/>
    <w:rsid w:val="00112B14"/>
    <w:rsid w:val="00112CF3"/>
    <w:rsid w:val="00112E65"/>
    <w:rsid w:val="0011372B"/>
    <w:rsid w:val="001137F1"/>
    <w:rsid w:val="001137FB"/>
    <w:rsid w:val="001139E9"/>
    <w:rsid w:val="001139EA"/>
    <w:rsid w:val="00113A28"/>
    <w:rsid w:val="00113CFB"/>
    <w:rsid w:val="00113FA7"/>
    <w:rsid w:val="00114053"/>
    <w:rsid w:val="001145A6"/>
    <w:rsid w:val="001147C0"/>
    <w:rsid w:val="001152D2"/>
    <w:rsid w:val="00115D7E"/>
    <w:rsid w:val="00116512"/>
    <w:rsid w:val="00116C78"/>
    <w:rsid w:val="00116E0F"/>
    <w:rsid w:val="00117305"/>
    <w:rsid w:val="0011798D"/>
    <w:rsid w:val="00117A4D"/>
    <w:rsid w:val="001200C7"/>
    <w:rsid w:val="00120373"/>
    <w:rsid w:val="00120473"/>
    <w:rsid w:val="001205B3"/>
    <w:rsid w:val="001208F4"/>
    <w:rsid w:val="0012090D"/>
    <w:rsid w:val="00121410"/>
    <w:rsid w:val="00121467"/>
    <w:rsid w:val="00121694"/>
    <w:rsid w:val="001217E2"/>
    <w:rsid w:val="00121950"/>
    <w:rsid w:val="00121DD3"/>
    <w:rsid w:val="00121ECB"/>
    <w:rsid w:val="00121F83"/>
    <w:rsid w:val="00122186"/>
    <w:rsid w:val="001221E8"/>
    <w:rsid w:val="001222BA"/>
    <w:rsid w:val="001227EB"/>
    <w:rsid w:val="00122B42"/>
    <w:rsid w:val="00122D76"/>
    <w:rsid w:val="00122F6D"/>
    <w:rsid w:val="0012318C"/>
    <w:rsid w:val="0012404A"/>
    <w:rsid w:val="00124452"/>
    <w:rsid w:val="00124920"/>
    <w:rsid w:val="00124DA2"/>
    <w:rsid w:val="00124E3B"/>
    <w:rsid w:val="00124EB8"/>
    <w:rsid w:val="00124F0C"/>
    <w:rsid w:val="00124F83"/>
    <w:rsid w:val="00125223"/>
    <w:rsid w:val="00125326"/>
    <w:rsid w:val="00125370"/>
    <w:rsid w:val="00125587"/>
    <w:rsid w:val="00125CF2"/>
    <w:rsid w:val="00125DD6"/>
    <w:rsid w:val="00125E7F"/>
    <w:rsid w:val="00126762"/>
    <w:rsid w:val="00126C58"/>
    <w:rsid w:val="00126D72"/>
    <w:rsid w:val="00127161"/>
    <w:rsid w:val="00127A5F"/>
    <w:rsid w:val="00127FFC"/>
    <w:rsid w:val="0013039D"/>
    <w:rsid w:val="00130479"/>
    <w:rsid w:val="00130AF1"/>
    <w:rsid w:val="0013190D"/>
    <w:rsid w:val="00131B33"/>
    <w:rsid w:val="001320BF"/>
    <w:rsid w:val="001320DF"/>
    <w:rsid w:val="001322CD"/>
    <w:rsid w:val="00132422"/>
    <w:rsid w:val="001331CB"/>
    <w:rsid w:val="001336DE"/>
    <w:rsid w:val="0013381C"/>
    <w:rsid w:val="00133A67"/>
    <w:rsid w:val="00133B9B"/>
    <w:rsid w:val="00133E2C"/>
    <w:rsid w:val="001341BA"/>
    <w:rsid w:val="00134399"/>
    <w:rsid w:val="001343AB"/>
    <w:rsid w:val="001351A2"/>
    <w:rsid w:val="00135856"/>
    <w:rsid w:val="00135BED"/>
    <w:rsid w:val="00135CE4"/>
    <w:rsid w:val="0013618A"/>
    <w:rsid w:val="00136449"/>
    <w:rsid w:val="001366E6"/>
    <w:rsid w:val="001368DC"/>
    <w:rsid w:val="00136A1D"/>
    <w:rsid w:val="00136EDF"/>
    <w:rsid w:val="00136F72"/>
    <w:rsid w:val="0013732F"/>
    <w:rsid w:val="00137353"/>
    <w:rsid w:val="00137476"/>
    <w:rsid w:val="001378EE"/>
    <w:rsid w:val="00137ED1"/>
    <w:rsid w:val="0014010A"/>
    <w:rsid w:val="0014076B"/>
    <w:rsid w:val="00140D9F"/>
    <w:rsid w:val="0014114F"/>
    <w:rsid w:val="0014118C"/>
    <w:rsid w:val="0014153C"/>
    <w:rsid w:val="00141E3F"/>
    <w:rsid w:val="00142175"/>
    <w:rsid w:val="0014217C"/>
    <w:rsid w:val="0014239F"/>
    <w:rsid w:val="001428B6"/>
    <w:rsid w:val="0014292C"/>
    <w:rsid w:val="00142BE7"/>
    <w:rsid w:val="00142E2B"/>
    <w:rsid w:val="00142FEB"/>
    <w:rsid w:val="0014302C"/>
    <w:rsid w:val="00143168"/>
    <w:rsid w:val="001436D7"/>
    <w:rsid w:val="00143749"/>
    <w:rsid w:val="0014376D"/>
    <w:rsid w:val="00143BC6"/>
    <w:rsid w:val="00143F46"/>
    <w:rsid w:val="001447AD"/>
    <w:rsid w:val="00144B20"/>
    <w:rsid w:val="00144D8D"/>
    <w:rsid w:val="00145C01"/>
    <w:rsid w:val="00146A0C"/>
    <w:rsid w:val="00146DFF"/>
    <w:rsid w:val="00147184"/>
    <w:rsid w:val="00147365"/>
    <w:rsid w:val="001473D4"/>
    <w:rsid w:val="0014762A"/>
    <w:rsid w:val="001478CE"/>
    <w:rsid w:val="0014791F"/>
    <w:rsid w:val="00147A28"/>
    <w:rsid w:val="001504B9"/>
    <w:rsid w:val="00150856"/>
    <w:rsid w:val="00150B45"/>
    <w:rsid w:val="00150C9B"/>
    <w:rsid w:val="001510FF"/>
    <w:rsid w:val="00152421"/>
    <w:rsid w:val="00152513"/>
    <w:rsid w:val="00152639"/>
    <w:rsid w:val="00152994"/>
    <w:rsid w:val="001529DC"/>
    <w:rsid w:val="001530C9"/>
    <w:rsid w:val="0015384A"/>
    <w:rsid w:val="00153906"/>
    <w:rsid w:val="00153B89"/>
    <w:rsid w:val="00153D7C"/>
    <w:rsid w:val="00154165"/>
    <w:rsid w:val="00154564"/>
    <w:rsid w:val="001548EA"/>
    <w:rsid w:val="0015493B"/>
    <w:rsid w:val="00155003"/>
    <w:rsid w:val="00155588"/>
    <w:rsid w:val="001556E9"/>
    <w:rsid w:val="00155816"/>
    <w:rsid w:val="0015588F"/>
    <w:rsid w:val="001559AF"/>
    <w:rsid w:val="00155B5A"/>
    <w:rsid w:val="00155B6D"/>
    <w:rsid w:val="001562BA"/>
    <w:rsid w:val="001563C1"/>
    <w:rsid w:val="00156435"/>
    <w:rsid w:val="001564AE"/>
    <w:rsid w:val="001567E6"/>
    <w:rsid w:val="00156BAA"/>
    <w:rsid w:val="00156EC5"/>
    <w:rsid w:val="00157073"/>
    <w:rsid w:val="001573D7"/>
    <w:rsid w:val="001574AC"/>
    <w:rsid w:val="00157624"/>
    <w:rsid w:val="0015774C"/>
    <w:rsid w:val="001577B0"/>
    <w:rsid w:val="00157A47"/>
    <w:rsid w:val="00157C4F"/>
    <w:rsid w:val="00157CCC"/>
    <w:rsid w:val="00160213"/>
    <w:rsid w:val="0016033B"/>
    <w:rsid w:val="001603CB"/>
    <w:rsid w:val="00160602"/>
    <w:rsid w:val="0016073C"/>
    <w:rsid w:val="001608B7"/>
    <w:rsid w:val="001609B3"/>
    <w:rsid w:val="0016117D"/>
    <w:rsid w:val="001615FF"/>
    <w:rsid w:val="0016170B"/>
    <w:rsid w:val="00162272"/>
    <w:rsid w:val="0016229B"/>
    <w:rsid w:val="001628E2"/>
    <w:rsid w:val="001629D7"/>
    <w:rsid w:val="00162A3B"/>
    <w:rsid w:val="00162DAD"/>
    <w:rsid w:val="00163048"/>
    <w:rsid w:val="00163085"/>
    <w:rsid w:val="001631EC"/>
    <w:rsid w:val="001632EF"/>
    <w:rsid w:val="001632FD"/>
    <w:rsid w:val="00163340"/>
    <w:rsid w:val="0016367C"/>
    <w:rsid w:val="0016370A"/>
    <w:rsid w:val="001637E4"/>
    <w:rsid w:val="00163BDD"/>
    <w:rsid w:val="00164140"/>
    <w:rsid w:val="00164456"/>
    <w:rsid w:val="00164C49"/>
    <w:rsid w:val="00164D31"/>
    <w:rsid w:val="00165348"/>
    <w:rsid w:val="00165632"/>
    <w:rsid w:val="001656F2"/>
    <w:rsid w:val="0016582A"/>
    <w:rsid w:val="00165A1C"/>
    <w:rsid w:val="001661E7"/>
    <w:rsid w:val="001662AA"/>
    <w:rsid w:val="00166A4C"/>
    <w:rsid w:val="00166B51"/>
    <w:rsid w:val="00166E26"/>
    <w:rsid w:val="00166EED"/>
    <w:rsid w:val="0016704C"/>
    <w:rsid w:val="001671F9"/>
    <w:rsid w:val="00167406"/>
    <w:rsid w:val="0016769A"/>
    <w:rsid w:val="00167D86"/>
    <w:rsid w:val="00167FEF"/>
    <w:rsid w:val="001701BE"/>
    <w:rsid w:val="00170757"/>
    <w:rsid w:val="00170AF8"/>
    <w:rsid w:val="0017115F"/>
    <w:rsid w:val="0017130B"/>
    <w:rsid w:val="001713D5"/>
    <w:rsid w:val="0017180A"/>
    <w:rsid w:val="001719FC"/>
    <w:rsid w:val="00171E24"/>
    <w:rsid w:val="00171FE3"/>
    <w:rsid w:val="0017200A"/>
    <w:rsid w:val="001722E9"/>
    <w:rsid w:val="001723C2"/>
    <w:rsid w:val="00172C22"/>
    <w:rsid w:val="00172CC0"/>
    <w:rsid w:val="00172CFD"/>
    <w:rsid w:val="00172E93"/>
    <w:rsid w:val="00172E9D"/>
    <w:rsid w:val="00173390"/>
    <w:rsid w:val="00173551"/>
    <w:rsid w:val="00173B77"/>
    <w:rsid w:val="00173E32"/>
    <w:rsid w:val="00174399"/>
    <w:rsid w:val="001744A5"/>
    <w:rsid w:val="00174920"/>
    <w:rsid w:val="00174AA5"/>
    <w:rsid w:val="00175940"/>
    <w:rsid w:val="00175A8C"/>
    <w:rsid w:val="00176567"/>
    <w:rsid w:val="00176A00"/>
    <w:rsid w:val="00176A27"/>
    <w:rsid w:val="00177083"/>
    <w:rsid w:val="00177417"/>
    <w:rsid w:val="001774C5"/>
    <w:rsid w:val="001774D1"/>
    <w:rsid w:val="00180290"/>
    <w:rsid w:val="00180419"/>
    <w:rsid w:val="0018059F"/>
    <w:rsid w:val="00180C0B"/>
    <w:rsid w:val="00180F49"/>
    <w:rsid w:val="001810C2"/>
    <w:rsid w:val="001813C4"/>
    <w:rsid w:val="00181CFD"/>
    <w:rsid w:val="00181E9E"/>
    <w:rsid w:val="00182500"/>
    <w:rsid w:val="001827DC"/>
    <w:rsid w:val="0018282A"/>
    <w:rsid w:val="00182855"/>
    <w:rsid w:val="00182985"/>
    <w:rsid w:val="001831CE"/>
    <w:rsid w:val="0018339A"/>
    <w:rsid w:val="001833F8"/>
    <w:rsid w:val="001834ED"/>
    <w:rsid w:val="00183930"/>
    <w:rsid w:val="00183EBC"/>
    <w:rsid w:val="0018409B"/>
    <w:rsid w:val="001840C1"/>
    <w:rsid w:val="00184408"/>
    <w:rsid w:val="0018473D"/>
    <w:rsid w:val="0018489F"/>
    <w:rsid w:val="00184CB9"/>
    <w:rsid w:val="00184F28"/>
    <w:rsid w:val="001850AB"/>
    <w:rsid w:val="001859CE"/>
    <w:rsid w:val="00185E43"/>
    <w:rsid w:val="00186019"/>
    <w:rsid w:val="0018660F"/>
    <w:rsid w:val="00186768"/>
    <w:rsid w:val="00186A5D"/>
    <w:rsid w:val="00186B63"/>
    <w:rsid w:val="00186C7D"/>
    <w:rsid w:val="00186C8E"/>
    <w:rsid w:val="00186DA8"/>
    <w:rsid w:val="00187143"/>
    <w:rsid w:val="001872BF"/>
    <w:rsid w:val="001873DA"/>
    <w:rsid w:val="00187871"/>
    <w:rsid w:val="00187AE2"/>
    <w:rsid w:val="00187CC0"/>
    <w:rsid w:val="00187D28"/>
    <w:rsid w:val="00187D80"/>
    <w:rsid w:val="001903FB"/>
    <w:rsid w:val="0019049D"/>
    <w:rsid w:val="001905E1"/>
    <w:rsid w:val="0019063B"/>
    <w:rsid w:val="00190A7C"/>
    <w:rsid w:val="00190CCA"/>
    <w:rsid w:val="00191119"/>
    <w:rsid w:val="00191300"/>
    <w:rsid w:val="00191AC1"/>
    <w:rsid w:val="00191BCF"/>
    <w:rsid w:val="001920C5"/>
    <w:rsid w:val="0019213F"/>
    <w:rsid w:val="001922AD"/>
    <w:rsid w:val="001926B4"/>
    <w:rsid w:val="00192D06"/>
    <w:rsid w:val="00192DC2"/>
    <w:rsid w:val="00193C38"/>
    <w:rsid w:val="00193DBC"/>
    <w:rsid w:val="00194069"/>
    <w:rsid w:val="001940F5"/>
    <w:rsid w:val="001943D6"/>
    <w:rsid w:val="0019476F"/>
    <w:rsid w:val="001948BF"/>
    <w:rsid w:val="00194A7F"/>
    <w:rsid w:val="00194C18"/>
    <w:rsid w:val="0019561B"/>
    <w:rsid w:val="00195C60"/>
    <w:rsid w:val="00195FB6"/>
    <w:rsid w:val="001962AA"/>
    <w:rsid w:val="001962F6"/>
    <w:rsid w:val="001963F7"/>
    <w:rsid w:val="00196586"/>
    <w:rsid w:val="001969AE"/>
    <w:rsid w:val="00196AE3"/>
    <w:rsid w:val="00196C06"/>
    <w:rsid w:val="00196C49"/>
    <w:rsid w:val="00196C81"/>
    <w:rsid w:val="00196E59"/>
    <w:rsid w:val="00196F1D"/>
    <w:rsid w:val="00197590"/>
    <w:rsid w:val="001977E5"/>
    <w:rsid w:val="00197907"/>
    <w:rsid w:val="001979BA"/>
    <w:rsid w:val="001979F4"/>
    <w:rsid w:val="00197E01"/>
    <w:rsid w:val="001A0018"/>
    <w:rsid w:val="001A003F"/>
    <w:rsid w:val="001A0445"/>
    <w:rsid w:val="001A068E"/>
    <w:rsid w:val="001A08B0"/>
    <w:rsid w:val="001A0D8F"/>
    <w:rsid w:val="001A1348"/>
    <w:rsid w:val="001A1834"/>
    <w:rsid w:val="001A18C4"/>
    <w:rsid w:val="001A1C4E"/>
    <w:rsid w:val="001A2096"/>
    <w:rsid w:val="001A28D4"/>
    <w:rsid w:val="001A2980"/>
    <w:rsid w:val="001A2AB2"/>
    <w:rsid w:val="001A325E"/>
    <w:rsid w:val="001A33C9"/>
    <w:rsid w:val="001A343C"/>
    <w:rsid w:val="001A36FF"/>
    <w:rsid w:val="001A376C"/>
    <w:rsid w:val="001A38CC"/>
    <w:rsid w:val="001A39CE"/>
    <w:rsid w:val="001A3D2B"/>
    <w:rsid w:val="001A3FD1"/>
    <w:rsid w:val="001A442C"/>
    <w:rsid w:val="001A4458"/>
    <w:rsid w:val="001A4DAA"/>
    <w:rsid w:val="001A4DFC"/>
    <w:rsid w:val="001A4E12"/>
    <w:rsid w:val="001A54A0"/>
    <w:rsid w:val="001A5AD7"/>
    <w:rsid w:val="001A5B2E"/>
    <w:rsid w:val="001A5E9E"/>
    <w:rsid w:val="001A6054"/>
    <w:rsid w:val="001A6359"/>
    <w:rsid w:val="001A6549"/>
    <w:rsid w:val="001A69FB"/>
    <w:rsid w:val="001A6C62"/>
    <w:rsid w:val="001A6C6B"/>
    <w:rsid w:val="001A6DCB"/>
    <w:rsid w:val="001A6EDF"/>
    <w:rsid w:val="001B05AB"/>
    <w:rsid w:val="001B05DC"/>
    <w:rsid w:val="001B06E7"/>
    <w:rsid w:val="001B09DC"/>
    <w:rsid w:val="001B0EAA"/>
    <w:rsid w:val="001B10B5"/>
    <w:rsid w:val="001B12C2"/>
    <w:rsid w:val="001B1730"/>
    <w:rsid w:val="001B1D49"/>
    <w:rsid w:val="001B1ED8"/>
    <w:rsid w:val="001B2001"/>
    <w:rsid w:val="001B2618"/>
    <w:rsid w:val="001B28F6"/>
    <w:rsid w:val="001B2910"/>
    <w:rsid w:val="001B2E18"/>
    <w:rsid w:val="001B3012"/>
    <w:rsid w:val="001B31B9"/>
    <w:rsid w:val="001B400D"/>
    <w:rsid w:val="001B4883"/>
    <w:rsid w:val="001B4890"/>
    <w:rsid w:val="001B4BF4"/>
    <w:rsid w:val="001B51D8"/>
    <w:rsid w:val="001B5476"/>
    <w:rsid w:val="001B55AC"/>
    <w:rsid w:val="001B5825"/>
    <w:rsid w:val="001B596A"/>
    <w:rsid w:val="001B5F8D"/>
    <w:rsid w:val="001B6049"/>
    <w:rsid w:val="001B6445"/>
    <w:rsid w:val="001B66E0"/>
    <w:rsid w:val="001B6824"/>
    <w:rsid w:val="001B6AC0"/>
    <w:rsid w:val="001B6F78"/>
    <w:rsid w:val="001B7012"/>
    <w:rsid w:val="001B73E8"/>
    <w:rsid w:val="001B7580"/>
    <w:rsid w:val="001B759D"/>
    <w:rsid w:val="001B7CB1"/>
    <w:rsid w:val="001B8B95"/>
    <w:rsid w:val="001C00F2"/>
    <w:rsid w:val="001C03B6"/>
    <w:rsid w:val="001C074A"/>
    <w:rsid w:val="001C07D5"/>
    <w:rsid w:val="001C07F6"/>
    <w:rsid w:val="001C08B3"/>
    <w:rsid w:val="001C0938"/>
    <w:rsid w:val="001C0FBB"/>
    <w:rsid w:val="001C122A"/>
    <w:rsid w:val="001C13A1"/>
    <w:rsid w:val="001C17A0"/>
    <w:rsid w:val="001C1829"/>
    <w:rsid w:val="001C1D3D"/>
    <w:rsid w:val="001C1E3E"/>
    <w:rsid w:val="001C26AF"/>
    <w:rsid w:val="001C2B73"/>
    <w:rsid w:val="001C2DE2"/>
    <w:rsid w:val="001C323F"/>
    <w:rsid w:val="001C33D5"/>
    <w:rsid w:val="001C3408"/>
    <w:rsid w:val="001C3513"/>
    <w:rsid w:val="001C3B36"/>
    <w:rsid w:val="001C43A5"/>
    <w:rsid w:val="001C4652"/>
    <w:rsid w:val="001C46EC"/>
    <w:rsid w:val="001C4A49"/>
    <w:rsid w:val="001C6648"/>
    <w:rsid w:val="001C66E0"/>
    <w:rsid w:val="001C67A8"/>
    <w:rsid w:val="001C681B"/>
    <w:rsid w:val="001C6B50"/>
    <w:rsid w:val="001C6CC0"/>
    <w:rsid w:val="001C712B"/>
    <w:rsid w:val="001C7280"/>
    <w:rsid w:val="001C742D"/>
    <w:rsid w:val="001C7890"/>
    <w:rsid w:val="001D1819"/>
    <w:rsid w:val="001D1D9E"/>
    <w:rsid w:val="001D1FFC"/>
    <w:rsid w:val="001D23CC"/>
    <w:rsid w:val="001D2498"/>
    <w:rsid w:val="001D24F4"/>
    <w:rsid w:val="001D277D"/>
    <w:rsid w:val="001D2C86"/>
    <w:rsid w:val="001D2F45"/>
    <w:rsid w:val="001D33D3"/>
    <w:rsid w:val="001D36E7"/>
    <w:rsid w:val="001D37F0"/>
    <w:rsid w:val="001D3A5F"/>
    <w:rsid w:val="001D3A6E"/>
    <w:rsid w:val="001D3DE3"/>
    <w:rsid w:val="001D46CE"/>
    <w:rsid w:val="001D4BD6"/>
    <w:rsid w:val="001D4C44"/>
    <w:rsid w:val="001D4E9B"/>
    <w:rsid w:val="001D4F84"/>
    <w:rsid w:val="001D4FAD"/>
    <w:rsid w:val="001D5004"/>
    <w:rsid w:val="001D53A4"/>
    <w:rsid w:val="001D545E"/>
    <w:rsid w:val="001D575E"/>
    <w:rsid w:val="001D587B"/>
    <w:rsid w:val="001D5B0F"/>
    <w:rsid w:val="001D5B16"/>
    <w:rsid w:val="001D5D09"/>
    <w:rsid w:val="001D60E0"/>
    <w:rsid w:val="001D619B"/>
    <w:rsid w:val="001D620A"/>
    <w:rsid w:val="001D6BAF"/>
    <w:rsid w:val="001D6BC4"/>
    <w:rsid w:val="001D6DD3"/>
    <w:rsid w:val="001D6F6E"/>
    <w:rsid w:val="001D74C9"/>
    <w:rsid w:val="001D7C3C"/>
    <w:rsid w:val="001D9852"/>
    <w:rsid w:val="001E04BE"/>
    <w:rsid w:val="001E058B"/>
    <w:rsid w:val="001E06F7"/>
    <w:rsid w:val="001E0B00"/>
    <w:rsid w:val="001E0B5D"/>
    <w:rsid w:val="001E1387"/>
    <w:rsid w:val="001E16CA"/>
    <w:rsid w:val="001E1C4D"/>
    <w:rsid w:val="001E1DFE"/>
    <w:rsid w:val="001E1F34"/>
    <w:rsid w:val="001E203F"/>
    <w:rsid w:val="001E204C"/>
    <w:rsid w:val="001E2207"/>
    <w:rsid w:val="001E255E"/>
    <w:rsid w:val="001E3211"/>
    <w:rsid w:val="001E3472"/>
    <w:rsid w:val="001E349A"/>
    <w:rsid w:val="001E36E4"/>
    <w:rsid w:val="001E36F3"/>
    <w:rsid w:val="001E3BB6"/>
    <w:rsid w:val="001E48D8"/>
    <w:rsid w:val="001E4D48"/>
    <w:rsid w:val="001E5650"/>
    <w:rsid w:val="001E5759"/>
    <w:rsid w:val="001E5D1A"/>
    <w:rsid w:val="001E6066"/>
    <w:rsid w:val="001E6E5A"/>
    <w:rsid w:val="001E7193"/>
    <w:rsid w:val="001E777D"/>
    <w:rsid w:val="001E785C"/>
    <w:rsid w:val="001E79B3"/>
    <w:rsid w:val="001E7C07"/>
    <w:rsid w:val="001F0594"/>
    <w:rsid w:val="001F05C6"/>
    <w:rsid w:val="001F0B0C"/>
    <w:rsid w:val="001F140A"/>
    <w:rsid w:val="001F1680"/>
    <w:rsid w:val="001F1E84"/>
    <w:rsid w:val="001F29CB"/>
    <w:rsid w:val="001F2B1B"/>
    <w:rsid w:val="001F2C7C"/>
    <w:rsid w:val="001F2DE7"/>
    <w:rsid w:val="001F37D0"/>
    <w:rsid w:val="001F37EA"/>
    <w:rsid w:val="001F38E0"/>
    <w:rsid w:val="001F4257"/>
    <w:rsid w:val="001F44D9"/>
    <w:rsid w:val="001F482A"/>
    <w:rsid w:val="001F4A22"/>
    <w:rsid w:val="001F4B21"/>
    <w:rsid w:val="001F4C0F"/>
    <w:rsid w:val="001F5144"/>
    <w:rsid w:val="001F54A2"/>
    <w:rsid w:val="001F5C57"/>
    <w:rsid w:val="001F601B"/>
    <w:rsid w:val="001F6279"/>
    <w:rsid w:val="001F63A4"/>
    <w:rsid w:val="001F64DC"/>
    <w:rsid w:val="001F68F1"/>
    <w:rsid w:val="001F6B91"/>
    <w:rsid w:val="001F6FC5"/>
    <w:rsid w:val="001F7008"/>
    <w:rsid w:val="001F7319"/>
    <w:rsid w:val="001F742B"/>
    <w:rsid w:val="001F7486"/>
    <w:rsid w:val="001F7942"/>
    <w:rsid w:val="001F79C4"/>
    <w:rsid w:val="00200593"/>
    <w:rsid w:val="0020059D"/>
    <w:rsid w:val="002006AB"/>
    <w:rsid w:val="00200808"/>
    <w:rsid w:val="00200BB8"/>
    <w:rsid w:val="00201352"/>
    <w:rsid w:val="002014CD"/>
    <w:rsid w:val="00201E7A"/>
    <w:rsid w:val="00201EBB"/>
    <w:rsid w:val="0020225D"/>
    <w:rsid w:val="00202529"/>
    <w:rsid w:val="002025B8"/>
    <w:rsid w:val="00202A2E"/>
    <w:rsid w:val="00202D0D"/>
    <w:rsid w:val="00202D2E"/>
    <w:rsid w:val="00202EF3"/>
    <w:rsid w:val="0020392E"/>
    <w:rsid w:val="00203C29"/>
    <w:rsid w:val="002044BC"/>
    <w:rsid w:val="00204B1C"/>
    <w:rsid w:val="00204D14"/>
    <w:rsid w:val="00205114"/>
    <w:rsid w:val="002056BF"/>
    <w:rsid w:val="002059B2"/>
    <w:rsid w:val="00205A9B"/>
    <w:rsid w:val="002060DA"/>
    <w:rsid w:val="0020610C"/>
    <w:rsid w:val="002061F5"/>
    <w:rsid w:val="00206625"/>
    <w:rsid w:val="00206B8C"/>
    <w:rsid w:val="00206BA1"/>
    <w:rsid w:val="00206F62"/>
    <w:rsid w:val="00206FE5"/>
    <w:rsid w:val="00207532"/>
    <w:rsid w:val="00207785"/>
    <w:rsid w:val="0020795A"/>
    <w:rsid w:val="00207F44"/>
    <w:rsid w:val="0021008C"/>
    <w:rsid w:val="0021031D"/>
    <w:rsid w:val="00210BE0"/>
    <w:rsid w:val="00211507"/>
    <w:rsid w:val="00211E03"/>
    <w:rsid w:val="00211EEF"/>
    <w:rsid w:val="00211F1C"/>
    <w:rsid w:val="002120B9"/>
    <w:rsid w:val="002129C5"/>
    <w:rsid w:val="00213206"/>
    <w:rsid w:val="00213908"/>
    <w:rsid w:val="00213A76"/>
    <w:rsid w:val="00214005"/>
    <w:rsid w:val="00214188"/>
    <w:rsid w:val="00215714"/>
    <w:rsid w:val="00215917"/>
    <w:rsid w:val="00215B50"/>
    <w:rsid w:val="00215BBC"/>
    <w:rsid w:val="00215F26"/>
    <w:rsid w:val="00216099"/>
    <w:rsid w:val="002160AE"/>
    <w:rsid w:val="0021610B"/>
    <w:rsid w:val="002161EB"/>
    <w:rsid w:val="00216B81"/>
    <w:rsid w:val="00216CD9"/>
    <w:rsid w:val="00216E62"/>
    <w:rsid w:val="00216F57"/>
    <w:rsid w:val="0021711D"/>
    <w:rsid w:val="002175D1"/>
    <w:rsid w:val="00217843"/>
    <w:rsid w:val="00217E7F"/>
    <w:rsid w:val="0022022F"/>
    <w:rsid w:val="002204D1"/>
    <w:rsid w:val="00220B74"/>
    <w:rsid w:val="00220D76"/>
    <w:rsid w:val="00221539"/>
    <w:rsid w:val="00221887"/>
    <w:rsid w:val="002219BE"/>
    <w:rsid w:val="00221C37"/>
    <w:rsid w:val="00221DD7"/>
    <w:rsid w:val="002220FA"/>
    <w:rsid w:val="00222163"/>
    <w:rsid w:val="00222512"/>
    <w:rsid w:val="00222586"/>
    <w:rsid w:val="00222658"/>
    <w:rsid w:val="00222966"/>
    <w:rsid w:val="002229F1"/>
    <w:rsid w:val="00222CE2"/>
    <w:rsid w:val="002230A9"/>
    <w:rsid w:val="002231DC"/>
    <w:rsid w:val="002234D4"/>
    <w:rsid w:val="002235AB"/>
    <w:rsid w:val="002236FD"/>
    <w:rsid w:val="00223CEF"/>
    <w:rsid w:val="0022406D"/>
    <w:rsid w:val="0022420B"/>
    <w:rsid w:val="0022434B"/>
    <w:rsid w:val="00224A5E"/>
    <w:rsid w:val="0022525C"/>
    <w:rsid w:val="00225280"/>
    <w:rsid w:val="002252D6"/>
    <w:rsid w:val="002254D3"/>
    <w:rsid w:val="00225CC3"/>
    <w:rsid w:val="00225D69"/>
    <w:rsid w:val="002260FA"/>
    <w:rsid w:val="002261F3"/>
    <w:rsid w:val="0022648E"/>
    <w:rsid w:val="002265B4"/>
    <w:rsid w:val="00227482"/>
    <w:rsid w:val="00227582"/>
    <w:rsid w:val="0022772F"/>
    <w:rsid w:val="00227A1C"/>
    <w:rsid w:val="00227A5D"/>
    <w:rsid w:val="00227DE6"/>
    <w:rsid w:val="00230375"/>
    <w:rsid w:val="00230555"/>
    <w:rsid w:val="002305D1"/>
    <w:rsid w:val="00230B58"/>
    <w:rsid w:val="00230C14"/>
    <w:rsid w:val="00230CA8"/>
    <w:rsid w:val="002312BA"/>
    <w:rsid w:val="002318B2"/>
    <w:rsid w:val="00231D45"/>
    <w:rsid w:val="00232241"/>
    <w:rsid w:val="0023258C"/>
    <w:rsid w:val="00232FF8"/>
    <w:rsid w:val="0023366F"/>
    <w:rsid w:val="00233735"/>
    <w:rsid w:val="00233794"/>
    <w:rsid w:val="00233847"/>
    <w:rsid w:val="00233B38"/>
    <w:rsid w:val="00233D56"/>
    <w:rsid w:val="0023420D"/>
    <w:rsid w:val="002343B1"/>
    <w:rsid w:val="002344E6"/>
    <w:rsid w:val="002346D4"/>
    <w:rsid w:val="002348C2"/>
    <w:rsid w:val="002348D5"/>
    <w:rsid w:val="00234B32"/>
    <w:rsid w:val="00234D66"/>
    <w:rsid w:val="00234E0E"/>
    <w:rsid w:val="00234E96"/>
    <w:rsid w:val="002351A7"/>
    <w:rsid w:val="0023532F"/>
    <w:rsid w:val="002355A8"/>
    <w:rsid w:val="00235612"/>
    <w:rsid w:val="00235B57"/>
    <w:rsid w:val="00235BDA"/>
    <w:rsid w:val="002365D2"/>
    <w:rsid w:val="0023673E"/>
    <w:rsid w:val="00236AAA"/>
    <w:rsid w:val="00237253"/>
    <w:rsid w:val="00237718"/>
    <w:rsid w:val="002378AD"/>
    <w:rsid w:val="00237B4E"/>
    <w:rsid w:val="00237E97"/>
    <w:rsid w:val="0024050F"/>
    <w:rsid w:val="00240965"/>
    <w:rsid w:val="00240A00"/>
    <w:rsid w:val="00240A8F"/>
    <w:rsid w:val="00240D2F"/>
    <w:rsid w:val="002419F1"/>
    <w:rsid w:val="00242BFF"/>
    <w:rsid w:val="0024313F"/>
    <w:rsid w:val="002431B5"/>
    <w:rsid w:val="002432C3"/>
    <w:rsid w:val="00243543"/>
    <w:rsid w:val="002438ED"/>
    <w:rsid w:val="00243AD2"/>
    <w:rsid w:val="00243B5B"/>
    <w:rsid w:val="00243D4D"/>
    <w:rsid w:val="00244AA9"/>
    <w:rsid w:val="00244D26"/>
    <w:rsid w:val="00244E3C"/>
    <w:rsid w:val="002455A3"/>
    <w:rsid w:val="00245DFE"/>
    <w:rsid w:val="00245F08"/>
    <w:rsid w:val="002465A2"/>
    <w:rsid w:val="002465F7"/>
    <w:rsid w:val="00246925"/>
    <w:rsid w:val="00246AFB"/>
    <w:rsid w:val="00247465"/>
    <w:rsid w:val="00250065"/>
    <w:rsid w:val="00250140"/>
    <w:rsid w:val="002501DB"/>
    <w:rsid w:val="002502A5"/>
    <w:rsid w:val="002504DD"/>
    <w:rsid w:val="00250DC2"/>
    <w:rsid w:val="00250F25"/>
    <w:rsid w:val="002510EA"/>
    <w:rsid w:val="0025164C"/>
    <w:rsid w:val="002516CD"/>
    <w:rsid w:val="00251CD5"/>
    <w:rsid w:val="00252211"/>
    <w:rsid w:val="00252F2F"/>
    <w:rsid w:val="0025331D"/>
    <w:rsid w:val="00253464"/>
    <w:rsid w:val="002536FA"/>
    <w:rsid w:val="0025384A"/>
    <w:rsid w:val="0025393E"/>
    <w:rsid w:val="00253AE9"/>
    <w:rsid w:val="00253B66"/>
    <w:rsid w:val="00253BB3"/>
    <w:rsid w:val="00253D92"/>
    <w:rsid w:val="002542D2"/>
    <w:rsid w:val="00254394"/>
    <w:rsid w:val="00254407"/>
    <w:rsid w:val="00254A7C"/>
    <w:rsid w:val="00254B61"/>
    <w:rsid w:val="00254BCE"/>
    <w:rsid w:val="00255079"/>
    <w:rsid w:val="0025510E"/>
    <w:rsid w:val="00255353"/>
    <w:rsid w:val="0025563F"/>
    <w:rsid w:val="00255AF9"/>
    <w:rsid w:val="00255DA4"/>
    <w:rsid w:val="00255FB0"/>
    <w:rsid w:val="0025621B"/>
    <w:rsid w:val="002575CC"/>
    <w:rsid w:val="002579A9"/>
    <w:rsid w:val="00257EBD"/>
    <w:rsid w:val="00257FEC"/>
    <w:rsid w:val="00260081"/>
    <w:rsid w:val="00260222"/>
    <w:rsid w:val="00260321"/>
    <w:rsid w:val="002604ED"/>
    <w:rsid w:val="0026062B"/>
    <w:rsid w:val="00260698"/>
    <w:rsid w:val="0026077C"/>
    <w:rsid w:val="002609C0"/>
    <w:rsid w:val="002609F7"/>
    <w:rsid w:val="00260A53"/>
    <w:rsid w:val="00260F5F"/>
    <w:rsid w:val="00261339"/>
    <w:rsid w:val="0026139F"/>
    <w:rsid w:val="00261454"/>
    <w:rsid w:val="0026161D"/>
    <w:rsid w:val="00261D58"/>
    <w:rsid w:val="00261FB2"/>
    <w:rsid w:val="002620A0"/>
    <w:rsid w:val="0026218E"/>
    <w:rsid w:val="002625F1"/>
    <w:rsid w:val="00262768"/>
    <w:rsid w:val="00262966"/>
    <w:rsid w:val="002630CD"/>
    <w:rsid w:val="002632A0"/>
    <w:rsid w:val="00263433"/>
    <w:rsid w:val="00263437"/>
    <w:rsid w:val="002639D7"/>
    <w:rsid w:val="00263C63"/>
    <w:rsid w:val="00264522"/>
    <w:rsid w:val="00264B8B"/>
    <w:rsid w:val="00264DE7"/>
    <w:rsid w:val="00265765"/>
    <w:rsid w:val="002657B2"/>
    <w:rsid w:val="002659B3"/>
    <w:rsid w:val="00265CA6"/>
    <w:rsid w:val="00265D2B"/>
    <w:rsid w:val="00266258"/>
    <w:rsid w:val="002663A6"/>
    <w:rsid w:val="00266512"/>
    <w:rsid w:val="002665CE"/>
    <w:rsid w:val="00266623"/>
    <w:rsid w:val="002668F3"/>
    <w:rsid w:val="00266921"/>
    <w:rsid w:val="00266A33"/>
    <w:rsid w:val="00266AE0"/>
    <w:rsid w:val="00266BC3"/>
    <w:rsid w:val="002673EA"/>
    <w:rsid w:val="00267F14"/>
    <w:rsid w:val="00270306"/>
    <w:rsid w:val="0027063E"/>
    <w:rsid w:val="0027073B"/>
    <w:rsid w:val="00270770"/>
    <w:rsid w:val="002707C5"/>
    <w:rsid w:val="00270807"/>
    <w:rsid w:val="002708E6"/>
    <w:rsid w:val="0027123C"/>
    <w:rsid w:val="002724AF"/>
    <w:rsid w:val="00272ED2"/>
    <w:rsid w:val="00273084"/>
    <w:rsid w:val="00273340"/>
    <w:rsid w:val="00273B9B"/>
    <w:rsid w:val="00273CAF"/>
    <w:rsid w:val="00273F71"/>
    <w:rsid w:val="00274361"/>
    <w:rsid w:val="00274670"/>
    <w:rsid w:val="002749B8"/>
    <w:rsid w:val="00274BC6"/>
    <w:rsid w:val="00274ED4"/>
    <w:rsid w:val="002751D6"/>
    <w:rsid w:val="00275268"/>
    <w:rsid w:val="0027547D"/>
    <w:rsid w:val="002754AA"/>
    <w:rsid w:val="00275BEF"/>
    <w:rsid w:val="00275C8E"/>
    <w:rsid w:val="0027604A"/>
    <w:rsid w:val="00276745"/>
    <w:rsid w:val="00276C9A"/>
    <w:rsid w:val="002774AC"/>
    <w:rsid w:val="0027765C"/>
    <w:rsid w:val="00277DF5"/>
    <w:rsid w:val="00277F5B"/>
    <w:rsid w:val="00280829"/>
    <w:rsid w:val="00280EE4"/>
    <w:rsid w:val="00280FE6"/>
    <w:rsid w:val="002817AD"/>
    <w:rsid w:val="00281A7C"/>
    <w:rsid w:val="00281B6D"/>
    <w:rsid w:val="00281BB0"/>
    <w:rsid w:val="002821E3"/>
    <w:rsid w:val="00282344"/>
    <w:rsid w:val="00282376"/>
    <w:rsid w:val="00282755"/>
    <w:rsid w:val="00282823"/>
    <w:rsid w:val="00282A1B"/>
    <w:rsid w:val="00282A74"/>
    <w:rsid w:val="00282B74"/>
    <w:rsid w:val="00282F05"/>
    <w:rsid w:val="00283238"/>
    <w:rsid w:val="0028324B"/>
    <w:rsid w:val="002832EF"/>
    <w:rsid w:val="00283708"/>
    <w:rsid w:val="00283E98"/>
    <w:rsid w:val="002843C4"/>
    <w:rsid w:val="00284486"/>
    <w:rsid w:val="002845FF"/>
    <w:rsid w:val="00284F5B"/>
    <w:rsid w:val="00285517"/>
    <w:rsid w:val="0028563F"/>
    <w:rsid w:val="00286075"/>
    <w:rsid w:val="002863FA"/>
    <w:rsid w:val="00286621"/>
    <w:rsid w:val="0028688B"/>
    <w:rsid w:val="00286B60"/>
    <w:rsid w:val="00286B62"/>
    <w:rsid w:val="00286BC5"/>
    <w:rsid w:val="002876AF"/>
    <w:rsid w:val="002877A0"/>
    <w:rsid w:val="002877D4"/>
    <w:rsid w:val="002878C9"/>
    <w:rsid w:val="00287908"/>
    <w:rsid w:val="00287E19"/>
    <w:rsid w:val="002900AC"/>
    <w:rsid w:val="002903AA"/>
    <w:rsid w:val="00290B61"/>
    <w:rsid w:val="00290BAE"/>
    <w:rsid w:val="00290C49"/>
    <w:rsid w:val="00290E7E"/>
    <w:rsid w:val="00291208"/>
    <w:rsid w:val="0029132D"/>
    <w:rsid w:val="00291A10"/>
    <w:rsid w:val="00291AE7"/>
    <w:rsid w:val="00291BD3"/>
    <w:rsid w:val="00291EB4"/>
    <w:rsid w:val="00292742"/>
    <w:rsid w:val="002927A7"/>
    <w:rsid w:val="00292E82"/>
    <w:rsid w:val="00292F4F"/>
    <w:rsid w:val="002937F5"/>
    <w:rsid w:val="00293B63"/>
    <w:rsid w:val="0029403A"/>
    <w:rsid w:val="0029415C"/>
    <w:rsid w:val="00294717"/>
    <w:rsid w:val="0029476F"/>
    <w:rsid w:val="00294B9B"/>
    <w:rsid w:val="00294C22"/>
    <w:rsid w:val="00294CF4"/>
    <w:rsid w:val="00295B61"/>
    <w:rsid w:val="002962A8"/>
    <w:rsid w:val="002962E0"/>
    <w:rsid w:val="0029649C"/>
    <w:rsid w:val="00296CA7"/>
    <w:rsid w:val="0029701A"/>
    <w:rsid w:val="002970FA"/>
    <w:rsid w:val="0029743C"/>
    <w:rsid w:val="002974D3"/>
    <w:rsid w:val="00297775"/>
    <w:rsid w:val="00297EBA"/>
    <w:rsid w:val="00297F14"/>
    <w:rsid w:val="00297F56"/>
    <w:rsid w:val="002A0497"/>
    <w:rsid w:val="002A053E"/>
    <w:rsid w:val="002A06D7"/>
    <w:rsid w:val="002A0716"/>
    <w:rsid w:val="002A0F5E"/>
    <w:rsid w:val="002A13DA"/>
    <w:rsid w:val="002A1480"/>
    <w:rsid w:val="002A1687"/>
    <w:rsid w:val="002A18DE"/>
    <w:rsid w:val="002A1E44"/>
    <w:rsid w:val="002A1FFA"/>
    <w:rsid w:val="002A2966"/>
    <w:rsid w:val="002A2B6F"/>
    <w:rsid w:val="002A2E11"/>
    <w:rsid w:val="002A3268"/>
    <w:rsid w:val="002A35D9"/>
    <w:rsid w:val="002A3E2E"/>
    <w:rsid w:val="002A3EB8"/>
    <w:rsid w:val="002A41B7"/>
    <w:rsid w:val="002A46EA"/>
    <w:rsid w:val="002A484D"/>
    <w:rsid w:val="002A4B29"/>
    <w:rsid w:val="002A4C09"/>
    <w:rsid w:val="002A5155"/>
    <w:rsid w:val="002A5347"/>
    <w:rsid w:val="002A539B"/>
    <w:rsid w:val="002A56AB"/>
    <w:rsid w:val="002A5B1A"/>
    <w:rsid w:val="002A5C39"/>
    <w:rsid w:val="002A5DA7"/>
    <w:rsid w:val="002A6320"/>
    <w:rsid w:val="002A6A03"/>
    <w:rsid w:val="002A70FD"/>
    <w:rsid w:val="002A75AA"/>
    <w:rsid w:val="002A787A"/>
    <w:rsid w:val="002A79FD"/>
    <w:rsid w:val="002B0018"/>
    <w:rsid w:val="002B003A"/>
    <w:rsid w:val="002B045C"/>
    <w:rsid w:val="002B05EA"/>
    <w:rsid w:val="002B0715"/>
    <w:rsid w:val="002B14F7"/>
    <w:rsid w:val="002B1B15"/>
    <w:rsid w:val="002B1B3F"/>
    <w:rsid w:val="002B1C04"/>
    <w:rsid w:val="002B1C6F"/>
    <w:rsid w:val="002B1F56"/>
    <w:rsid w:val="002B1F89"/>
    <w:rsid w:val="002B2249"/>
    <w:rsid w:val="002B2636"/>
    <w:rsid w:val="002B2CEC"/>
    <w:rsid w:val="002B311C"/>
    <w:rsid w:val="002B3347"/>
    <w:rsid w:val="002B3399"/>
    <w:rsid w:val="002B33F3"/>
    <w:rsid w:val="002B35B6"/>
    <w:rsid w:val="002B3917"/>
    <w:rsid w:val="002B3B34"/>
    <w:rsid w:val="002B4145"/>
    <w:rsid w:val="002B4A3D"/>
    <w:rsid w:val="002B4DDA"/>
    <w:rsid w:val="002B508F"/>
    <w:rsid w:val="002B5F52"/>
    <w:rsid w:val="002B5FBF"/>
    <w:rsid w:val="002B6232"/>
    <w:rsid w:val="002B62B5"/>
    <w:rsid w:val="002B68BA"/>
    <w:rsid w:val="002B68CD"/>
    <w:rsid w:val="002B6935"/>
    <w:rsid w:val="002B6B08"/>
    <w:rsid w:val="002B72BE"/>
    <w:rsid w:val="002B78C1"/>
    <w:rsid w:val="002B7A5F"/>
    <w:rsid w:val="002B7B58"/>
    <w:rsid w:val="002B7DD0"/>
    <w:rsid w:val="002B7E97"/>
    <w:rsid w:val="002C026A"/>
    <w:rsid w:val="002C054F"/>
    <w:rsid w:val="002C0687"/>
    <w:rsid w:val="002C0872"/>
    <w:rsid w:val="002C091B"/>
    <w:rsid w:val="002C096F"/>
    <w:rsid w:val="002C135D"/>
    <w:rsid w:val="002C1398"/>
    <w:rsid w:val="002C17D8"/>
    <w:rsid w:val="002C1F8E"/>
    <w:rsid w:val="002C212E"/>
    <w:rsid w:val="002C213E"/>
    <w:rsid w:val="002C22F2"/>
    <w:rsid w:val="002C2674"/>
    <w:rsid w:val="002C271C"/>
    <w:rsid w:val="002C2A41"/>
    <w:rsid w:val="002C3037"/>
    <w:rsid w:val="002C3474"/>
    <w:rsid w:val="002C3482"/>
    <w:rsid w:val="002C3AF9"/>
    <w:rsid w:val="002C4AFF"/>
    <w:rsid w:val="002C4E8A"/>
    <w:rsid w:val="002C5609"/>
    <w:rsid w:val="002C5968"/>
    <w:rsid w:val="002C5E40"/>
    <w:rsid w:val="002C64DC"/>
    <w:rsid w:val="002C65E4"/>
    <w:rsid w:val="002C7276"/>
    <w:rsid w:val="002C7D97"/>
    <w:rsid w:val="002C7E73"/>
    <w:rsid w:val="002D01DD"/>
    <w:rsid w:val="002D081D"/>
    <w:rsid w:val="002D0C91"/>
    <w:rsid w:val="002D0CAF"/>
    <w:rsid w:val="002D0FE2"/>
    <w:rsid w:val="002D16F9"/>
    <w:rsid w:val="002D1845"/>
    <w:rsid w:val="002D18F7"/>
    <w:rsid w:val="002D1CDE"/>
    <w:rsid w:val="002D2041"/>
    <w:rsid w:val="002D243A"/>
    <w:rsid w:val="002D251F"/>
    <w:rsid w:val="002D28A1"/>
    <w:rsid w:val="002D298E"/>
    <w:rsid w:val="002D2E79"/>
    <w:rsid w:val="002D3367"/>
    <w:rsid w:val="002D3438"/>
    <w:rsid w:val="002D3760"/>
    <w:rsid w:val="002D3824"/>
    <w:rsid w:val="002D3A51"/>
    <w:rsid w:val="002D411A"/>
    <w:rsid w:val="002D4297"/>
    <w:rsid w:val="002D455F"/>
    <w:rsid w:val="002D45B8"/>
    <w:rsid w:val="002D52B3"/>
    <w:rsid w:val="002D57D3"/>
    <w:rsid w:val="002D5837"/>
    <w:rsid w:val="002D5856"/>
    <w:rsid w:val="002D59B2"/>
    <w:rsid w:val="002D5D38"/>
    <w:rsid w:val="002D6070"/>
    <w:rsid w:val="002D609E"/>
    <w:rsid w:val="002D680A"/>
    <w:rsid w:val="002D6B7B"/>
    <w:rsid w:val="002D6C53"/>
    <w:rsid w:val="002D6D08"/>
    <w:rsid w:val="002D6D41"/>
    <w:rsid w:val="002D7294"/>
    <w:rsid w:val="002D7C3E"/>
    <w:rsid w:val="002D7C71"/>
    <w:rsid w:val="002D7DA3"/>
    <w:rsid w:val="002D7FC3"/>
    <w:rsid w:val="002E02D7"/>
    <w:rsid w:val="002E0F94"/>
    <w:rsid w:val="002E18ED"/>
    <w:rsid w:val="002E1A13"/>
    <w:rsid w:val="002E1A9B"/>
    <w:rsid w:val="002E1AAA"/>
    <w:rsid w:val="002E1E0D"/>
    <w:rsid w:val="002E25A5"/>
    <w:rsid w:val="002E2AD7"/>
    <w:rsid w:val="002E2EB0"/>
    <w:rsid w:val="002E2F68"/>
    <w:rsid w:val="002E3064"/>
    <w:rsid w:val="002E30FD"/>
    <w:rsid w:val="002E311C"/>
    <w:rsid w:val="002E3965"/>
    <w:rsid w:val="002E3C7F"/>
    <w:rsid w:val="002E3FB5"/>
    <w:rsid w:val="002E3FDB"/>
    <w:rsid w:val="002E40B1"/>
    <w:rsid w:val="002E44BB"/>
    <w:rsid w:val="002E483E"/>
    <w:rsid w:val="002E498B"/>
    <w:rsid w:val="002E4ABF"/>
    <w:rsid w:val="002E4E11"/>
    <w:rsid w:val="002E504C"/>
    <w:rsid w:val="002E5168"/>
    <w:rsid w:val="002E5577"/>
    <w:rsid w:val="002E5785"/>
    <w:rsid w:val="002E57EE"/>
    <w:rsid w:val="002E581E"/>
    <w:rsid w:val="002E5A42"/>
    <w:rsid w:val="002E6036"/>
    <w:rsid w:val="002E630C"/>
    <w:rsid w:val="002E6374"/>
    <w:rsid w:val="002E6E24"/>
    <w:rsid w:val="002E7222"/>
    <w:rsid w:val="002E741C"/>
    <w:rsid w:val="002E7ED3"/>
    <w:rsid w:val="002F0FC1"/>
    <w:rsid w:val="002F0FFF"/>
    <w:rsid w:val="002F102F"/>
    <w:rsid w:val="002F141C"/>
    <w:rsid w:val="002F1443"/>
    <w:rsid w:val="002F164D"/>
    <w:rsid w:val="002F176F"/>
    <w:rsid w:val="002F1ABF"/>
    <w:rsid w:val="002F1AF3"/>
    <w:rsid w:val="002F1E9A"/>
    <w:rsid w:val="002F24AD"/>
    <w:rsid w:val="002F269E"/>
    <w:rsid w:val="002F2C4B"/>
    <w:rsid w:val="002F2C51"/>
    <w:rsid w:val="002F330B"/>
    <w:rsid w:val="002F3591"/>
    <w:rsid w:val="002F3DDD"/>
    <w:rsid w:val="002F407E"/>
    <w:rsid w:val="002F416B"/>
    <w:rsid w:val="002F487B"/>
    <w:rsid w:val="002F496F"/>
    <w:rsid w:val="002F4982"/>
    <w:rsid w:val="002F4A11"/>
    <w:rsid w:val="002F522D"/>
    <w:rsid w:val="002F5334"/>
    <w:rsid w:val="002F5A77"/>
    <w:rsid w:val="002F5F04"/>
    <w:rsid w:val="002F6589"/>
    <w:rsid w:val="002F6792"/>
    <w:rsid w:val="002F6D28"/>
    <w:rsid w:val="002F6E5C"/>
    <w:rsid w:val="002F7188"/>
    <w:rsid w:val="002F73AE"/>
    <w:rsid w:val="002F73FE"/>
    <w:rsid w:val="002F762B"/>
    <w:rsid w:val="002F765D"/>
    <w:rsid w:val="002F7887"/>
    <w:rsid w:val="002F7B17"/>
    <w:rsid w:val="002F7D8F"/>
    <w:rsid w:val="003000E7"/>
    <w:rsid w:val="003000F7"/>
    <w:rsid w:val="003006FC"/>
    <w:rsid w:val="00300F63"/>
    <w:rsid w:val="00301036"/>
    <w:rsid w:val="003017D1"/>
    <w:rsid w:val="00301A78"/>
    <w:rsid w:val="00301DEC"/>
    <w:rsid w:val="003020C7"/>
    <w:rsid w:val="003021B5"/>
    <w:rsid w:val="003021F2"/>
    <w:rsid w:val="00302C7C"/>
    <w:rsid w:val="0030340E"/>
    <w:rsid w:val="00303A9C"/>
    <w:rsid w:val="00303C97"/>
    <w:rsid w:val="00303F1C"/>
    <w:rsid w:val="00303F4C"/>
    <w:rsid w:val="0030441B"/>
    <w:rsid w:val="0030452E"/>
    <w:rsid w:val="00304629"/>
    <w:rsid w:val="0030496E"/>
    <w:rsid w:val="00304AC0"/>
    <w:rsid w:val="00304F3D"/>
    <w:rsid w:val="00305081"/>
    <w:rsid w:val="0030544B"/>
    <w:rsid w:val="00305922"/>
    <w:rsid w:val="0030635A"/>
    <w:rsid w:val="003065F2"/>
    <w:rsid w:val="00306797"/>
    <w:rsid w:val="003067F5"/>
    <w:rsid w:val="00306A5D"/>
    <w:rsid w:val="00306AFE"/>
    <w:rsid w:val="00306BD4"/>
    <w:rsid w:val="00306D06"/>
    <w:rsid w:val="003071C6"/>
    <w:rsid w:val="003072B0"/>
    <w:rsid w:val="003075DF"/>
    <w:rsid w:val="00307AF1"/>
    <w:rsid w:val="0031044B"/>
    <w:rsid w:val="003106ED"/>
    <w:rsid w:val="00310978"/>
    <w:rsid w:val="00310C5B"/>
    <w:rsid w:val="00310E4B"/>
    <w:rsid w:val="00311532"/>
    <w:rsid w:val="00311682"/>
    <w:rsid w:val="00311E2A"/>
    <w:rsid w:val="00311EA9"/>
    <w:rsid w:val="003120D5"/>
    <w:rsid w:val="003121A0"/>
    <w:rsid w:val="0031264E"/>
    <w:rsid w:val="00312A12"/>
    <w:rsid w:val="00312A6D"/>
    <w:rsid w:val="003130C2"/>
    <w:rsid w:val="0031316A"/>
    <w:rsid w:val="00313578"/>
    <w:rsid w:val="00313E26"/>
    <w:rsid w:val="00314200"/>
    <w:rsid w:val="003147BB"/>
    <w:rsid w:val="00314D75"/>
    <w:rsid w:val="00314E66"/>
    <w:rsid w:val="00314E74"/>
    <w:rsid w:val="0031500F"/>
    <w:rsid w:val="003150C4"/>
    <w:rsid w:val="003150FA"/>
    <w:rsid w:val="003152F3"/>
    <w:rsid w:val="003154F0"/>
    <w:rsid w:val="003156B5"/>
    <w:rsid w:val="003158A9"/>
    <w:rsid w:val="003158D5"/>
    <w:rsid w:val="00315A06"/>
    <w:rsid w:val="00315DD2"/>
    <w:rsid w:val="00316181"/>
    <w:rsid w:val="0031621E"/>
    <w:rsid w:val="003162F5"/>
    <w:rsid w:val="003166E4"/>
    <w:rsid w:val="00316909"/>
    <w:rsid w:val="00316B86"/>
    <w:rsid w:val="00316DFB"/>
    <w:rsid w:val="00317005"/>
    <w:rsid w:val="0031708F"/>
    <w:rsid w:val="003171AB"/>
    <w:rsid w:val="003177B2"/>
    <w:rsid w:val="00317B99"/>
    <w:rsid w:val="00317E68"/>
    <w:rsid w:val="003205CB"/>
    <w:rsid w:val="0032073A"/>
    <w:rsid w:val="00320B0A"/>
    <w:rsid w:val="003211F0"/>
    <w:rsid w:val="00321520"/>
    <w:rsid w:val="00321AD2"/>
    <w:rsid w:val="00321BEA"/>
    <w:rsid w:val="00322890"/>
    <w:rsid w:val="0032311A"/>
    <w:rsid w:val="003231E6"/>
    <w:rsid w:val="00323671"/>
    <w:rsid w:val="00323813"/>
    <w:rsid w:val="00323C36"/>
    <w:rsid w:val="00324937"/>
    <w:rsid w:val="003252DC"/>
    <w:rsid w:val="003259A6"/>
    <w:rsid w:val="003259CE"/>
    <w:rsid w:val="00325B02"/>
    <w:rsid w:val="00325BCA"/>
    <w:rsid w:val="00325C87"/>
    <w:rsid w:val="00325CC9"/>
    <w:rsid w:val="00325FE3"/>
    <w:rsid w:val="0032617F"/>
    <w:rsid w:val="0032625A"/>
    <w:rsid w:val="00326313"/>
    <w:rsid w:val="003263FC"/>
    <w:rsid w:val="00326BDF"/>
    <w:rsid w:val="00326C5A"/>
    <w:rsid w:val="00326E7B"/>
    <w:rsid w:val="003270E2"/>
    <w:rsid w:val="0032743B"/>
    <w:rsid w:val="003275C3"/>
    <w:rsid w:val="0032764A"/>
    <w:rsid w:val="003276E3"/>
    <w:rsid w:val="0032788D"/>
    <w:rsid w:val="00327A37"/>
    <w:rsid w:val="00327A62"/>
    <w:rsid w:val="00327B1E"/>
    <w:rsid w:val="00327D7B"/>
    <w:rsid w:val="003301F7"/>
    <w:rsid w:val="003302C9"/>
    <w:rsid w:val="00330632"/>
    <w:rsid w:val="00330780"/>
    <w:rsid w:val="00330797"/>
    <w:rsid w:val="0033085E"/>
    <w:rsid w:val="00330C8A"/>
    <w:rsid w:val="00330FE8"/>
    <w:rsid w:val="00331D27"/>
    <w:rsid w:val="0033220D"/>
    <w:rsid w:val="00332267"/>
    <w:rsid w:val="00332305"/>
    <w:rsid w:val="003324AB"/>
    <w:rsid w:val="00332599"/>
    <w:rsid w:val="003328D4"/>
    <w:rsid w:val="003329AE"/>
    <w:rsid w:val="00332BE1"/>
    <w:rsid w:val="00333115"/>
    <w:rsid w:val="00333328"/>
    <w:rsid w:val="00333599"/>
    <w:rsid w:val="003336F5"/>
    <w:rsid w:val="00333C1B"/>
    <w:rsid w:val="00333CE0"/>
    <w:rsid w:val="00333D6D"/>
    <w:rsid w:val="00334234"/>
    <w:rsid w:val="00334659"/>
    <w:rsid w:val="00334798"/>
    <w:rsid w:val="00334841"/>
    <w:rsid w:val="003349F3"/>
    <w:rsid w:val="00334A21"/>
    <w:rsid w:val="00334FBF"/>
    <w:rsid w:val="00335154"/>
    <w:rsid w:val="00335259"/>
    <w:rsid w:val="003354BA"/>
    <w:rsid w:val="0033561D"/>
    <w:rsid w:val="00335B51"/>
    <w:rsid w:val="00335D09"/>
    <w:rsid w:val="00335F49"/>
    <w:rsid w:val="00335F6F"/>
    <w:rsid w:val="00336007"/>
    <w:rsid w:val="003362A6"/>
    <w:rsid w:val="003365AC"/>
    <w:rsid w:val="00336957"/>
    <w:rsid w:val="00336A41"/>
    <w:rsid w:val="00336B18"/>
    <w:rsid w:val="00336C97"/>
    <w:rsid w:val="00336D02"/>
    <w:rsid w:val="003370D5"/>
    <w:rsid w:val="00337808"/>
    <w:rsid w:val="00337907"/>
    <w:rsid w:val="003404D0"/>
    <w:rsid w:val="00340F7A"/>
    <w:rsid w:val="00341181"/>
    <w:rsid w:val="00341342"/>
    <w:rsid w:val="00341639"/>
    <w:rsid w:val="00341652"/>
    <w:rsid w:val="0034166F"/>
    <w:rsid w:val="003417BA"/>
    <w:rsid w:val="00341A55"/>
    <w:rsid w:val="00342344"/>
    <w:rsid w:val="00342512"/>
    <w:rsid w:val="00342531"/>
    <w:rsid w:val="003426C4"/>
    <w:rsid w:val="003429D8"/>
    <w:rsid w:val="00342A89"/>
    <w:rsid w:val="00342AB0"/>
    <w:rsid w:val="00342CE7"/>
    <w:rsid w:val="00342E6D"/>
    <w:rsid w:val="00342F98"/>
    <w:rsid w:val="003430D9"/>
    <w:rsid w:val="00343458"/>
    <w:rsid w:val="003435FC"/>
    <w:rsid w:val="003439C1"/>
    <w:rsid w:val="00343A32"/>
    <w:rsid w:val="00343C98"/>
    <w:rsid w:val="00343D5C"/>
    <w:rsid w:val="0034459F"/>
    <w:rsid w:val="0034556E"/>
    <w:rsid w:val="003456D5"/>
    <w:rsid w:val="00345928"/>
    <w:rsid w:val="00345A0F"/>
    <w:rsid w:val="00345D6B"/>
    <w:rsid w:val="00345E2A"/>
    <w:rsid w:val="003461B4"/>
    <w:rsid w:val="00346C0A"/>
    <w:rsid w:val="00346CE2"/>
    <w:rsid w:val="00346E86"/>
    <w:rsid w:val="00346F71"/>
    <w:rsid w:val="003470CC"/>
    <w:rsid w:val="003470EB"/>
    <w:rsid w:val="00347333"/>
    <w:rsid w:val="003474DF"/>
    <w:rsid w:val="00347FF9"/>
    <w:rsid w:val="0034EB53"/>
    <w:rsid w:val="00350085"/>
    <w:rsid w:val="003503F5"/>
    <w:rsid w:val="00350FB8"/>
    <w:rsid w:val="00350FED"/>
    <w:rsid w:val="003516E5"/>
    <w:rsid w:val="003517DF"/>
    <w:rsid w:val="00351950"/>
    <w:rsid w:val="003519EA"/>
    <w:rsid w:val="00351E8E"/>
    <w:rsid w:val="00351F4F"/>
    <w:rsid w:val="0035235B"/>
    <w:rsid w:val="003523AC"/>
    <w:rsid w:val="00352542"/>
    <w:rsid w:val="00352F34"/>
    <w:rsid w:val="003530D8"/>
    <w:rsid w:val="00353667"/>
    <w:rsid w:val="003536FD"/>
    <w:rsid w:val="0035379C"/>
    <w:rsid w:val="00353B5B"/>
    <w:rsid w:val="00353BF8"/>
    <w:rsid w:val="00353C09"/>
    <w:rsid w:val="00354347"/>
    <w:rsid w:val="003543E7"/>
    <w:rsid w:val="0035459B"/>
    <w:rsid w:val="003546AB"/>
    <w:rsid w:val="00354A36"/>
    <w:rsid w:val="00354A74"/>
    <w:rsid w:val="00354B2F"/>
    <w:rsid w:val="00354DC0"/>
    <w:rsid w:val="00355204"/>
    <w:rsid w:val="00355620"/>
    <w:rsid w:val="00355A5D"/>
    <w:rsid w:val="00355B91"/>
    <w:rsid w:val="00355B94"/>
    <w:rsid w:val="00355BDA"/>
    <w:rsid w:val="00355D88"/>
    <w:rsid w:val="003561FE"/>
    <w:rsid w:val="003562CD"/>
    <w:rsid w:val="00356973"/>
    <w:rsid w:val="00356C3C"/>
    <w:rsid w:val="00356E7A"/>
    <w:rsid w:val="003578ED"/>
    <w:rsid w:val="00357AEA"/>
    <w:rsid w:val="00357B18"/>
    <w:rsid w:val="00357C3F"/>
    <w:rsid w:val="00357C76"/>
    <w:rsid w:val="00357E3D"/>
    <w:rsid w:val="00357EC0"/>
    <w:rsid w:val="00357F29"/>
    <w:rsid w:val="00360094"/>
    <w:rsid w:val="003601D3"/>
    <w:rsid w:val="003603D0"/>
    <w:rsid w:val="00360455"/>
    <w:rsid w:val="00360477"/>
    <w:rsid w:val="00360F9B"/>
    <w:rsid w:val="00360FC3"/>
    <w:rsid w:val="003619ED"/>
    <w:rsid w:val="00361E02"/>
    <w:rsid w:val="00361E70"/>
    <w:rsid w:val="00361F84"/>
    <w:rsid w:val="003622D8"/>
    <w:rsid w:val="00362A89"/>
    <w:rsid w:val="0036312A"/>
    <w:rsid w:val="0036349C"/>
    <w:rsid w:val="00363772"/>
    <w:rsid w:val="0036395B"/>
    <w:rsid w:val="00363A1C"/>
    <w:rsid w:val="00363A9F"/>
    <w:rsid w:val="00363B0D"/>
    <w:rsid w:val="003640D9"/>
    <w:rsid w:val="003646AF"/>
    <w:rsid w:val="0036523C"/>
    <w:rsid w:val="003652FC"/>
    <w:rsid w:val="003655F8"/>
    <w:rsid w:val="00365D3F"/>
    <w:rsid w:val="00366086"/>
    <w:rsid w:val="003667F0"/>
    <w:rsid w:val="00366A68"/>
    <w:rsid w:val="00366C5B"/>
    <w:rsid w:val="003674FE"/>
    <w:rsid w:val="00367911"/>
    <w:rsid w:val="003679EA"/>
    <w:rsid w:val="00370EFA"/>
    <w:rsid w:val="00371524"/>
    <w:rsid w:val="00371F49"/>
    <w:rsid w:val="0037222D"/>
    <w:rsid w:val="0037270F"/>
    <w:rsid w:val="0037275B"/>
    <w:rsid w:val="00372A2C"/>
    <w:rsid w:val="00372F17"/>
    <w:rsid w:val="00373050"/>
    <w:rsid w:val="003731E3"/>
    <w:rsid w:val="003733B9"/>
    <w:rsid w:val="003736FC"/>
    <w:rsid w:val="003739A3"/>
    <w:rsid w:val="0037411B"/>
    <w:rsid w:val="00374398"/>
    <w:rsid w:val="003743CB"/>
    <w:rsid w:val="00374405"/>
    <w:rsid w:val="003748E4"/>
    <w:rsid w:val="00374DE7"/>
    <w:rsid w:val="00374E73"/>
    <w:rsid w:val="003751BA"/>
    <w:rsid w:val="003754A9"/>
    <w:rsid w:val="003756EB"/>
    <w:rsid w:val="00375871"/>
    <w:rsid w:val="00375BC5"/>
    <w:rsid w:val="00375F0D"/>
    <w:rsid w:val="00375FAB"/>
    <w:rsid w:val="00376016"/>
    <w:rsid w:val="00376362"/>
    <w:rsid w:val="00376448"/>
    <w:rsid w:val="00376B93"/>
    <w:rsid w:val="00376DD3"/>
    <w:rsid w:val="003770BC"/>
    <w:rsid w:val="003778EE"/>
    <w:rsid w:val="003779F4"/>
    <w:rsid w:val="0038058A"/>
    <w:rsid w:val="003809D8"/>
    <w:rsid w:val="00380E92"/>
    <w:rsid w:val="00380F90"/>
    <w:rsid w:val="0038123F"/>
    <w:rsid w:val="00381363"/>
    <w:rsid w:val="00381938"/>
    <w:rsid w:val="00381945"/>
    <w:rsid w:val="00381A51"/>
    <w:rsid w:val="00381E85"/>
    <w:rsid w:val="00381EF5"/>
    <w:rsid w:val="003829D5"/>
    <w:rsid w:val="0038420B"/>
    <w:rsid w:val="0038432C"/>
    <w:rsid w:val="00384588"/>
    <w:rsid w:val="003845D5"/>
    <w:rsid w:val="0038469D"/>
    <w:rsid w:val="00384836"/>
    <w:rsid w:val="00384863"/>
    <w:rsid w:val="003848B7"/>
    <w:rsid w:val="003848CD"/>
    <w:rsid w:val="00384B15"/>
    <w:rsid w:val="00384B89"/>
    <w:rsid w:val="00384DCE"/>
    <w:rsid w:val="00385041"/>
    <w:rsid w:val="003851F4"/>
    <w:rsid w:val="003857B0"/>
    <w:rsid w:val="00385A29"/>
    <w:rsid w:val="00385B04"/>
    <w:rsid w:val="00386142"/>
    <w:rsid w:val="0038631F"/>
    <w:rsid w:val="003866CB"/>
    <w:rsid w:val="003867C2"/>
    <w:rsid w:val="0038688F"/>
    <w:rsid w:val="003869A1"/>
    <w:rsid w:val="00386A8C"/>
    <w:rsid w:val="00386F23"/>
    <w:rsid w:val="00387397"/>
    <w:rsid w:val="00387585"/>
    <w:rsid w:val="003875D6"/>
    <w:rsid w:val="00387A23"/>
    <w:rsid w:val="00387B8A"/>
    <w:rsid w:val="0038D6B5"/>
    <w:rsid w:val="0039025B"/>
    <w:rsid w:val="0039089F"/>
    <w:rsid w:val="00390971"/>
    <w:rsid w:val="003916C3"/>
    <w:rsid w:val="003917D6"/>
    <w:rsid w:val="00392053"/>
    <w:rsid w:val="00392122"/>
    <w:rsid w:val="003928FD"/>
    <w:rsid w:val="00392C5F"/>
    <w:rsid w:val="003931E8"/>
    <w:rsid w:val="003935C1"/>
    <w:rsid w:val="00393A0F"/>
    <w:rsid w:val="00393B68"/>
    <w:rsid w:val="00393F20"/>
    <w:rsid w:val="003947E8"/>
    <w:rsid w:val="003948C1"/>
    <w:rsid w:val="00394C95"/>
    <w:rsid w:val="00394EB7"/>
    <w:rsid w:val="0039500C"/>
    <w:rsid w:val="003952CB"/>
    <w:rsid w:val="00395370"/>
    <w:rsid w:val="00395388"/>
    <w:rsid w:val="00395514"/>
    <w:rsid w:val="003955A0"/>
    <w:rsid w:val="00396429"/>
    <w:rsid w:val="003964E1"/>
    <w:rsid w:val="00396621"/>
    <w:rsid w:val="003966D3"/>
    <w:rsid w:val="003969E1"/>
    <w:rsid w:val="00396AB3"/>
    <w:rsid w:val="00396B38"/>
    <w:rsid w:val="00396E26"/>
    <w:rsid w:val="003970C9"/>
    <w:rsid w:val="0039729E"/>
    <w:rsid w:val="00397518"/>
    <w:rsid w:val="003977FF"/>
    <w:rsid w:val="0039785D"/>
    <w:rsid w:val="003978F9"/>
    <w:rsid w:val="003979BE"/>
    <w:rsid w:val="00397D6B"/>
    <w:rsid w:val="003A0C22"/>
    <w:rsid w:val="003A0DFB"/>
    <w:rsid w:val="003A0E87"/>
    <w:rsid w:val="003A1095"/>
    <w:rsid w:val="003A10D9"/>
    <w:rsid w:val="003A11FC"/>
    <w:rsid w:val="003A1A11"/>
    <w:rsid w:val="003A1A5F"/>
    <w:rsid w:val="003A1B8F"/>
    <w:rsid w:val="003A1C2A"/>
    <w:rsid w:val="003A1DA1"/>
    <w:rsid w:val="003A2050"/>
    <w:rsid w:val="003A28C5"/>
    <w:rsid w:val="003A2917"/>
    <w:rsid w:val="003A2C11"/>
    <w:rsid w:val="003A342F"/>
    <w:rsid w:val="003A3719"/>
    <w:rsid w:val="003A3E23"/>
    <w:rsid w:val="003A3FD7"/>
    <w:rsid w:val="003A40B9"/>
    <w:rsid w:val="003A4151"/>
    <w:rsid w:val="003A439A"/>
    <w:rsid w:val="003A43DF"/>
    <w:rsid w:val="003A5149"/>
    <w:rsid w:val="003A5CD6"/>
    <w:rsid w:val="003A5FF5"/>
    <w:rsid w:val="003A60CD"/>
    <w:rsid w:val="003A679D"/>
    <w:rsid w:val="003A7339"/>
    <w:rsid w:val="003B035B"/>
    <w:rsid w:val="003B0A6C"/>
    <w:rsid w:val="003B1105"/>
    <w:rsid w:val="003B11D5"/>
    <w:rsid w:val="003B1309"/>
    <w:rsid w:val="003B157E"/>
    <w:rsid w:val="003B1A63"/>
    <w:rsid w:val="003B1B02"/>
    <w:rsid w:val="003B1CBF"/>
    <w:rsid w:val="003B2470"/>
    <w:rsid w:val="003B256B"/>
    <w:rsid w:val="003B2586"/>
    <w:rsid w:val="003B2631"/>
    <w:rsid w:val="003B2AAA"/>
    <w:rsid w:val="003B2EEE"/>
    <w:rsid w:val="003B2EF4"/>
    <w:rsid w:val="003B3311"/>
    <w:rsid w:val="003B3439"/>
    <w:rsid w:val="003B345C"/>
    <w:rsid w:val="003B3CF0"/>
    <w:rsid w:val="003B3F3C"/>
    <w:rsid w:val="003B4163"/>
    <w:rsid w:val="003B47DF"/>
    <w:rsid w:val="003B4FC3"/>
    <w:rsid w:val="003B519F"/>
    <w:rsid w:val="003B5337"/>
    <w:rsid w:val="003B5AE5"/>
    <w:rsid w:val="003B5F17"/>
    <w:rsid w:val="003B6B7A"/>
    <w:rsid w:val="003B6BB4"/>
    <w:rsid w:val="003B6E69"/>
    <w:rsid w:val="003B722E"/>
    <w:rsid w:val="003B7725"/>
    <w:rsid w:val="003B7A5B"/>
    <w:rsid w:val="003B7F96"/>
    <w:rsid w:val="003C04BF"/>
    <w:rsid w:val="003C0A37"/>
    <w:rsid w:val="003C0A5B"/>
    <w:rsid w:val="003C1590"/>
    <w:rsid w:val="003C1688"/>
    <w:rsid w:val="003C18C3"/>
    <w:rsid w:val="003C1A12"/>
    <w:rsid w:val="003C1D3E"/>
    <w:rsid w:val="003C2055"/>
    <w:rsid w:val="003C228B"/>
    <w:rsid w:val="003C2392"/>
    <w:rsid w:val="003C24C9"/>
    <w:rsid w:val="003C2891"/>
    <w:rsid w:val="003C2A56"/>
    <w:rsid w:val="003C31A2"/>
    <w:rsid w:val="003C332C"/>
    <w:rsid w:val="003C33B3"/>
    <w:rsid w:val="003C3581"/>
    <w:rsid w:val="003C39C8"/>
    <w:rsid w:val="003C4114"/>
    <w:rsid w:val="003C412F"/>
    <w:rsid w:val="003C4281"/>
    <w:rsid w:val="003C44C7"/>
    <w:rsid w:val="003C4CFC"/>
    <w:rsid w:val="003C51BD"/>
    <w:rsid w:val="003C56F3"/>
    <w:rsid w:val="003C5BE3"/>
    <w:rsid w:val="003C626F"/>
    <w:rsid w:val="003C62FF"/>
    <w:rsid w:val="003C6CCA"/>
    <w:rsid w:val="003C760F"/>
    <w:rsid w:val="003C7D9B"/>
    <w:rsid w:val="003CAAB0"/>
    <w:rsid w:val="003D0655"/>
    <w:rsid w:val="003D073A"/>
    <w:rsid w:val="003D0961"/>
    <w:rsid w:val="003D096B"/>
    <w:rsid w:val="003D09CF"/>
    <w:rsid w:val="003D0B33"/>
    <w:rsid w:val="003D0BA8"/>
    <w:rsid w:val="003D0D55"/>
    <w:rsid w:val="003D0F7A"/>
    <w:rsid w:val="003D10FE"/>
    <w:rsid w:val="003D118F"/>
    <w:rsid w:val="003D1835"/>
    <w:rsid w:val="003D194B"/>
    <w:rsid w:val="003D1968"/>
    <w:rsid w:val="003D1CB4"/>
    <w:rsid w:val="003D1DBD"/>
    <w:rsid w:val="003D1DF2"/>
    <w:rsid w:val="003D1E76"/>
    <w:rsid w:val="003D23DC"/>
    <w:rsid w:val="003D2AC4"/>
    <w:rsid w:val="003D3033"/>
    <w:rsid w:val="003D3ACF"/>
    <w:rsid w:val="003D3D09"/>
    <w:rsid w:val="003D3D3C"/>
    <w:rsid w:val="003D3F52"/>
    <w:rsid w:val="003D425C"/>
    <w:rsid w:val="003D4391"/>
    <w:rsid w:val="003D44E9"/>
    <w:rsid w:val="003D482C"/>
    <w:rsid w:val="003D4DB3"/>
    <w:rsid w:val="003D55F4"/>
    <w:rsid w:val="003D6259"/>
    <w:rsid w:val="003D63A7"/>
    <w:rsid w:val="003D65B9"/>
    <w:rsid w:val="003D667E"/>
    <w:rsid w:val="003D71F6"/>
    <w:rsid w:val="003D74DB"/>
    <w:rsid w:val="003D76DC"/>
    <w:rsid w:val="003D77BE"/>
    <w:rsid w:val="003D7C72"/>
    <w:rsid w:val="003D7D03"/>
    <w:rsid w:val="003D7D25"/>
    <w:rsid w:val="003E002D"/>
    <w:rsid w:val="003E01CC"/>
    <w:rsid w:val="003E0981"/>
    <w:rsid w:val="003E0F7F"/>
    <w:rsid w:val="003E13DB"/>
    <w:rsid w:val="003E1754"/>
    <w:rsid w:val="003E189B"/>
    <w:rsid w:val="003E18B9"/>
    <w:rsid w:val="003E1A9F"/>
    <w:rsid w:val="003E1C2B"/>
    <w:rsid w:val="003E1E8F"/>
    <w:rsid w:val="003E267E"/>
    <w:rsid w:val="003E2CC6"/>
    <w:rsid w:val="003E2D95"/>
    <w:rsid w:val="003E2DF7"/>
    <w:rsid w:val="003E3101"/>
    <w:rsid w:val="003E3651"/>
    <w:rsid w:val="003E373D"/>
    <w:rsid w:val="003E38F6"/>
    <w:rsid w:val="003E3B16"/>
    <w:rsid w:val="003E3B2F"/>
    <w:rsid w:val="003E3DF0"/>
    <w:rsid w:val="003E4405"/>
    <w:rsid w:val="003E452C"/>
    <w:rsid w:val="003E49E8"/>
    <w:rsid w:val="003E4A93"/>
    <w:rsid w:val="003E4DF3"/>
    <w:rsid w:val="003E5054"/>
    <w:rsid w:val="003E53F0"/>
    <w:rsid w:val="003E5421"/>
    <w:rsid w:val="003E54AF"/>
    <w:rsid w:val="003E56F9"/>
    <w:rsid w:val="003E5763"/>
    <w:rsid w:val="003E57D2"/>
    <w:rsid w:val="003E59CE"/>
    <w:rsid w:val="003E64B2"/>
    <w:rsid w:val="003E66C7"/>
    <w:rsid w:val="003E69ED"/>
    <w:rsid w:val="003E6BD4"/>
    <w:rsid w:val="003E6C0B"/>
    <w:rsid w:val="003E7409"/>
    <w:rsid w:val="003E767F"/>
    <w:rsid w:val="003E775F"/>
    <w:rsid w:val="003E7940"/>
    <w:rsid w:val="003F08BD"/>
    <w:rsid w:val="003F0AAE"/>
    <w:rsid w:val="003F0CDE"/>
    <w:rsid w:val="003F10CD"/>
    <w:rsid w:val="003F130A"/>
    <w:rsid w:val="003F13BC"/>
    <w:rsid w:val="003F13DA"/>
    <w:rsid w:val="003F1832"/>
    <w:rsid w:val="003F1A81"/>
    <w:rsid w:val="003F226B"/>
    <w:rsid w:val="003F24F5"/>
    <w:rsid w:val="003F2755"/>
    <w:rsid w:val="003F2B57"/>
    <w:rsid w:val="003F30ED"/>
    <w:rsid w:val="003F3234"/>
    <w:rsid w:val="003F362C"/>
    <w:rsid w:val="003F3768"/>
    <w:rsid w:val="003F3878"/>
    <w:rsid w:val="003F3D6C"/>
    <w:rsid w:val="003F3F60"/>
    <w:rsid w:val="003F426C"/>
    <w:rsid w:val="003F434E"/>
    <w:rsid w:val="003F4524"/>
    <w:rsid w:val="003F4A78"/>
    <w:rsid w:val="003F4BA9"/>
    <w:rsid w:val="003F4EF7"/>
    <w:rsid w:val="003F58F8"/>
    <w:rsid w:val="003F5B36"/>
    <w:rsid w:val="003F5B7A"/>
    <w:rsid w:val="003F5CE9"/>
    <w:rsid w:val="003F5D0B"/>
    <w:rsid w:val="003F5D15"/>
    <w:rsid w:val="003F6777"/>
    <w:rsid w:val="003F6C08"/>
    <w:rsid w:val="003F72EC"/>
    <w:rsid w:val="003F78EA"/>
    <w:rsid w:val="003F7A4E"/>
    <w:rsid w:val="003F7B90"/>
    <w:rsid w:val="00400388"/>
    <w:rsid w:val="0040062D"/>
    <w:rsid w:val="004006AD"/>
    <w:rsid w:val="00400B73"/>
    <w:rsid w:val="004011E3"/>
    <w:rsid w:val="00401EFE"/>
    <w:rsid w:val="00402074"/>
    <w:rsid w:val="004020F2"/>
    <w:rsid w:val="0040230A"/>
    <w:rsid w:val="0040245A"/>
    <w:rsid w:val="0040263B"/>
    <w:rsid w:val="004029F5"/>
    <w:rsid w:val="00402DBD"/>
    <w:rsid w:val="00402FF6"/>
    <w:rsid w:val="00403116"/>
    <w:rsid w:val="0040331D"/>
    <w:rsid w:val="00403A00"/>
    <w:rsid w:val="00403A94"/>
    <w:rsid w:val="00403FB6"/>
    <w:rsid w:val="004040A1"/>
    <w:rsid w:val="004045CD"/>
    <w:rsid w:val="004046D4"/>
    <w:rsid w:val="00404918"/>
    <w:rsid w:val="0040492B"/>
    <w:rsid w:val="00404C10"/>
    <w:rsid w:val="00404C82"/>
    <w:rsid w:val="00404F2A"/>
    <w:rsid w:val="0040512F"/>
    <w:rsid w:val="00405F32"/>
    <w:rsid w:val="00406095"/>
    <w:rsid w:val="00406254"/>
    <w:rsid w:val="00406E4E"/>
    <w:rsid w:val="004072C7"/>
    <w:rsid w:val="00407350"/>
    <w:rsid w:val="004074B8"/>
    <w:rsid w:val="004077C2"/>
    <w:rsid w:val="004077FB"/>
    <w:rsid w:val="00407C82"/>
    <w:rsid w:val="004103CB"/>
    <w:rsid w:val="0041077F"/>
    <w:rsid w:val="004112F4"/>
    <w:rsid w:val="00411331"/>
    <w:rsid w:val="004113C0"/>
    <w:rsid w:val="004118EF"/>
    <w:rsid w:val="00411BE3"/>
    <w:rsid w:val="00412029"/>
    <w:rsid w:val="00412107"/>
    <w:rsid w:val="00412186"/>
    <w:rsid w:val="00412526"/>
    <w:rsid w:val="0041266D"/>
    <w:rsid w:val="004126F7"/>
    <w:rsid w:val="00412878"/>
    <w:rsid w:val="00412BF9"/>
    <w:rsid w:val="00412CEA"/>
    <w:rsid w:val="00412F8F"/>
    <w:rsid w:val="0041301B"/>
    <w:rsid w:val="0041319F"/>
    <w:rsid w:val="004138C0"/>
    <w:rsid w:val="004139DA"/>
    <w:rsid w:val="00413B6D"/>
    <w:rsid w:val="00413DE0"/>
    <w:rsid w:val="00413F1E"/>
    <w:rsid w:val="00413FF2"/>
    <w:rsid w:val="00414193"/>
    <w:rsid w:val="00414298"/>
    <w:rsid w:val="004142A7"/>
    <w:rsid w:val="0041451C"/>
    <w:rsid w:val="0041461D"/>
    <w:rsid w:val="00414810"/>
    <w:rsid w:val="00414994"/>
    <w:rsid w:val="00414A46"/>
    <w:rsid w:val="00415F19"/>
    <w:rsid w:val="00415F44"/>
    <w:rsid w:val="00415FC2"/>
    <w:rsid w:val="00416168"/>
    <w:rsid w:val="0041646A"/>
    <w:rsid w:val="00416742"/>
    <w:rsid w:val="00416F9D"/>
    <w:rsid w:val="00417063"/>
    <w:rsid w:val="00417135"/>
    <w:rsid w:val="0041729E"/>
    <w:rsid w:val="0041730B"/>
    <w:rsid w:val="00417322"/>
    <w:rsid w:val="004174D7"/>
    <w:rsid w:val="00417500"/>
    <w:rsid w:val="0041766B"/>
    <w:rsid w:val="00417948"/>
    <w:rsid w:val="00417F57"/>
    <w:rsid w:val="00417FEC"/>
    <w:rsid w:val="00420C5E"/>
    <w:rsid w:val="00420E0B"/>
    <w:rsid w:val="00421D1C"/>
    <w:rsid w:val="00421EC4"/>
    <w:rsid w:val="00422795"/>
    <w:rsid w:val="00422877"/>
    <w:rsid w:val="00422B9D"/>
    <w:rsid w:val="00422C43"/>
    <w:rsid w:val="00422CC0"/>
    <w:rsid w:val="00423333"/>
    <w:rsid w:val="004233C8"/>
    <w:rsid w:val="00423741"/>
    <w:rsid w:val="00423A5E"/>
    <w:rsid w:val="004242BF"/>
    <w:rsid w:val="00424434"/>
    <w:rsid w:val="00424437"/>
    <w:rsid w:val="004247BB"/>
    <w:rsid w:val="004248A3"/>
    <w:rsid w:val="004249C5"/>
    <w:rsid w:val="00424E12"/>
    <w:rsid w:val="00424EF2"/>
    <w:rsid w:val="0042519F"/>
    <w:rsid w:val="00425365"/>
    <w:rsid w:val="00425446"/>
    <w:rsid w:val="00425770"/>
    <w:rsid w:val="00425A05"/>
    <w:rsid w:val="00425EE1"/>
    <w:rsid w:val="00426661"/>
    <w:rsid w:val="00426CF2"/>
    <w:rsid w:val="00426D6C"/>
    <w:rsid w:val="00426F8B"/>
    <w:rsid w:val="004271B4"/>
    <w:rsid w:val="00427250"/>
    <w:rsid w:val="004279BB"/>
    <w:rsid w:val="004279CD"/>
    <w:rsid w:val="004279DB"/>
    <w:rsid w:val="00427D43"/>
    <w:rsid w:val="00427FDB"/>
    <w:rsid w:val="0042A966"/>
    <w:rsid w:val="00430168"/>
    <w:rsid w:val="0043019B"/>
    <w:rsid w:val="004305A6"/>
    <w:rsid w:val="00430CC3"/>
    <w:rsid w:val="00430EAA"/>
    <w:rsid w:val="00431032"/>
    <w:rsid w:val="004315B2"/>
    <w:rsid w:val="00431B75"/>
    <w:rsid w:val="00431E70"/>
    <w:rsid w:val="00432044"/>
    <w:rsid w:val="004325B3"/>
    <w:rsid w:val="00432D52"/>
    <w:rsid w:val="00433305"/>
    <w:rsid w:val="00433F95"/>
    <w:rsid w:val="00433FF3"/>
    <w:rsid w:val="0043446B"/>
    <w:rsid w:val="0043472A"/>
    <w:rsid w:val="00434F62"/>
    <w:rsid w:val="00435397"/>
    <w:rsid w:val="0043569C"/>
    <w:rsid w:val="00435880"/>
    <w:rsid w:val="004362F3"/>
    <w:rsid w:val="00436460"/>
    <w:rsid w:val="00436745"/>
    <w:rsid w:val="0043675B"/>
    <w:rsid w:val="004371BE"/>
    <w:rsid w:val="0043766C"/>
    <w:rsid w:val="00437786"/>
    <w:rsid w:val="00437B11"/>
    <w:rsid w:val="00437C69"/>
    <w:rsid w:val="00437D4A"/>
    <w:rsid w:val="00437FB5"/>
    <w:rsid w:val="004402FA"/>
    <w:rsid w:val="00440EC4"/>
    <w:rsid w:val="00441324"/>
    <w:rsid w:val="0044132A"/>
    <w:rsid w:val="004418DD"/>
    <w:rsid w:val="00441C31"/>
    <w:rsid w:val="00441D10"/>
    <w:rsid w:val="00441EB0"/>
    <w:rsid w:val="004421A8"/>
    <w:rsid w:val="004424B8"/>
    <w:rsid w:val="004428B7"/>
    <w:rsid w:val="00442C56"/>
    <w:rsid w:val="00442D59"/>
    <w:rsid w:val="00442EDB"/>
    <w:rsid w:val="0044355C"/>
    <w:rsid w:val="00443F76"/>
    <w:rsid w:val="00444024"/>
    <w:rsid w:val="00444240"/>
    <w:rsid w:val="0044485A"/>
    <w:rsid w:val="00444BF7"/>
    <w:rsid w:val="00444D8C"/>
    <w:rsid w:val="00444E4D"/>
    <w:rsid w:val="00444F00"/>
    <w:rsid w:val="00444F25"/>
    <w:rsid w:val="00444FD0"/>
    <w:rsid w:val="004450A1"/>
    <w:rsid w:val="004457DF"/>
    <w:rsid w:val="0044614B"/>
    <w:rsid w:val="0044671F"/>
    <w:rsid w:val="004469F7"/>
    <w:rsid w:val="00446F61"/>
    <w:rsid w:val="004473E6"/>
    <w:rsid w:val="0044781F"/>
    <w:rsid w:val="004478F3"/>
    <w:rsid w:val="00447A8F"/>
    <w:rsid w:val="00447E44"/>
    <w:rsid w:val="00447EC7"/>
    <w:rsid w:val="00447FE8"/>
    <w:rsid w:val="00450471"/>
    <w:rsid w:val="004509BE"/>
    <w:rsid w:val="00450B04"/>
    <w:rsid w:val="00450EE1"/>
    <w:rsid w:val="0045133B"/>
    <w:rsid w:val="0045187E"/>
    <w:rsid w:val="00451CD6"/>
    <w:rsid w:val="00451D56"/>
    <w:rsid w:val="0045284C"/>
    <w:rsid w:val="0045286B"/>
    <w:rsid w:val="00452901"/>
    <w:rsid w:val="00452923"/>
    <w:rsid w:val="00452982"/>
    <w:rsid w:val="00452D41"/>
    <w:rsid w:val="004530D4"/>
    <w:rsid w:val="0045381B"/>
    <w:rsid w:val="0045392A"/>
    <w:rsid w:val="00453A6F"/>
    <w:rsid w:val="00453F6F"/>
    <w:rsid w:val="00453F75"/>
    <w:rsid w:val="00453FE6"/>
    <w:rsid w:val="004544D7"/>
    <w:rsid w:val="004547AC"/>
    <w:rsid w:val="00454884"/>
    <w:rsid w:val="00454DAF"/>
    <w:rsid w:val="004557CB"/>
    <w:rsid w:val="004558EB"/>
    <w:rsid w:val="00456293"/>
    <w:rsid w:val="00456B2A"/>
    <w:rsid w:val="0045753E"/>
    <w:rsid w:val="0045758D"/>
    <w:rsid w:val="00457D3F"/>
    <w:rsid w:val="00457E54"/>
    <w:rsid w:val="00460110"/>
    <w:rsid w:val="004601EC"/>
    <w:rsid w:val="00460F4B"/>
    <w:rsid w:val="00461008"/>
    <w:rsid w:val="0046134F"/>
    <w:rsid w:val="00461538"/>
    <w:rsid w:val="0046157C"/>
    <w:rsid w:val="004615BB"/>
    <w:rsid w:val="00461604"/>
    <w:rsid w:val="004616FC"/>
    <w:rsid w:val="004618D5"/>
    <w:rsid w:val="00462149"/>
    <w:rsid w:val="00462F3E"/>
    <w:rsid w:val="00463239"/>
    <w:rsid w:val="004633CB"/>
    <w:rsid w:val="00463684"/>
    <w:rsid w:val="004637A9"/>
    <w:rsid w:val="00463806"/>
    <w:rsid w:val="004639BA"/>
    <w:rsid w:val="00463BA9"/>
    <w:rsid w:val="00463E32"/>
    <w:rsid w:val="004648ED"/>
    <w:rsid w:val="004649AF"/>
    <w:rsid w:val="00464B1F"/>
    <w:rsid w:val="00464EEC"/>
    <w:rsid w:val="0046577C"/>
    <w:rsid w:val="0046579A"/>
    <w:rsid w:val="00466031"/>
    <w:rsid w:val="00466171"/>
    <w:rsid w:val="00466475"/>
    <w:rsid w:val="00466530"/>
    <w:rsid w:val="00466559"/>
    <w:rsid w:val="00466893"/>
    <w:rsid w:val="00466AE1"/>
    <w:rsid w:val="00466C35"/>
    <w:rsid w:val="00467568"/>
    <w:rsid w:val="00467605"/>
    <w:rsid w:val="004677CA"/>
    <w:rsid w:val="00467872"/>
    <w:rsid w:val="00467A91"/>
    <w:rsid w:val="00467B12"/>
    <w:rsid w:val="00467FBA"/>
    <w:rsid w:val="00467FCD"/>
    <w:rsid w:val="00470771"/>
    <w:rsid w:val="0047088F"/>
    <w:rsid w:val="00470AC6"/>
    <w:rsid w:val="00470B29"/>
    <w:rsid w:val="00470E41"/>
    <w:rsid w:val="00470E46"/>
    <w:rsid w:val="00471362"/>
    <w:rsid w:val="00471392"/>
    <w:rsid w:val="0047143D"/>
    <w:rsid w:val="00471477"/>
    <w:rsid w:val="004715EA"/>
    <w:rsid w:val="00471735"/>
    <w:rsid w:val="00471E03"/>
    <w:rsid w:val="00472030"/>
    <w:rsid w:val="0047239A"/>
    <w:rsid w:val="004723C3"/>
    <w:rsid w:val="004724A4"/>
    <w:rsid w:val="004725A5"/>
    <w:rsid w:val="004727C3"/>
    <w:rsid w:val="004728F7"/>
    <w:rsid w:val="00472D25"/>
    <w:rsid w:val="00472E90"/>
    <w:rsid w:val="00473442"/>
    <w:rsid w:val="0047346F"/>
    <w:rsid w:val="004738A4"/>
    <w:rsid w:val="00473FFF"/>
    <w:rsid w:val="00474367"/>
    <w:rsid w:val="0047480A"/>
    <w:rsid w:val="00474D48"/>
    <w:rsid w:val="00475202"/>
    <w:rsid w:val="004759AC"/>
    <w:rsid w:val="00475B76"/>
    <w:rsid w:val="00475C6A"/>
    <w:rsid w:val="00476110"/>
    <w:rsid w:val="0047638F"/>
    <w:rsid w:val="00476436"/>
    <w:rsid w:val="00477055"/>
    <w:rsid w:val="00477503"/>
    <w:rsid w:val="00477716"/>
    <w:rsid w:val="004778D0"/>
    <w:rsid w:val="00477F59"/>
    <w:rsid w:val="00480403"/>
    <w:rsid w:val="004804B3"/>
    <w:rsid w:val="00480B9E"/>
    <w:rsid w:val="004811D6"/>
    <w:rsid w:val="0048122C"/>
    <w:rsid w:val="00481A9B"/>
    <w:rsid w:val="00481B18"/>
    <w:rsid w:val="00481B57"/>
    <w:rsid w:val="00481B5E"/>
    <w:rsid w:val="00481D89"/>
    <w:rsid w:val="004829E1"/>
    <w:rsid w:val="00482D47"/>
    <w:rsid w:val="00483425"/>
    <w:rsid w:val="00483981"/>
    <w:rsid w:val="00483AF4"/>
    <w:rsid w:val="004841AE"/>
    <w:rsid w:val="00484252"/>
    <w:rsid w:val="00484545"/>
    <w:rsid w:val="00484CEA"/>
    <w:rsid w:val="004850F7"/>
    <w:rsid w:val="00485514"/>
    <w:rsid w:val="0048578E"/>
    <w:rsid w:val="004858F4"/>
    <w:rsid w:val="00485A56"/>
    <w:rsid w:val="00485E33"/>
    <w:rsid w:val="00485F4A"/>
    <w:rsid w:val="004867A3"/>
    <w:rsid w:val="00486C4D"/>
    <w:rsid w:val="00486EE5"/>
    <w:rsid w:val="00486FB2"/>
    <w:rsid w:val="004872A9"/>
    <w:rsid w:val="0048733B"/>
    <w:rsid w:val="004879D6"/>
    <w:rsid w:val="00487A27"/>
    <w:rsid w:val="00487F43"/>
    <w:rsid w:val="004901A5"/>
    <w:rsid w:val="00490294"/>
    <w:rsid w:val="004904F5"/>
    <w:rsid w:val="004909DC"/>
    <w:rsid w:val="00490A39"/>
    <w:rsid w:val="00490EAF"/>
    <w:rsid w:val="0049100F"/>
    <w:rsid w:val="0049130C"/>
    <w:rsid w:val="004913AE"/>
    <w:rsid w:val="00491854"/>
    <w:rsid w:val="00491DC5"/>
    <w:rsid w:val="004920C7"/>
    <w:rsid w:val="0049268A"/>
    <w:rsid w:val="0049269D"/>
    <w:rsid w:val="004928D8"/>
    <w:rsid w:val="004928FD"/>
    <w:rsid w:val="00492950"/>
    <w:rsid w:val="004929A0"/>
    <w:rsid w:val="00492DAC"/>
    <w:rsid w:val="00493619"/>
    <w:rsid w:val="004939DA"/>
    <w:rsid w:val="004939DE"/>
    <w:rsid w:val="00493EED"/>
    <w:rsid w:val="00494067"/>
    <w:rsid w:val="00494628"/>
    <w:rsid w:val="004947B6"/>
    <w:rsid w:val="00494BCD"/>
    <w:rsid w:val="00494C68"/>
    <w:rsid w:val="00495007"/>
    <w:rsid w:val="004950F3"/>
    <w:rsid w:val="00495249"/>
    <w:rsid w:val="004958EC"/>
    <w:rsid w:val="00495A35"/>
    <w:rsid w:val="0049633E"/>
    <w:rsid w:val="00496409"/>
    <w:rsid w:val="00496803"/>
    <w:rsid w:val="004968FF"/>
    <w:rsid w:val="00496D4E"/>
    <w:rsid w:val="004970C3"/>
    <w:rsid w:val="0049748F"/>
    <w:rsid w:val="004975F7"/>
    <w:rsid w:val="004978E5"/>
    <w:rsid w:val="00497A7C"/>
    <w:rsid w:val="00497D61"/>
    <w:rsid w:val="00497E26"/>
    <w:rsid w:val="00497E4E"/>
    <w:rsid w:val="004A018F"/>
    <w:rsid w:val="004A0293"/>
    <w:rsid w:val="004A0498"/>
    <w:rsid w:val="004A0EE7"/>
    <w:rsid w:val="004A11A8"/>
    <w:rsid w:val="004A15D5"/>
    <w:rsid w:val="004A1766"/>
    <w:rsid w:val="004A1E98"/>
    <w:rsid w:val="004A2283"/>
    <w:rsid w:val="004A2651"/>
    <w:rsid w:val="004A27FB"/>
    <w:rsid w:val="004A2CCF"/>
    <w:rsid w:val="004A30EE"/>
    <w:rsid w:val="004A345D"/>
    <w:rsid w:val="004A3C21"/>
    <w:rsid w:val="004A3DAB"/>
    <w:rsid w:val="004A4758"/>
    <w:rsid w:val="004A47DD"/>
    <w:rsid w:val="004A480F"/>
    <w:rsid w:val="004A4886"/>
    <w:rsid w:val="004A4A65"/>
    <w:rsid w:val="004A4D4C"/>
    <w:rsid w:val="004A4D63"/>
    <w:rsid w:val="004A4D98"/>
    <w:rsid w:val="004A4E16"/>
    <w:rsid w:val="004A531B"/>
    <w:rsid w:val="004A5336"/>
    <w:rsid w:val="004A6261"/>
    <w:rsid w:val="004A6317"/>
    <w:rsid w:val="004A63DF"/>
    <w:rsid w:val="004A666C"/>
    <w:rsid w:val="004A6899"/>
    <w:rsid w:val="004A6AEE"/>
    <w:rsid w:val="004A7975"/>
    <w:rsid w:val="004A7B65"/>
    <w:rsid w:val="004B00B6"/>
    <w:rsid w:val="004B0249"/>
    <w:rsid w:val="004B04E2"/>
    <w:rsid w:val="004B0754"/>
    <w:rsid w:val="004B0FA4"/>
    <w:rsid w:val="004B18D3"/>
    <w:rsid w:val="004B1A1E"/>
    <w:rsid w:val="004B219F"/>
    <w:rsid w:val="004B21E2"/>
    <w:rsid w:val="004B2748"/>
    <w:rsid w:val="004B2994"/>
    <w:rsid w:val="004B2ABC"/>
    <w:rsid w:val="004B2B4D"/>
    <w:rsid w:val="004B2C0F"/>
    <w:rsid w:val="004B2F62"/>
    <w:rsid w:val="004B37B6"/>
    <w:rsid w:val="004B3853"/>
    <w:rsid w:val="004B3ACD"/>
    <w:rsid w:val="004B3B72"/>
    <w:rsid w:val="004B3CBE"/>
    <w:rsid w:val="004B4093"/>
    <w:rsid w:val="004B44FC"/>
    <w:rsid w:val="004B4788"/>
    <w:rsid w:val="004B494C"/>
    <w:rsid w:val="004B49AD"/>
    <w:rsid w:val="004B4A04"/>
    <w:rsid w:val="004B4A6B"/>
    <w:rsid w:val="004B4BA0"/>
    <w:rsid w:val="004B4CE9"/>
    <w:rsid w:val="004B5505"/>
    <w:rsid w:val="004B55B1"/>
    <w:rsid w:val="004B5A28"/>
    <w:rsid w:val="004B65C0"/>
    <w:rsid w:val="004B6FF7"/>
    <w:rsid w:val="004B701C"/>
    <w:rsid w:val="004B73FF"/>
    <w:rsid w:val="004B74F4"/>
    <w:rsid w:val="004B7A95"/>
    <w:rsid w:val="004B7BA3"/>
    <w:rsid w:val="004C06D1"/>
    <w:rsid w:val="004C0847"/>
    <w:rsid w:val="004C0BF0"/>
    <w:rsid w:val="004C0FC9"/>
    <w:rsid w:val="004C12C4"/>
    <w:rsid w:val="004C1684"/>
    <w:rsid w:val="004C19FF"/>
    <w:rsid w:val="004C1A02"/>
    <w:rsid w:val="004C1C14"/>
    <w:rsid w:val="004C2BCE"/>
    <w:rsid w:val="004C2CE1"/>
    <w:rsid w:val="004C3050"/>
    <w:rsid w:val="004C31E6"/>
    <w:rsid w:val="004C3685"/>
    <w:rsid w:val="004C3950"/>
    <w:rsid w:val="004C3A4A"/>
    <w:rsid w:val="004C3E40"/>
    <w:rsid w:val="004C4250"/>
    <w:rsid w:val="004C44BC"/>
    <w:rsid w:val="004C48FB"/>
    <w:rsid w:val="004C4D90"/>
    <w:rsid w:val="004C4ECB"/>
    <w:rsid w:val="004C5052"/>
    <w:rsid w:val="004C5560"/>
    <w:rsid w:val="004C6105"/>
    <w:rsid w:val="004C610C"/>
    <w:rsid w:val="004C611D"/>
    <w:rsid w:val="004C65E7"/>
    <w:rsid w:val="004C6909"/>
    <w:rsid w:val="004C6A8D"/>
    <w:rsid w:val="004C6C7B"/>
    <w:rsid w:val="004C6C88"/>
    <w:rsid w:val="004C72D2"/>
    <w:rsid w:val="004C72D8"/>
    <w:rsid w:val="004C7B42"/>
    <w:rsid w:val="004C7F54"/>
    <w:rsid w:val="004C7F6B"/>
    <w:rsid w:val="004D0238"/>
    <w:rsid w:val="004D0247"/>
    <w:rsid w:val="004D02E5"/>
    <w:rsid w:val="004D03AC"/>
    <w:rsid w:val="004D068F"/>
    <w:rsid w:val="004D08C8"/>
    <w:rsid w:val="004D0B06"/>
    <w:rsid w:val="004D0B42"/>
    <w:rsid w:val="004D0E40"/>
    <w:rsid w:val="004D0FDE"/>
    <w:rsid w:val="004D1065"/>
    <w:rsid w:val="004D12B5"/>
    <w:rsid w:val="004D1528"/>
    <w:rsid w:val="004D1AF6"/>
    <w:rsid w:val="004D1D12"/>
    <w:rsid w:val="004D2778"/>
    <w:rsid w:val="004D29B7"/>
    <w:rsid w:val="004D318E"/>
    <w:rsid w:val="004D328E"/>
    <w:rsid w:val="004D35A2"/>
    <w:rsid w:val="004D38A0"/>
    <w:rsid w:val="004D38F1"/>
    <w:rsid w:val="004D3BF1"/>
    <w:rsid w:val="004D3FC0"/>
    <w:rsid w:val="004D41EE"/>
    <w:rsid w:val="004D4475"/>
    <w:rsid w:val="004D48D6"/>
    <w:rsid w:val="004D4F45"/>
    <w:rsid w:val="004D597E"/>
    <w:rsid w:val="004D5FE2"/>
    <w:rsid w:val="004D6002"/>
    <w:rsid w:val="004D68E7"/>
    <w:rsid w:val="004D6D52"/>
    <w:rsid w:val="004D6E23"/>
    <w:rsid w:val="004D6E6A"/>
    <w:rsid w:val="004D7198"/>
    <w:rsid w:val="004D73D8"/>
    <w:rsid w:val="004D747E"/>
    <w:rsid w:val="004D74C5"/>
    <w:rsid w:val="004D773B"/>
    <w:rsid w:val="004D79E2"/>
    <w:rsid w:val="004E001F"/>
    <w:rsid w:val="004E04B7"/>
    <w:rsid w:val="004E0994"/>
    <w:rsid w:val="004E0B40"/>
    <w:rsid w:val="004E0DAA"/>
    <w:rsid w:val="004E0FC6"/>
    <w:rsid w:val="004E1B0C"/>
    <w:rsid w:val="004E1D19"/>
    <w:rsid w:val="004E223D"/>
    <w:rsid w:val="004E2383"/>
    <w:rsid w:val="004E238F"/>
    <w:rsid w:val="004E3160"/>
    <w:rsid w:val="004E3191"/>
    <w:rsid w:val="004E3784"/>
    <w:rsid w:val="004E3E25"/>
    <w:rsid w:val="004E447E"/>
    <w:rsid w:val="004E4614"/>
    <w:rsid w:val="004E4B3E"/>
    <w:rsid w:val="004E4CBD"/>
    <w:rsid w:val="004E509A"/>
    <w:rsid w:val="004E5173"/>
    <w:rsid w:val="004E52FE"/>
    <w:rsid w:val="004E53A4"/>
    <w:rsid w:val="004E5829"/>
    <w:rsid w:val="004E583C"/>
    <w:rsid w:val="004E5EBB"/>
    <w:rsid w:val="004E637D"/>
    <w:rsid w:val="004E6475"/>
    <w:rsid w:val="004E6714"/>
    <w:rsid w:val="004E6995"/>
    <w:rsid w:val="004E6A95"/>
    <w:rsid w:val="004E6AAE"/>
    <w:rsid w:val="004E6EA4"/>
    <w:rsid w:val="004E6F3E"/>
    <w:rsid w:val="004E7134"/>
    <w:rsid w:val="004E71DD"/>
    <w:rsid w:val="004E7392"/>
    <w:rsid w:val="004E7821"/>
    <w:rsid w:val="004E7ACF"/>
    <w:rsid w:val="004E7E02"/>
    <w:rsid w:val="004E7F2B"/>
    <w:rsid w:val="004F0235"/>
    <w:rsid w:val="004F0303"/>
    <w:rsid w:val="004F0726"/>
    <w:rsid w:val="004F0A7F"/>
    <w:rsid w:val="004F0AFF"/>
    <w:rsid w:val="004F0B5F"/>
    <w:rsid w:val="004F0C09"/>
    <w:rsid w:val="004F0E66"/>
    <w:rsid w:val="004F0F6B"/>
    <w:rsid w:val="004F0FE8"/>
    <w:rsid w:val="004F1993"/>
    <w:rsid w:val="004F1DFA"/>
    <w:rsid w:val="004F2208"/>
    <w:rsid w:val="004F2898"/>
    <w:rsid w:val="004F2B48"/>
    <w:rsid w:val="004F2C8C"/>
    <w:rsid w:val="004F2CE0"/>
    <w:rsid w:val="004F318F"/>
    <w:rsid w:val="004F3574"/>
    <w:rsid w:val="004F369B"/>
    <w:rsid w:val="004F36FE"/>
    <w:rsid w:val="004F3A72"/>
    <w:rsid w:val="004F41AD"/>
    <w:rsid w:val="004F4219"/>
    <w:rsid w:val="004F441E"/>
    <w:rsid w:val="004F4B7F"/>
    <w:rsid w:val="004F5041"/>
    <w:rsid w:val="004F534B"/>
    <w:rsid w:val="004F579A"/>
    <w:rsid w:val="004F58D9"/>
    <w:rsid w:val="004F58E6"/>
    <w:rsid w:val="004F5C3B"/>
    <w:rsid w:val="004F5EE6"/>
    <w:rsid w:val="004F616F"/>
    <w:rsid w:val="004F6308"/>
    <w:rsid w:val="004F690F"/>
    <w:rsid w:val="004F6B0F"/>
    <w:rsid w:val="004F6D1A"/>
    <w:rsid w:val="004F6E54"/>
    <w:rsid w:val="004F6ECA"/>
    <w:rsid w:val="004F6F19"/>
    <w:rsid w:val="004F70B4"/>
    <w:rsid w:val="004F787B"/>
    <w:rsid w:val="004F78B4"/>
    <w:rsid w:val="004F7B03"/>
    <w:rsid w:val="004F7B82"/>
    <w:rsid w:val="004F7EC1"/>
    <w:rsid w:val="00500216"/>
    <w:rsid w:val="0050054B"/>
    <w:rsid w:val="0050091D"/>
    <w:rsid w:val="00500C84"/>
    <w:rsid w:val="00500D00"/>
    <w:rsid w:val="00501299"/>
    <w:rsid w:val="00501336"/>
    <w:rsid w:val="0050164E"/>
    <w:rsid w:val="00501A51"/>
    <w:rsid w:val="00501C9B"/>
    <w:rsid w:val="00501D9A"/>
    <w:rsid w:val="00503196"/>
    <w:rsid w:val="005032F2"/>
    <w:rsid w:val="005035BC"/>
    <w:rsid w:val="00503981"/>
    <w:rsid w:val="005039A7"/>
    <w:rsid w:val="005039DA"/>
    <w:rsid w:val="00503A34"/>
    <w:rsid w:val="00503E02"/>
    <w:rsid w:val="00503EA1"/>
    <w:rsid w:val="00503ECF"/>
    <w:rsid w:val="005041DC"/>
    <w:rsid w:val="005042F3"/>
    <w:rsid w:val="00504368"/>
    <w:rsid w:val="005043DD"/>
    <w:rsid w:val="00504512"/>
    <w:rsid w:val="00504FB1"/>
    <w:rsid w:val="005050B0"/>
    <w:rsid w:val="0050511D"/>
    <w:rsid w:val="00505558"/>
    <w:rsid w:val="0050560E"/>
    <w:rsid w:val="00505623"/>
    <w:rsid w:val="0050571D"/>
    <w:rsid w:val="00505A2D"/>
    <w:rsid w:val="00505ED1"/>
    <w:rsid w:val="00505F17"/>
    <w:rsid w:val="0050628E"/>
    <w:rsid w:val="005063F0"/>
    <w:rsid w:val="005066E8"/>
    <w:rsid w:val="005067E1"/>
    <w:rsid w:val="00506C83"/>
    <w:rsid w:val="00506D5F"/>
    <w:rsid w:val="005070BF"/>
    <w:rsid w:val="005077E4"/>
    <w:rsid w:val="00507B00"/>
    <w:rsid w:val="00507D0C"/>
    <w:rsid w:val="00507FD4"/>
    <w:rsid w:val="005100D1"/>
    <w:rsid w:val="005104BB"/>
    <w:rsid w:val="00510519"/>
    <w:rsid w:val="00510594"/>
    <w:rsid w:val="00510A08"/>
    <w:rsid w:val="00510FCD"/>
    <w:rsid w:val="005110BA"/>
    <w:rsid w:val="00511325"/>
    <w:rsid w:val="005113BA"/>
    <w:rsid w:val="005114C8"/>
    <w:rsid w:val="0051163C"/>
    <w:rsid w:val="0051166C"/>
    <w:rsid w:val="005125FD"/>
    <w:rsid w:val="00512A16"/>
    <w:rsid w:val="00512BFA"/>
    <w:rsid w:val="00512FE6"/>
    <w:rsid w:val="00512FF0"/>
    <w:rsid w:val="00513194"/>
    <w:rsid w:val="005136FF"/>
    <w:rsid w:val="00513738"/>
    <w:rsid w:val="0051384A"/>
    <w:rsid w:val="00513919"/>
    <w:rsid w:val="00513D7B"/>
    <w:rsid w:val="00514236"/>
    <w:rsid w:val="005142C7"/>
    <w:rsid w:val="00514785"/>
    <w:rsid w:val="00514BEE"/>
    <w:rsid w:val="005152BB"/>
    <w:rsid w:val="00515936"/>
    <w:rsid w:val="00515B65"/>
    <w:rsid w:val="00515D9C"/>
    <w:rsid w:val="00516E06"/>
    <w:rsid w:val="00516EA1"/>
    <w:rsid w:val="005170E5"/>
    <w:rsid w:val="005172A2"/>
    <w:rsid w:val="00517388"/>
    <w:rsid w:val="005175BF"/>
    <w:rsid w:val="00517E27"/>
    <w:rsid w:val="0052038E"/>
    <w:rsid w:val="00520C2B"/>
    <w:rsid w:val="005212BF"/>
    <w:rsid w:val="0052192E"/>
    <w:rsid w:val="00521B38"/>
    <w:rsid w:val="00521CBA"/>
    <w:rsid w:val="0052224B"/>
    <w:rsid w:val="00522717"/>
    <w:rsid w:val="005229D0"/>
    <w:rsid w:val="00522BAC"/>
    <w:rsid w:val="00522BB0"/>
    <w:rsid w:val="00522BC0"/>
    <w:rsid w:val="00522CD2"/>
    <w:rsid w:val="00522EC2"/>
    <w:rsid w:val="005232FD"/>
    <w:rsid w:val="005239D4"/>
    <w:rsid w:val="00523E28"/>
    <w:rsid w:val="00523EAB"/>
    <w:rsid w:val="005241A9"/>
    <w:rsid w:val="005241C1"/>
    <w:rsid w:val="00524313"/>
    <w:rsid w:val="00524883"/>
    <w:rsid w:val="005252D7"/>
    <w:rsid w:val="00525586"/>
    <w:rsid w:val="0052567E"/>
    <w:rsid w:val="00525686"/>
    <w:rsid w:val="0052588B"/>
    <w:rsid w:val="005258A4"/>
    <w:rsid w:val="005259C0"/>
    <w:rsid w:val="005260BD"/>
    <w:rsid w:val="00526358"/>
    <w:rsid w:val="00526887"/>
    <w:rsid w:val="00526942"/>
    <w:rsid w:val="00526AA6"/>
    <w:rsid w:val="00526D3D"/>
    <w:rsid w:val="00526FDA"/>
    <w:rsid w:val="005270A2"/>
    <w:rsid w:val="00527314"/>
    <w:rsid w:val="00527C79"/>
    <w:rsid w:val="00527C86"/>
    <w:rsid w:val="00527D46"/>
    <w:rsid w:val="005302F7"/>
    <w:rsid w:val="005306A6"/>
    <w:rsid w:val="00530AA4"/>
    <w:rsid w:val="00530F80"/>
    <w:rsid w:val="00531A05"/>
    <w:rsid w:val="00531A97"/>
    <w:rsid w:val="005321CB"/>
    <w:rsid w:val="0053236C"/>
    <w:rsid w:val="00532377"/>
    <w:rsid w:val="00532E33"/>
    <w:rsid w:val="00533103"/>
    <w:rsid w:val="0053351B"/>
    <w:rsid w:val="005337C5"/>
    <w:rsid w:val="0053384A"/>
    <w:rsid w:val="00533B95"/>
    <w:rsid w:val="00533E2B"/>
    <w:rsid w:val="00533F27"/>
    <w:rsid w:val="00534141"/>
    <w:rsid w:val="005342FD"/>
    <w:rsid w:val="0053436C"/>
    <w:rsid w:val="005344D9"/>
    <w:rsid w:val="0053452B"/>
    <w:rsid w:val="005347CC"/>
    <w:rsid w:val="005347E0"/>
    <w:rsid w:val="00534923"/>
    <w:rsid w:val="00534A2E"/>
    <w:rsid w:val="00534AF2"/>
    <w:rsid w:val="00535090"/>
    <w:rsid w:val="0053548B"/>
    <w:rsid w:val="0053564D"/>
    <w:rsid w:val="0053595B"/>
    <w:rsid w:val="00536075"/>
    <w:rsid w:val="00536793"/>
    <w:rsid w:val="0053687D"/>
    <w:rsid w:val="00536A7B"/>
    <w:rsid w:val="00536F3A"/>
    <w:rsid w:val="0053714A"/>
    <w:rsid w:val="00537B1D"/>
    <w:rsid w:val="00537F03"/>
    <w:rsid w:val="005401B5"/>
    <w:rsid w:val="005402ED"/>
    <w:rsid w:val="0054050C"/>
    <w:rsid w:val="00540592"/>
    <w:rsid w:val="00540872"/>
    <w:rsid w:val="00540E87"/>
    <w:rsid w:val="00540FC6"/>
    <w:rsid w:val="0054119E"/>
    <w:rsid w:val="00541364"/>
    <w:rsid w:val="005415EE"/>
    <w:rsid w:val="0054198D"/>
    <w:rsid w:val="00541C9F"/>
    <w:rsid w:val="00541F7E"/>
    <w:rsid w:val="00541FBC"/>
    <w:rsid w:val="00542094"/>
    <w:rsid w:val="00542190"/>
    <w:rsid w:val="005421FA"/>
    <w:rsid w:val="005422CD"/>
    <w:rsid w:val="005429F7"/>
    <w:rsid w:val="00542A63"/>
    <w:rsid w:val="00542AA3"/>
    <w:rsid w:val="00542C23"/>
    <w:rsid w:val="00542CA0"/>
    <w:rsid w:val="0054308C"/>
    <w:rsid w:val="00543165"/>
    <w:rsid w:val="005432C0"/>
    <w:rsid w:val="005435B7"/>
    <w:rsid w:val="00543870"/>
    <w:rsid w:val="005438ED"/>
    <w:rsid w:val="00543919"/>
    <w:rsid w:val="00543D4C"/>
    <w:rsid w:val="00543F18"/>
    <w:rsid w:val="00544040"/>
    <w:rsid w:val="005442F3"/>
    <w:rsid w:val="00544726"/>
    <w:rsid w:val="00544A88"/>
    <w:rsid w:val="0054501C"/>
    <w:rsid w:val="00545142"/>
    <w:rsid w:val="00545403"/>
    <w:rsid w:val="00545946"/>
    <w:rsid w:val="005460D6"/>
    <w:rsid w:val="0054618A"/>
    <w:rsid w:val="00546436"/>
    <w:rsid w:val="005469F7"/>
    <w:rsid w:val="00546A4F"/>
    <w:rsid w:val="00546D24"/>
    <w:rsid w:val="00546EE9"/>
    <w:rsid w:val="00546F08"/>
    <w:rsid w:val="00546F53"/>
    <w:rsid w:val="00546F71"/>
    <w:rsid w:val="005472FC"/>
    <w:rsid w:val="0054758C"/>
    <w:rsid w:val="005477E4"/>
    <w:rsid w:val="005478F1"/>
    <w:rsid w:val="00547A21"/>
    <w:rsid w:val="00547BE1"/>
    <w:rsid w:val="00547E7A"/>
    <w:rsid w:val="00547F33"/>
    <w:rsid w:val="005501CA"/>
    <w:rsid w:val="005502FE"/>
    <w:rsid w:val="00550753"/>
    <w:rsid w:val="00550AF0"/>
    <w:rsid w:val="00550B85"/>
    <w:rsid w:val="00550D08"/>
    <w:rsid w:val="00551002"/>
    <w:rsid w:val="0055174D"/>
    <w:rsid w:val="00551868"/>
    <w:rsid w:val="00551874"/>
    <w:rsid w:val="00551E65"/>
    <w:rsid w:val="005524D7"/>
    <w:rsid w:val="0055250F"/>
    <w:rsid w:val="00552620"/>
    <w:rsid w:val="00552692"/>
    <w:rsid w:val="00552752"/>
    <w:rsid w:val="00552A26"/>
    <w:rsid w:val="00552D0E"/>
    <w:rsid w:val="00553381"/>
    <w:rsid w:val="00553393"/>
    <w:rsid w:val="0055343B"/>
    <w:rsid w:val="00553810"/>
    <w:rsid w:val="0055393C"/>
    <w:rsid w:val="00553A03"/>
    <w:rsid w:val="00553AB4"/>
    <w:rsid w:val="00553E17"/>
    <w:rsid w:val="005541BB"/>
    <w:rsid w:val="005541BE"/>
    <w:rsid w:val="00554200"/>
    <w:rsid w:val="005543D9"/>
    <w:rsid w:val="00554666"/>
    <w:rsid w:val="00554FDF"/>
    <w:rsid w:val="00555164"/>
    <w:rsid w:val="00556205"/>
    <w:rsid w:val="005564EA"/>
    <w:rsid w:val="00556904"/>
    <w:rsid w:val="00556C9E"/>
    <w:rsid w:val="00556D67"/>
    <w:rsid w:val="00556F1C"/>
    <w:rsid w:val="005573C8"/>
    <w:rsid w:val="00557781"/>
    <w:rsid w:val="0056030A"/>
    <w:rsid w:val="005604D4"/>
    <w:rsid w:val="00560657"/>
    <w:rsid w:val="005609DE"/>
    <w:rsid w:val="00560A55"/>
    <w:rsid w:val="00560DD4"/>
    <w:rsid w:val="00560F14"/>
    <w:rsid w:val="00561257"/>
    <w:rsid w:val="0056142F"/>
    <w:rsid w:val="0056166A"/>
    <w:rsid w:val="005621FB"/>
    <w:rsid w:val="00562769"/>
    <w:rsid w:val="005627E5"/>
    <w:rsid w:val="00562B30"/>
    <w:rsid w:val="00562C68"/>
    <w:rsid w:val="00562EEF"/>
    <w:rsid w:val="0056344B"/>
    <w:rsid w:val="005635E7"/>
    <w:rsid w:val="005636C5"/>
    <w:rsid w:val="00563CAD"/>
    <w:rsid w:val="005649A1"/>
    <w:rsid w:val="00564D30"/>
    <w:rsid w:val="005655D2"/>
    <w:rsid w:val="0056570D"/>
    <w:rsid w:val="0056586E"/>
    <w:rsid w:val="005659CB"/>
    <w:rsid w:val="00565C2D"/>
    <w:rsid w:val="0056693B"/>
    <w:rsid w:val="0056719E"/>
    <w:rsid w:val="00567257"/>
    <w:rsid w:val="005672BF"/>
    <w:rsid w:val="00567378"/>
    <w:rsid w:val="005674C2"/>
    <w:rsid w:val="00567629"/>
    <w:rsid w:val="0056778C"/>
    <w:rsid w:val="00567C5C"/>
    <w:rsid w:val="00567E87"/>
    <w:rsid w:val="00570039"/>
    <w:rsid w:val="005701B5"/>
    <w:rsid w:val="0057048D"/>
    <w:rsid w:val="00570557"/>
    <w:rsid w:val="00570653"/>
    <w:rsid w:val="00570CAB"/>
    <w:rsid w:val="00570D43"/>
    <w:rsid w:val="005710FC"/>
    <w:rsid w:val="005712EA"/>
    <w:rsid w:val="005713E1"/>
    <w:rsid w:val="005713FC"/>
    <w:rsid w:val="00572429"/>
    <w:rsid w:val="005724B8"/>
    <w:rsid w:val="00572E82"/>
    <w:rsid w:val="0057319A"/>
    <w:rsid w:val="0057341E"/>
    <w:rsid w:val="005738D3"/>
    <w:rsid w:val="005739A4"/>
    <w:rsid w:val="00573DCA"/>
    <w:rsid w:val="005740BA"/>
    <w:rsid w:val="0057416D"/>
    <w:rsid w:val="00574D0E"/>
    <w:rsid w:val="00574D33"/>
    <w:rsid w:val="0057513B"/>
    <w:rsid w:val="005759E6"/>
    <w:rsid w:val="00575B10"/>
    <w:rsid w:val="0057618A"/>
    <w:rsid w:val="00576300"/>
    <w:rsid w:val="00576342"/>
    <w:rsid w:val="00576526"/>
    <w:rsid w:val="00576BBC"/>
    <w:rsid w:val="00577147"/>
    <w:rsid w:val="005772C3"/>
    <w:rsid w:val="005772EC"/>
    <w:rsid w:val="005774E1"/>
    <w:rsid w:val="0057752D"/>
    <w:rsid w:val="005779F5"/>
    <w:rsid w:val="00577A7B"/>
    <w:rsid w:val="00577D59"/>
    <w:rsid w:val="00577DC7"/>
    <w:rsid w:val="0058004A"/>
    <w:rsid w:val="0058010B"/>
    <w:rsid w:val="005808BF"/>
    <w:rsid w:val="005809BE"/>
    <w:rsid w:val="00580EE5"/>
    <w:rsid w:val="00581724"/>
    <w:rsid w:val="005820AE"/>
    <w:rsid w:val="005823CB"/>
    <w:rsid w:val="00582685"/>
    <w:rsid w:val="00582AD8"/>
    <w:rsid w:val="00583C9B"/>
    <w:rsid w:val="00583D1D"/>
    <w:rsid w:val="00583E60"/>
    <w:rsid w:val="0058400F"/>
    <w:rsid w:val="0058428C"/>
    <w:rsid w:val="00584360"/>
    <w:rsid w:val="00584417"/>
    <w:rsid w:val="005846B6"/>
    <w:rsid w:val="00584957"/>
    <w:rsid w:val="00584E34"/>
    <w:rsid w:val="005853E1"/>
    <w:rsid w:val="00585421"/>
    <w:rsid w:val="00585B91"/>
    <w:rsid w:val="00585BE8"/>
    <w:rsid w:val="00585D52"/>
    <w:rsid w:val="00585EB5"/>
    <w:rsid w:val="00585EBE"/>
    <w:rsid w:val="00585F2D"/>
    <w:rsid w:val="00586326"/>
    <w:rsid w:val="0058648F"/>
    <w:rsid w:val="0058653C"/>
    <w:rsid w:val="00586B75"/>
    <w:rsid w:val="00586E96"/>
    <w:rsid w:val="00587180"/>
    <w:rsid w:val="005874EC"/>
    <w:rsid w:val="00587527"/>
    <w:rsid w:val="00587BE0"/>
    <w:rsid w:val="00587D88"/>
    <w:rsid w:val="00587E1B"/>
    <w:rsid w:val="0058C017"/>
    <w:rsid w:val="0059070A"/>
    <w:rsid w:val="00590EF3"/>
    <w:rsid w:val="00591889"/>
    <w:rsid w:val="00591A0A"/>
    <w:rsid w:val="00591AD7"/>
    <w:rsid w:val="00591BF9"/>
    <w:rsid w:val="005920E3"/>
    <w:rsid w:val="005923F4"/>
    <w:rsid w:val="00592720"/>
    <w:rsid w:val="005928A5"/>
    <w:rsid w:val="00592C29"/>
    <w:rsid w:val="00593097"/>
    <w:rsid w:val="005932C5"/>
    <w:rsid w:val="0059385F"/>
    <w:rsid w:val="00593AF4"/>
    <w:rsid w:val="00593CE7"/>
    <w:rsid w:val="00593DE5"/>
    <w:rsid w:val="0059430E"/>
    <w:rsid w:val="00594376"/>
    <w:rsid w:val="00594B3E"/>
    <w:rsid w:val="00594EC4"/>
    <w:rsid w:val="005950DD"/>
    <w:rsid w:val="00595231"/>
    <w:rsid w:val="00595993"/>
    <w:rsid w:val="00596886"/>
    <w:rsid w:val="00597024"/>
    <w:rsid w:val="005973DE"/>
    <w:rsid w:val="0059762E"/>
    <w:rsid w:val="00597A13"/>
    <w:rsid w:val="005A0332"/>
    <w:rsid w:val="005A07A0"/>
    <w:rsid w:val="005A09BC"/>
    <w:rsid w:val="005A1449"/>
    <w:rsid w:val="005A1CC3"/>
    <w:rsid w:val="005A1EEC"/>
    <w:rsid w:val="005A2453"/>
    <w:rsid w:val="005A26CA"/>
    <w:rsid w:val="005A28ED"/>
    <w:rsid w:val="005A2C57"/>
    <w:rsid w:val="005A2E50"/>
    <w:rsid w:val="005A31A0"/>
    <w:rsid w:val="005A3371"/>
    <w:rsid w:val="005A3394"/>
    <w:rsid w:val="005A371E"/>
    <w:rsid w:val="005A3784"/>
    <w:rsid w:val="005A40C1"/>
    <w:rsid w:val="005A452F"/>
    <w:rsid w:val="005A45C0"/>
    <w:rsid w:val="005A4879"/>
    <w:rsid w:val="005A4FCD"/>
    <w:rsid w:val="005A50FA"/>
    <w:rsid w:val="005A5340"/>
    <w:rsid w:val="005A561D"/>
    <w:rsid w:val="005A571D"/>
    <w:rsid w:val="005A5903"/>
    <w:rsid w:val="005A5DB9"/>
    <w:rsid w:val="005A5F6D"/>
    <w:rsid w:val="005A6167"/>
    <w:rsid w:val="005A635D"/>
    <w:rsid w:val="005A6472"/>
    <w:rsid w:val="005A6769"/>
    <w:rsid w:val="005A6821"/>
    <w:rsid w:val="005A6BCB"/>
    <w:rsid w:val="005A6DA2"/>
    <w:rsid w:val="005A7208"/>
    <w:rsid w:val="005A762B"/>
    <w:rsid w:val="005A7A3C"/>
    <w:rsid w:val="005A7B0B"/>
    <w:rsid w:val="005A7B1C"/>
    <w:rsid w:val="005A7B2B"/>
    <w:rsid w:val="005A7ED2"/>
    <w:rsid w:val="005AD02A"/>
    <w:rsid w:val="005B0013"/>
    <w:rsid w:val="005B02B2"/>
    <w:rsid w:val="005B02CA"/>
    <w:rsid w:val="005B0407"/>
    <w:rsid w:val="005B0473"/>
    <w:rsid w:val="005B04BD"/>
    <w:rsid w:val="005B07FE"/>
    <w:rsid w:val="005B0BCF"/>
    <w:rsid w:val="005B0BE6"/>
    <w:rsid w:val="005B0CF8"/>
    <w:rsid w:val="005B1694"/>
    <w:rsid w:val="005B1A2A"/>
    <w:rsid w:val="005B1CB9"/>
    <w:rsid w:val="005B1F56"/>
    <w:rsid w:val="005B2194"/>
    <w:rsid w:val="005B2474"/>
    <w:rsid w:val="005B2664"/>
    <w:rsid w:val="005B2CEB"/>
    <w:rsid w:val="005B2E6C"/>
    <w:rsid w:val="005B3504"/>
    <w:rsid w:val="005B3542"/>
    <w:rsid w:val="005B3BAD"/>
    <w:rsid w:val="005B3FA8"/>
    <w:rsid w:val="005B449A"/>
    <w:rsid w:val="005B4849"/>
    <w:rsid w:val="005B4C51"/>
    <w:rsid w:val="005B4D2C"/>
    <w:rsid w:val="005B4EFE"/>
    <w:rsid w:val="005B5989"/>
    <w:rsid w:val="005B5CC2"/>
    <w:rsid w:val="005B64FE"/>
    <w:rsid w:val="005B6811"/>
    <w:rsid w:val="005B6F74"/>
    <w:rsid w:val="005B70CA"/>
    <w:rsid w:val="005B723D"/>
    <w:rsid w:val="005B7B14"/>
    <w:rsid w:val="005C09EB"/>
    <w:rsid w:val="005C0B09"/>
    <w:rsid w:val="005C0B84"/>
    <w:rsid w:val="005C0C97"/>
    <w:rsid w:val="005C0D88"/>
    <w:rsid w:val="005C11B5"/>
    <w:rsid w:val="005C1742"/>
    <w:rsid w:val="005C1839"/>
    <w:rsid w:val="005C1956"/>
    <w:rsid w:val="005C1B50"/>
    <w:rsid w:val="005C1BA8"/>
    <w:rsid w:val="005C1E28"/>
    <w:rsid w:val="005C20F2"/>
    <w:rsid w:val="005C212A"/>
    <w:rsid w:val="005C22E2"/>
    <w:rsid w:val="005C2CDE"/>
    <w:rsid w:val="005C2E6E"/>
    <w:rsid w:val="005C2EFE"/>
    <w:rsid w:val="005C2F8D"/>
    <w:rsid w:val="005C3031"/>
    <w:rsid w:val="005C315F"/>
    <w:rsid w:val="005C3489"/>
    <w:rsid w:val="005C35CB"/>
    <w:rsid w:val="005C3614"/>
    <w:rsid w:val="005C3AC1"/>
    <w:rsid w:val="005C3F16"/>
    <w:rsid w:val="005C4003"/>
    <w:rsid w:val="005C40D7"/>
    <w:rsid w:val="005C489A"/>
    <w:rsid w:val="005C4D7B"/>
    <w:rsid w:val="005C4DC1"/>
    <w:rsid w:val="005C5F57"/>
    <w:rsid w:val="005C6448"/>
    <w:rsid w:val="005C68A2"/>
    <w:rsid w:val="005C69BD"/>
    <w:rsid w:val="005C6F85"/>
    <w:rsid w:val="005C726F"/>
    <w:rsid w:val="005D0043"/>
    <w:rsid w:val="005D019A"/>
    <w:rsid w:val="005D0806"/>
    <w:rsid w:val="005D09F9"/>
    <w:rsid w:val="005D0C90"/>
    <w:rsid w:val="005D0EDD"/>
    <w:rsid w:val="005D0FC1"/>
    <w:rsid w:val="005D13CB"/>
    <w:rsid w:val="005D1F04"/>
    <w:rsid w:val="005D2CF5"/>
    <w:rsid w:val="005D2F91"/>
    <w:rsid w:val="005D3B86"/>
    <w:rsid w:val="005D3CA8"/>
    <w:rsid w:val="005D432E"/>
    <w:rsid w:val="005D43B6"/>
    <w:rsid w:val="005D452E"/>
    <w:rsid w:val="005D4532"/>
    <w:rsid w:val="005D46FC"/>
    <w:rsid w:val="005D4C1A"/>
    <w:rsid w:val="005D4E37"/>
    <w:rsid w:val="005D4FAF"/>
    <w:rsid w:val="005D501A"/>
    <w:rsid w:val="005D5118"/>
    <w:rsid w:val="005D514A"/>
    <w:rsid w:val="005D53F2"/>
    <w:rsid w:val="005D5691"/>
    <w:rsid w:val="005D5B1C"/>
    <w:rsid w:val="005D5DEE"/>
    <w:rsid w:val="005D5FC6"/>
    <w:rsid w:val="005D67D9"/>
    <w:rsid w:val="005D6D1F"/>
    <w:rsid w:val="005D6D25"/>
    <w:rsid w:val="005D704C"/>
    <w:rsid w:val="005D709E"/>
    <w:rsid w:val="005D7185"/>
    <w:rsid w:val="005D743E"/>
    <w:rsid w:val="005D762F"/>
    <w:rsid w:val="005D769F"/>
    <w:rsid w:val="005D7852"/>
    <w:rsid w:val="005D7EC0"/>
    <w:rsid w:val="005D7EF9"/>
    <w:rsid w:val="005E02A8"/>
    <w:rsid w:val="005E0448"/>
    <w:rsid w:val="005E074B"/>
    <w:rsid w:val="005E0CC5"/>
    <w:rsid w:val="005E0E84"/>
    <w:rsid w:val="005E0EC8"/>
    <w:rsid w:val="005E14B0"/>
    <w:rsid w:val="005E15D0"/>
    <w:rsid w:val="005E19AF"/>
    <w:rsid w:val="005E2237"/>
    <w:rsid w:val="005E234D"/>
    <w:rsid w:val="005E24C2"/>
    <w:rsid w:val="005E2563"/>
    <w:rsid w:val="005E2747"/>
    <w:rsid w:val="005E27CD"/>
    <w:rsid w:val="005E287B"/>
    <w:rsid w:val="005E2AA3"/>
    <w:rsid w:val="005E2EF1"/>
    <w:rsid w:val="005E30C9"/>
    <w:rsid w:val="005E3119"/>
    <w:rsid w:val="005E3EA5"/>
    <w:rsid w:val="005E464B"/>
    <w:rsid w:val="005E486E"/>
    <w:rsid w:val="005E5340"/>
    <w:rsid w:val="005E538D"/>
    <w:rsid w:val="005E54AE"/>
    <w:rsid w:val="005E5639"/>
    <w:rsid w:val="005E6263"/>
    <w:rsid w:val="005E637C"/>
    <w:rsid w:val="005E6C87"/>
    <w:rsid w:val="005E6F67"/>
    <w:rsid w:val="005E702B"/>
    <w:rsid w:val="005E792D"/>
    <w:rsid w:val="005E7ADC"/>
    <w:rsid w:val="005F0674"/>
    <w:rsid w:val="005F0A7A"/>
    <w:rsid w:val="005F0BA8"/>
    <w:rsid w:val="005F0E60"/>
    <w:rsid w:val="005F178D"/>
    <w:rsid w:val="005F1F65"/>
    <w:rsid w:val="005F21C5"/>
    <w:rsid w:val="005F21E6"/>
    <w:rsid w:val="005F225F"/>
    <w:rsid w:val="005F22B7"/>
    <w:rsid w:val="005F2452"/>
    <w:rsid w:val="005F27FF"/>
    <w:rsid w:val="005F2907"/>
    <w:rsid w:val="005F347A"/>
    <w:rsid w:val="005F35E5"/>
    <w:rsid w:val="005F411D"/>
    <w:rsid w:val="005F417E"/>
    <w:rsid w:val="005F44A1"/>
    <w:rsid w:val="005F45D8"/>
    <w:rsid w:val="005F4ABC"/>
    <w:rsid w:val="005F4C14"/>
    <w:rsid w:val="005F4C45"/>
    <w:rsid w:val="005F4CAB"/>
    <w:rsid w:val="005F4F9C"/>
    <w:rsid w:val="005F5B8C"/>
    <w:rsid w:val="005F5F40"/>
    <w:rsid w:val="005F63BA"/>
    <w:rsid w:val="005F653D"/>
    <w:rsid w:val="005F656B"/>
    <w:rsid w:val="005F674D"/>
    <w:rsid w:val="005F6B27"/>
    <w:rsid w:val="005F6D7D"/>
    <w:rsid w:val="005F6E6B"/>
    <w:rsid w:val="005F7112"/>
    <w:rsid w:val="005F748C"/>
    <w:rsid w:val="005F798D"/>
    <w:rsid w:val="005F7C74"/>
    <w:rsid w:val="005F7F82"/>
    <w:rsid w:val="00600004"/>
    <w:rsid w:val="0060025E"/>
    <w:rsid w:val="00600A33"/>
    <w:rsid w:val="00600B43"/>
    <w:rsid w:val="006012B1"/>
    <w:rsid w:val="00601750"/>
    <w:rsid w:val="00601783"/>
    <w:rsid w:val="00602150"/>
    <w:rsid w:val="00602CBD"/>
    <w:rsid w:val="00602FC1"/>
    <w:rsid w:val="00603119"/>
    <w:rsid w:val="00603B9E"/>
    <w:rsid w:val="00603C84"/>
    <w:rsid w:val="00603F09"/>
    <w:rsid w:val="00603F5F"/>
    <w:rsid w:val="0060433B"/>
    <w:rsid w:val="0060437E"/>
    <w:rsid w:val="006043AF"/>
    <w:rsid w:val="00604926"/>
    <w:rsid w:val="00604FB0"/>
    <w:rsid w:val="00605201"/>
    <w:rsid w:val="0060548B"/>
    <w:rsid w:val="006056E4"/>
    <w:rsid w:val="00605A12"/>
    <w:rsid w:val="00605ADE"/>
    <w:rsid w:val="00605D18"/>
    <w:rsid w:val="00606111"/>
    <w:rsid w:val="0060622E"/>
    <w:rsid w:val="006062D2"/>
    <w:rsid w:val="00606C4B"/>
    <w:rsid w:val="00606CA9"/>
    <w:rsid w:val="0060707A"/>
    <w:rsid w:val="00607196"/>
    <w:rsid w:val="00607329"/>
    <w:rsid w:val="006075E6"/>
    <w:rsid w:val="00607ABE"/>
    <w:rsid w:val="00607CC6"/>
    <w:rsid w:val="006100AC"/>
    <w:rsid w:val="006101B4"/>
    <w:rsid w:val="00610216"/>
    <w:rsid w:val="0061034B"/>
    <w:rsid w:val="00610C13"/>
    <w:rsid w:val="00611F0A"/>
    <w:rsid w:val="0061201F"/>
    <w:rsid w:val="00612036"/>
    <w:rsid w:val="006123E0"/>
    <w:rsid w:val="0061260B"/>
    <w:rsid w:val="00612646"/>
    <w:rsid w:val="006129BD"/>
    <w:rsid w:val="00613549"/>
    <w:rsid w:val="006138FB"/>
    <w:rsid w:val="00614358"/>
    <w:rsid w:val="00614545"/>
    <w:rsid w:val="00614E75"/>
    <w:rsid w:val="00615656"/>
    <w:rsid w:val="006158BA"/>
    <w:rsid w:val="00615CE0"/>
    <w:rsid w:val="00615F9A"/>
    <w:rsid w:val="00616167"/>
    <w:rsid w:val="00616929"/>
    <w:rsid w:val="00616B2A"/>
    <w:rsid w:val="00616B85"/>
    <w:rsid w:val="00616BB5"/>
    <w:rsid w:val="00616E67"/>
    <w:rsid w:val="00616F19"/>
    <w:rsid w:val="00617240"/>
    <w:rsid w:val="00617671"/>
    <w:rsid w:val="006178AF"/>
    <w:rsid w:val="00617BA5"/>
    <w:rsid w:val="00617BB4"/>
    <w:rsid w:val="006200C3"/>
    <w:rsid w:val="006202E3"/>
    <w:rsid w:val="00620360"/>
    <w:rsid w:val="00620668"/>
    <w:rsid w:val="0062066B"/>
    <w:rsid w:val="00620AAE"/>
    <w:rsid w:val="00620B57"/>
    <w:rsid w:val="00620D16"/>
    <w:rsid w:val="00620FF5"/>
    <w:rsid w:val="006211E1"/>
    <w:rsid w:val="00621DE3"/>
    <w:rsid w:val="00621F09"/>
    <w:rsid w:val="0062267C"/>
    <w:rsid w:val="00622723"/>
    <w:rsid w:val="006228B0"/>
    <w:rsid w:val="00622ACC"/>
    <w:rsid w:val="00622C00"/>
    <w:rsid w:val="00622D3B"/>
    <w:rsid w:val="0062359C"/>
    <w:rsid w:val="006235C0"/>
    <w:rsid w:val="0062421F"/>
    <w:rsid w:val="0062457E"/>
    <w:rsid w:val="006246D4"/>
    <w:rsid w:val="006249B9"/>
    <w:rsid w:val="00624F00"/>
    <w:rsid w:val="006252BF"/>
    <w:rsid w:val="006253EF"/>
    <w:rsid w:val="00625529"/>
    <w:rsid w:val="006255A4"/>
    <w:rsid w:val="00625736"/>
    <w:rsid w:val="0062599A"/>
    <w:rsid w:val="00625C67"/>
    <w:rsid w:val="006262AB"/>
    <w:rsid w:val="00626A76"/>
    <w:rsid w:val="00626CED"/>
    <w:rsid w:val="00626FD9"/>
    <w:rsid w:val="00627A87"/>
    <w:rsid w:val="00627E19"/>
    <w:rsid w:val="00627EE4"/>
    <w:rsid w:val="00630072"/>
    <w:rsid w:val="006301DF"/>
    <w:rsid w:val="00630E7D"/>
    <w:rsid w:val="00631012"/>
    <w:rsid w:val="00631273"/>
    <w:rsid w:val="00631B9E"/>
    <w:rsid w:val="00631D46"/>
    <w:rsid w:val="00631D51"/>
    <w:rsid w:val="00632092"/>
    <w:rsid w:val="006320A8"/>
    <w:rsid w:val="006324DA"/>
    <w:rsid w:val="00632AFE"/>
    <w:rsid w:val="00632FD7"/>
    <w:rsid w:val="0063302F"/>
    <w:rsid w:val="006332D9"/>
    <w:rsid w:val="00633562"/>
    <w:rsid w:val="00633852"/>
    <w:rsid w:val="00633D12"/>
    <w:rsid w:val="006342FD"/>
    <w:rsid w:val="0063489F"/>
    <w:rsid w:val="00634E9A"/>
    <w:rsid w:val="006353F8"/>
    <w:rsid w:val="006354B0"/>
    <w:rsid w:val="00635920"/>
    <w:rsid w:val="00635C11"/>
    <w:rsid w:val="00635C2E"/>
    <w:rsid w:val="00635EAE"/>
    <w:rsid w:val="006362F9"/>
    <w:rsid w:val="006363AF"/>
    <w:rsid w:val="006368E3"/>
    <w:rsid w:val="00636D6F"/>
    <w:rsid w:val="00637493"/>
    <w:rsid w:val="00637A69"/>
    <w:rsid w:val="00637B2E"/>
    <w:rsid w:val="00637C84"/>
    <w:rsid w:val="00640949"/>
    <w:rsid w:val="006412AD"/>
    <w:rsid w:val="00641A2B"/>
    <w:rsid w:val="00641CEC"/>
    <w:rsid w:val="00642078"/>
    <w:rsid w:val="00642291"/>
    <w:rsid w:val="006423F4"/>
    <w:rsid w:val="00642945"/>
    <w:rsid w:val="006429A8"/>
    <w:rsid w:val="00642A63"/>
    <w:rsid w:val="00642E60"/>
    <w:rsid w:val="00643389"/>
    <w:rsid w:val="0064373C"/>
    <w:rsid w:val="006437B1"/>
    <w:rsid w:val="006438EA"/>
    <w:rsid w:val="00643FD1"/>
    <w:rsid w:val="006442CB"/>
    <w:rsid w:val="0064456B"/>
    <w:rsid w:val="00644A95"/>
    <w:rsid w:val="00644CCB"/>
    <w:rsid w:val="00644D9B"/>
    <w:rsid w:val="006450FF"/>
    <w:rsid w:val="00645D11"/>
    <w:rsid w:val="006460F0"/>
    <w:rsid w:val="00647023"/>
    <w:rsid w:val="006479C7"/>
    <w:rsid w:val="00647B19"/>
    <w:rsid w:val="00647F08"/>
    <w:rsid w:val="006502A9"/>
    <w:rsid w:val="006502D2"/>
    <w:rsid w:val="00650897"/>
    <w:rsid w:val="00650D52"/>
    <w:rsid w:val="00650DEC"/>
    <w:rsid w:val="0065107F"/>
    <w:rsid w:val="0065122C"/>
    <w:rsid w:val="006518D3"/>
    <w:rsid w:val="00651A71"/>
    <w:rsid w:val="00651B94"/>
    <w:rsid w:val="00651CB6"/>
    <w:rsid w:val="0065240E"/>
    <w:rsid w:val="006528FD"/>
    <w:rsid w:val="00652DC1"/>
    <w:rsid w:val="006534E7"/>
    <w:rsid w:val="0065392E"/>
    <w:rsid w:val="00653CDD"/>
    <w:rsid w:val="00653D5B"/>
    <w:rsid w:val="00653D78"/>
    <w:rsid w:val="00653D7A"/>
    <w:rsid w:val="00654054"/>
    <w:rsid w:val="006540E7"/>
    <w:rsid w:val="0065427F"/>
    <w:rsid w:val="00654345"/>
    <w:rsid w:val="0065448D"/>
    <w:rsid w:val="00654645"/>
    <w:rsid w:val="006548F6"/>
    <w:rsid w:val="00654E20"/>
    <w:rsid w:val="00655169"/>
    <w:rsid w:val="006555CF"/>
    <w:rsid w:val="00655D1E"/>
    <w:rsid w:val="00655DC7"/>
    <w:rsid w:val="00655FA6"/>
    <w:rsid w:val="00656126"/>
    <w:rsid w:val="00656980"/>
    <w:rsid w:val="00656A3C"/>
    <w:rsid w:val="00656CA1"/>
    <w:rsid w:val="00656E5B"/>
    <w:rsid w:val="0065711E"/>
    <w:rsid w:val="0065712F"/>
    <w:rsid w:val="00657189"/>
    <w:rsid w:val="00657332"/>
    <w:rsid w:val="006574CE"/>
    <w:rsid w:val="00657764"/>
    <w:rsid w:val="006577CD"/>
    <w:rsid w:val="00657D18"/>
    <w:rsid w:val="0065A98F"/>
    <w:rsid w:val="006601C4"/>
    <w:rsid w:val="006605DA"/>
    <w:rsid w:val="00660784"/>
    <w:rsid w:val="006608DE"/>
    <w:rsid w:val="00660948"/>
    <w:rsid w:val="00661562"/>
    <w:rsid w:val="00661963"/>
    <w:rsid w:val="00661BCB"/>
    <w:rsid w:val="00661E90"/>
    <w:rsid w:val="00661FE5"/>
    <w:rsid w:val="0066230E"/>
    <w:rsid w:val="006623AB"/>
    <w:rsid w:val="006624F2"/>
    <w:rsid w:val="0066255F"/>
    <w:rsid w:val="00662689"/>
    <w:rsid w:val="00662995"/>
    <w:rsid w:val="00662B97"/>
    <w:rsid w:val="00662C01"/>
    <w:rsid w:val="00662C88"/>
    <w:rsid w:val="00662F2E"/>
    <w:rsid w:val="00663429"/>
    <w:rsid w:val="006635CD"/>
    <w:rsid w:val="00663E1F"/>
    <w:rsid w:val="00663E59"/>
    <w:rsid w:val="00663F05"/>
    <w:rsid w:val="00663F2D"/>
    <w:rsid w:val="0066400B"/>
    <w:rsid w:val="00664407"/>
    <w:rsid w:val="00664418"/>
    <w:rsid w:val="006646FB"/>
    <w:rsid w:val="00664DC4"/>
    <w:rsid w:val="00664F4C"/>
    <w:rsid w:val="0066502E"/>
    <w:rsid w:val="0066509E"/>
    <w:rsid w:val="006652F5"/>
    <w:rsid w:val="0066537B"/>
    <w:rsid w:val="006655D8"/>
    <w:rsid w:val="00665754"/>
    <w:rsid w:val="00665780"/>
    <w:rsid w:val="00665914"/>
    <w:rsid w:val="00665B16"/>
    <w:rsid w:val="00665B98"/>
    <w:rsid w:val="00665D4F"/>
    <w:rsid w:val="006665C7"/>
    <w:rsid w:val="006666E4"/>
    <w:rsid w:val="00666A4E"/>
    <w:rsid w:val="00667249"/>
    <w:rsid w:val="006678FB"/>
    <w:rsid w:val="00667954"/>
    <w:rsid w:val="00667E5F"/>
    <w:rsid w:val="00670AE6"/>
    <w:rsid w:val="00670BF6"/>
    <w:rsid w:val="00670DAE"/>
    <w:rsid w:val="00670DE5"/>
    <w:rsid w:val="006712C6"/>
    <w:rsid w:val="00671404"/>
    <w:rsid w:val="00671733"/>
    <w:rsid w:val="0067174D"/>
    <w:rsid w:val="00671C29"/>
    <w:rsid w:val="00672163"/>
    <w:rsid w:val="006724DB"/>
    <w:rsid w:val="00672927"/>
    <w:rsid w:val="00672C84"/>
    <w:rsid w:val="00672D6A"/>
    <w:rsid w:val="00672E89"/>
    <w:rsid w:val="00673290"/>
    <w:rsid w:val="00673332"/>
    <w:rsid w:val="00673DE8"/>
    <w:rsid w:val="006745FE"/>
    <w:rsid w:val="006746C5"/>
    <w:rsid w:val="00674723"/>
    <w:rsid w:val="00675920"/>
    <w:rsid w:val="00675958"/>
    <w:rsid w:val="00675972"/>
    <w:rsid w:val="00675993"/>
    <w:rsid w:val="00675D07"/>
    <w:rsid w:val="00676378"/>
    <w:rsid w:val="00676790"/>
    <w:rsid w:val="00676A21"/>
    <w:rsid w:val="00677474"/>
    <w:rsid w:val="0067748E"/>
    <w:rsid w:val="0067763F"/>
    <w:rsid w:val="00677758"/>
    <w:rsid w:val="00677CD7"/>
    <w:rsid w:val="006801B5"/>
    <w:rsid w:val="006807A4"/>
    <w:rsid w:val="00680858"/>
    <w:rsid w:val="006810F1"/>
    <w:rsid w:val="006811F3"/>
    <w:rsid w:val="006813D2"/>
    <w:rsid w:val="00681BE2"/>
    <w:rsid w:val="00681F84"/>
    <w:rsid w:val="00682303"/>
    <w:rsid w:val="00682464"/>
    <w:rsid w:val="006827A0"/>
    <w:rsid w:val="00682BFB"/>
    <w:rsid w:val="00682E4B"/>
    <w:rsid w:val="00683051"/>
    <w:rsid w:val="006832AD"/>
    <w:rsid w:val="00683509"/>
    <w:rsid w:val="0068372C"/>
    <w:rsid w:val="00683D4D"/>
    <w:rsid w:val="00684047"/>
    <w:rsid w:val="00684258"/>
    <w:rsid w:val="006842F7"/>
    <w:rsid w:val="00684519"/>
    <w:rsid w:val="006845E5"/>
    <w:rsid w:val="00684CB0"/>
    <w:rsid w:val="00684CE2"/>
    <w:rsid w:val="00685ECE"/>
    <w:rsid w:val="00686423"/>
    <w:rsid w:val="00686759"/>
    <w:rsid w:val="00686F9E"/>
    <w:rsid w:val="0068725D"/>
    <w:rsid w:val="00687775"/>
    <w:rsid w:val="00687C75"/>
    <w:rsid w:val="00687D31"/>
    <w:rsid w:val="00687D3F"/>
    <w:rsid w:val="00687FB8"/>
    <w:rsid w:val="0069071D"/>
    <w:rsid w:val="0069072E"/>
    <w:rsid w:val="00690CBB"/>
    <w:rsid w:val="0069144D"/>
    <w:rsid w:val="00691560"/>
    <w:rsid w:val="00691977"/>
    <w:rsid w:val="00691B1B"/>
    <w:rsid w:val="00691D08"/>
    <w:rsid w:val="00691E08"/>
    <w:rsid w:val="00691F1B"/>
    <w:rsid w:val="00691FF8"/>
    <w:rsid w:val="006921A8"/>
    <w:rsid w:val="006926A3"/>
    <w:rsid w:val="006926F6"/>
    <w:rsid w:val="00692FD2"/>
    <w:rsid w:val="0069318D"/>
    <w:rsid w:val="006932AF"/>
    <w:rsid w:val="006938C3"/>
    <w:rsid w:val="006938E6"/>
    <w:rsid w:val="00694370"/>
    <w:rsid w:val="00694666"/>
    <w:rsid w:val="00694C65"/>
    <w:rsid w:val="00695136"/>
    <w:rsid w:val="0069513A"/>
    <w:rsid w:val="00695435"/>
    <w:rsid w:val="00695751"/>
    <w:rsid w:val="006958D0"/>
    <w:rsid w:val="006959D3"/>
    <w:rsid w:val="006959E4"/>
    <w:rsid w:val="00695C91"/>
    <w:rsid w:val="00695F0B"/>
    <w:rsid w:val="00696076"/>
    <w:rsid w:val="00696460"/>
    <w:rsid w:val="006964DF"/>
    <w:rsid w:val="006970EF"/>
    <w:rsid w:val="00697179"/>
    <w:rsid w:val="00697195"/>
    <w:rsid w:val="006977B0"/>
    <w:rsid w:val="00697AB1"/>
    <w:rsid w:val="00697BE6"/>
    <w:rsid w:val="00697CF6"/>
    <w:rsid w:val="006A0705"/>
    <w:rsid w:val="006A1435"/>
    <w:rsid w:val="006A186A"/>
    <w:rsid w:val="006A186E"/>
    <w:rsid w:val="006A1DF7"/>
    <w:rsid w:val="006A1FA1"/>
    <w:rsid w:val="006A2020"/>
    <w:rsid w:val="006A21FB"/>
    <w:rsid w:val="006A2588"/>
    <w:rsid w:val="006A2796"/>
    <w:rsid w:val="006A29B1"/>
    <w:rsid w:val="006A2FC6"/>
    <w:rsid w:val="006A30D0"/>
    <w:rsid w:val="006A31A0"/>
    <w:rsid w:val="006A3239"/>
    <w:rsid w:val="006A32EA"/>
    <w:rsid w:val="006A33DA"/>
    <w:rsid w:val="006A3408"/>
    <w:rsid w:val="006A367E"/>
    <w:rsid w:val="006A3810"/>
    <w:rsid w:val="006A384B"/>
    <w:rsid w:val="006A4029"/>
    <w:rsid w:val="006A4059"/>
    <w:rsid w:val="006A40B0"/>
    <w:rsid w:val="006A44CA"/>
    <w:rsid w:val="006A4DC1"/>
    <w:rsid w:val="006A5B14"/>
    <w:rsid w:val="006A5DCA"/>
    <w:rsid w:val="006A5DFD"/>
    <w:rsid w:val="006A5E24"/>
    <w:rsid w:val="006A6121"/>
    <w:rsid w:val="006A6419"/>
    <w:rsid w:val="006A650D"/>
    <w:rsid w:val="006A6B92"/>
    <w:rsid w:val="006A6E66"/>
    <w:rsid w:val="006A704A"/>
    <w:rsid w:val="006A746D"/>
    <w:rsid w:val="006A756F"/>
    <w:rsid w:val="006A7EA4"/>
    <w:rsid w:val="006B0223"/>
    <w:rsid w:val="006B0688"/>
    <w:rsid w:val="006B0832"/>
    <w:rsid w:val="006B0DD9"/>
    <w:rsid w:val="006B1133"/>
    <w:rsid w:val="006B114D"/>
    <w:rsid w:val="006B1227"/>
    <w:rsid w:val="006B12A3"/>
    <w:rsid w:val="006B140A"/>
    <w:rsid w:val="006B1AE1"/>
    <w:rsid w:val="006B1BA2"/>
    <w:rsid w:val="006B1E04"/>
    <w:rsid w:val="006B209E"/>
    <w:rsid w:val="006B2362"/>
    <w:rsid w:val="006B2661"/>
    <w:rsid w:val="006B2A8C"/>
    <w:rsid w:val="006B2B8C"/>
    <w:rsid w:val="006B2C20"/>
    <w:rsid w:val="006B3864"/>
    <w:rsid w:val="006B394C"/>
    <w:rsid w:val="006B3E75"/>
    <w:rsid w:val="006B40EA"/>
    <w:rsid w:val="006B42B8"/>
    <w:rsid w:val="006B4B09"/>
    <w:rsid w:val="006B4CD0"/>
    <w:rsid w:val="006B4F31"/>
    <w:rsid w:val="006B5017"/>
    <w:rsid w:val="006B5105"/>
    <w:rsid w:val="006B516A"/>
    <w:rsid w:val="006B5278"/>
    <w:rsid w:val="006B54C5"/>
    <w:rsid w:val="006B568F"/>
    <w:rsid w:val="006B6230"/>
    <w:rsid w:val="006B637A"/>
    <w:rsid w:val="006B63A6"/>
    <w:rsid w:val="006B6438"/>
    <w:rsid w:val="006B67E6"/>
    <w:rsid w:val="006B6893"/>
    <w:rsid w:val="006B6F5D"/>
    <w:rsid w:val="006B7093"/>
    <w:rsid w:val="006B713D"/>
    <w:rsid w:val="006B7B2E"/>
    <w:rsid w:val="006B7BED"/>
    <w:rsid w:val="006C0001"/>
    <w:rsid w:val="006C00A0"/>
    <w:rsid w:val="006C0714"/>
    <w:rsid w:val="006C09B6"/>
    <w:rsid w:val="006C0E56"/>
    <w:rsid w:val="006C1582"/>
    <w:rsid w:val="006C1AF3"/>
    <w:rsid w:val="006C2211"/>
    <w:rsid w:val="006C24BC"/>
    <w:rsid w:val="006C258E"/>
    <w:rsid w:val="006C2873"/>
    <w:rsid w:val="006C290A"/>
    <w:rsid w:val="006C2ACD"/>
    <w:rsid w:val="006C2C49"/>
    <w:rsid w:val="006C36D6"/>
    <w:rsid w:val="006C371C"/>
    <w:rsid w:val="006C3F0C"/>
    <w:rsid w:val="006C417F"/>
    <w:rsid w:val="006C4A9F"/>
    <w:rsid w:val="006C5025"/>
    <w:rsid w:val="006C5066"/>
    <w:rsid w:val="006C52B8"/>
    <w:rsid w:val="006C5314"/>
    <w:rsid w:val="006C53EA"/>
    <w:rsid w:val="006C5D06"/>
    <w:rsid w:val="006C5EA2"/>
    <w:rsid w:val="006C5F28"/>
    <w:rsid w:val="006C6209"/>
    <w:rsid w:val="006C6281"/>
    <w:rsid w:val="006C6320"/>
    <w:rsid w:val="006C633E"/>
    <w:rsid w:val="006C64B6"/>
    <w:rsid w:val="006C6562"/>
    <w:rsid w:val="006C6898"/>
    <w:rsid w:val="006C6B46"/>
    <w:rsid w:val="006C6E6A"/>
    <w:rsid w:val="006C6FFA"/>
    <w:rsid w:val="006C7410"/>
    <w:rsid w:val="006C7489"/>
    <w:rsid w:val="006C7553"/>
    <w:rsid w:val="006C7842"/>
    <w:rsid w:val="006C7C59"/>
    <w:rsid w:val="006C7DE3"/>
    <w:rsid w:val="006C7F04"/>
    <w:rsid w:val="006D030C"/>
    <w:rsid w:val="006D0557"/>
    <w:rsid w:val="006D081C"/>
    <w:rsid w:val="006D0A1F"/>
    <w:rsid w:val="006D0C44"/>
    <w:rsid w:val="006D0D06"/>
    <w:rsid w:val="006D10B9"/>
    <w:rsid w:val="006D11A4"/>
    <w:rsid w:val="006D12DA"/>
    <w:rsid w:val="006D13BC"/>
    <w:rsid w:val="006D1F5E"/>
    <w:rsid w:val="006D2142"/>
    <w:rsid w:val="006D22AE"/>
    <w:rsid w:val="006D2563"/>
    <w:rsid w:val="006D25A9"/>
    <w:rsid w:val="006D2A4C"/>
    <w:rsid w:val="006D338E"/>
    <w:rsid w:val="006D33DC"/>
    <w:rsid w:val="006D34CA"/>
    <w:rsid w:val="006D3599"/>
    <w:rsid w:val="006D3777"/>
    <w:rsid w:val="006D392E"/>
    <w:rsid w:val="006D3FFD"/>
    <w:rsid w:val="006D4643"/>
    <w:rsid w:val="006D4F9E"/>
    <w:rsid w:val="006D59A1"/>
    <w:rsid w:val="006D6564"/>
    <w:rsid w:val="006D6659"/>
    <w:rsid w:val="006D69BD"/>
    <w:rsid w:val="006D6B63"/>
    <w:rsid w:val="006D6E79"/>
    <w:rsid w:val="006D7046"/>
    <w:rsid w:val="006D7223"/>
    <w:rsid w:val="006D749F"/>
    <w:rsid w:val="006D7764"/>
    <w:rsid w:val="006D7775"/>
    <w:rsid w:val="006D7891"/>
    <w:rsid w:val="006D7DD4"/>
    <w:rsid w:val="006E04DB"/>
    <w:rsid w:val="006E1268"/>
    <w:rsid w:val="006E129C"/>
    <w:rsid w:val="006E2D5C"/>
    <w:rsid w:val="006E3030"/>
    <w:rsid w:val="006E30A5"/>
    <w:rsid w:val="006E34C8"/>
    <w:rsid w:val="006E367B"/>
    <w:rsid w:val="006E369C"/>
    <w:rsid w:val="006E37AB"/>
    <w:rsid w:val="006E38BD"/>
    <w:rsid w:val="006E3E31"/>
    <w:rsid w:val="006E3E81"/>
    <w:rsid w:val="006E3EA1"/>
    <w:rsid w:val="006E3F3B"/>
    <w:rsid w:val="006E4065"/>
    <w:rsid w:val="006E40F8"/>
    <w:rsid w:val="006E42F9"/>
    <w:rsid w:val="006E452B"/>
    <w:rsid w:val="006E49A3"/>
    <w:rsid w:val="006E49FC"/>
    <w:rsid w:val="006E4AF3"/>
    <w:rsid w:val="006E4BDF"/>
    <w:rsid w:val="006E4C69"/>
    <w:rsid w:val="006E4F58"/>
    <w:rsid w:val="006E5122"/>
    <w:rsid w:val="006E5E57"/>
    <w:rsid w:val="006E5EAB"/>
    <w:rsid w:val="006E61BE"/>
    <w:rsid w:val="006E6319"/>
    <w:rsid w:val="006E631B"/>
    <w:rsid w:val="006E6448"/>
    <w:rsid w:val="006E691A"/>
    <w:rsid w:val="006E6C0B"/>
    <w:rsid w:val="006E6C59"/>
    <w:rsid w:val="006E6D22"/>
    <w:rsid w:val="006E6F9F"/>
    <w:rsid w:val="006E74DE"/>
    <w:rsid w:val="006E75B3"/>
    <w:rsid w:val="006E7C3B"/>
    <w:rsid w:val="006E7E4E"/>
    <w:rsid w:val="006F05B0"/>
    <w:rsid w:val="006F05DF"/>
    <w:rsid w:val="006F0EB2"/>
    <w:rsid w:val="006F115B"/>
    <w:rsid w:val="006F145A"/>
    <w:rsid w:val="006F1554"/>
    <w:rsid w:val="006F1F5C"/>
    <w:rsid w:val="006F1F91"/>
    <w:rsid w:val="006F21DC"/>
    <w:rsid w:val="006F24A2"/>
    <w:rsid w:val="006F24AC"/>
    <w:rsid w:val="006F26C2"/>
    <w:rsid w:val="006F2756"/>
    <w:rsid w:val="006F27BE"/>
    <w:rsid w:val="006F2A0A"/>
    <w:rsid w:val="006F2C48"/>
    <w:rsid w:val="006F2FCF"/>
    <w:rsid w:val="006F31CE"/>
    <w:rsid w:val="006F3530"/>
    <w:rsid w:val="006F3781"/>
    <w:rsid w:val="006F3A18"/>
    <w:rsid w:val="006F3BC6"/>
    <w:rsid w:val="006F3BE1"/>
    <w:rsid w:val="006F420C"/>
    <w:rsid w:val="006F455F"/>
    <w:rsid w:val="006F4B63"/>
    <w:rsid w:val="006F509C"/>
    <w:rsid w:val="006F5281"/>
    <w:rsid w:val="006F5DC9"/>
    <w:rsid w:val="006F5EE5"/>
    <w:rsid w:val="006F5F57"/>
    <w:rsid w:val="006F623D"/>
    <w:rsid w:val="006F6933"/>
    <w:rsid w:val="006F6AB6"/>
    <w:rsid w:val="006F6ABB"/>
    <w:rsid w:val="006F6AD9"/>
    <w:rsid w:val="006F6B4E"/>
    <w:rsid w:val="006F74A6"/>
    <w:rsid w:val="006F7692"/>
    <w:rsid w:val="006F7AFC"/>
    <w:rsid w:val="006F7B07"/>
    <w:rsid w:val="006F7CE6"/>
    <w:rsid w:val="006FE2D3"/>
    <w:rsid w:val="00700094"/>
    <w:rsid w:val="007001E8"/>
    <w:rsid w:val="00700275"/>
    <w:rsid w:val="007003BA"/>
    <w:rsid w:val="007005E6"/>
    <w:rsid w:val="007007E2"/>
    <w:rsid w:val="007008BB"/>
    <w:rsid w:val="00700B8C"/>
    <w:rsid w:val="00700D0D"/>
    <w:rsid w:val="00700D81"/>
    <w:rsid w:val="00700E0E"/>
    <w:rsid w:val="00700EC9"/>
    <w:rsid w:val="00701084"/>
    <w:rsid w:val="00701172"/>
    <w:rsid w:val="00701540"/>
    <w:rsid w:val="007018A6"/>
    <w:rsid w:val="007019C8"/>
    <w:rsid w:val="00701AC9"/>
    <w:rsid w:val="00701EFC"/>
    <w:rsid w:val="00701F0E"/>
    <w:rsid w:val="00701F85"/>
    <w:rsid w:val="00701FBD"/>
    <w:rsid w:val="007023D6"/>
    <w:rsid w:val="0070252A"/>
    <w:rsid w:val="0070253B"/>
    <w:rsid w:val="0070262A"/>
    <w:rsid w:val="00702763"/>
    <w:rsid w:val="0070352E"/>
    <w:rsid w:val="007036A7"/>
    <w:rsid w:val="007039B4"/>
    <w:rsid w:val="00703D26"/>
    <w:rsid w:val="0070484C"/>
    <w:rsid w:val="00704C1F"/>
    <w:rsid w:val="00704E67"/>
    <w:rsid w:val="00704EC4"/>
    <w:rsid w:val="0070509C"/>
    <w:rsid w:val="0070532F"/>
    <w:rsid w:val="00705436"/>
    <w:rsid w:val="007056E4"/>
    <w:rsid w:val="00705961"/>
    <w:rsid w:val="00705A03"/>
    <w:rsid w:val="00705BD7"/>
    <w:rsid w:val="00705BFB"/>
    <w:rsid w:val="00706225"/>
    <w:rsid w:val="0070637E"/>
    <w:rsid w:val="00706640"/>
    <w:rsid w:val="007066B0"/>
    <w:rsid w:val="007067FA"/>
    <w:rsid w:val="00706B0F"/>
    <w:rsid w:val="00706FCB"/>
    <w:rsid w:val="00707788"/>
    <w:rsid w:val="007078B9"/>
    <w:rsid w:val="0070795F"/>
    <w:rsid w:val="00707A37"/>
    <w:rsid w:val="00707FDE"/>
    <w:rsid w:val="007102A7"/>
    <w:rsid w:val="007103DB"/>
    <w:rsid w:val="00710460"/>
    <w:rsid w:val="0071058A"/>
    <w:rsid w:val="007105EC"/>
    <w:rsid w:val="0071069E"/>
    <w:rsid w:val="00710707"/>
    <w:rsid w:val="007107AA"/>
    <w:rsid w:val="00710939"/>
    <w:rsid w:val="0071133B"/>
    <w:rsid w:val="00711383"/>
    <w:rsid w:val="007116D1"/>
    <w:rsid w:val="007117A8"/>
    <w:rsid w:val="007118FC"/>
    <w:rsid w:val="00711A1D"/>
    <w:rsid w:val="00712328"/>
    <w:rsid w:val="007124F0"/>
    <w:rsid w:val="00712B96"/>
    <w:rsid w:val="00712F1C"/>
    <w:rsid w:val="0071385A"/>
    <w:rsid w:val="007139D3"/>
    <w:rsid w:val="00713BFA"/>
    <w:rsid w:val="00713F00"/>
    <w:rsid w:val="00714202"/>
    <w:rsid w:val="0071440C"/>
    <w:rsid w:val="007148E7"/>
    <w:rsid w:val="00714ABC"/>
    <w:rsid w:val="00714B88"/>
    <w:rsid w:val="00714C2F"/>
    <w:rsid w:val="00715119"/>
    <w:rsid w:val="00715601"/>
    <w:rsid w:val="00715A13"/>
    <w:rsid w:val="007164E8"/>
    <w:rsid w:val="007165FF"/>
    <w:rsid w:val="0071687E"/>
    <w:rsid w:val="00716A69"/>
    <w:rsid w:val="00716BA7"/>
    <w:rsid w:val="00716BF3"/>
    <w:rsid w:val="00716D0C"/>
    <w:rsid w:val="00716F8B"/>
    <w:rsid w:val="007172D5"/>
    <w:rsid w:val="00717823"/>
    <w:rsid w:val="0071790E"/>
    <w:rsid w:val="00717D98"/>
    <w:rsid w:val="007208D8"/>
    <w:rsid w:val="007208F7"/>
    <w:rsid w:val="007218F1"/>
    <w:rsid w:val="00721B84"/>
    <w:rsid w:val="00721C5F"/>
    <w:rsid w:val="00721EA8"/>
    <w:rsid w:val="007221CA"/>
    <w:rsid w:val="0072236B"/>
    <w:rsid w:val="007229D5"/>
    <w:rsid w:val="007238A3"/>
    <w:rsid w:val="00723FF0"/>
    <w:rsid w:val="00724B90"/>
    <w:rsid w:val="00724C33"/>
    <w:rsid w:val="007252AA"/>
    <w:rsid w:val="00725483"/>
    <w:rsid w:val="007254D5"/>
    <w:rsid w:val="007255FE"/>
    <w:rsid w:val="007258B9"/>
    <w:rsid w:val="00726534"/>
    <w:rsid w:val="00726837"/>
    <w:rsid w:val="007268EA"/>
    <w:rsid w:val="007268FC"/>
    <w:rsid w:val="00726F90"/>
    <w:rsid w:val="00727466"/>
    <w:rsid w:val="007279BF"/>
    <w:rsid w:val="00727ADF"/>
    <w:rsid w:val="00727E61"/>
    <w:rsid w:val="007308BA"/>
    <w:rsid w:val="00730AAA"/>
    <w:rsid w:val="00731C84"/>
    <w:rsid w:val="00731CCC"/>
    <w:rsid w:val="0073246E"/>
    <w:rsid w:val="00732BD8"/>
    <w:rsid w:val="00732D6F"/>
    <w:rsid w:val="00732F30"/>
    <w:rsid w:val="00732FD6"/>
    <w:rsid w:val="00733530"/>
    <w:rsid w:val="007335A8"/>
    <w:rsid w:val="007336BF"/>
    <w:rsid w:val="00733CE7"/>
    <w:rsid w:val="00733D95"/>
    <w:rsid w:val="0073413D"/>
    <w:rsid w:val="00734587"/>
    <w:rsid w:val="00734F63"/>
    <w:rsid w:val="007350A0"/>
    <w:rsid w:val="0073523C"/>
    <w:rsid w:val="00735453"/>
    <w:rsid w:val="007355B5"/>
    <w:rsid w:val="00735A05"/>
    <w:rsid w:val="00735E78"/>
    <w:rsid w:val="00735F79"/>
    <w:rsid w:val="0073616C"/>
    <w:rsid w:val="007365F1"/>
    <w:rsid w:val="00736BBB"/>
    <w:rsid w:val="00736F30"/>
    <w:rsid w:val="007374BC"/>
    <w:rsid w:val="007374DF"/>
    <w:rsid w:val="007374F0"/>
    <w:rsid w:val="0073791D"/>
    <w:rsid w:val="00737A75"/>
    <w:rsid w:val="00737E7D"/>
    <w:rsid w:val="00737E84"/>
    <w:rsid w:val="007401F8"/>
    <w:rsid w:val="00740295"/>
    <w:rsid w:val="007407DC"/>
    <w:rsid w:val="00740D9D"/>
    <w:rsid w:val="007412AD"/>
    <w:rsid w:val="007416C9"/>
    <w:rsid w:val="007416D5"/>
    <w:rsid w:val="00741C01"/>
    <w:rsid w:val="00741C40"/>
    <w:rsid w:val="00742560"/>
    <w:rsid w:val="00742858"/>
    <w:rsid w:val="00742AF4"/>
    <w:rsid w:val="00742AFF"/>
    <w:rsid w:val="00742FAB"/>
    <w:rsid w:val="00743119"/>
    <w:rsid w:val="00743330"/>
    <w:rsid w:val="007435FD"/>
    <w:rsid w:val="00743D15"/>
    <w:rsid w:val="00744610"/>
    <w:rsid w:val="007449C8"/>
    <w:rsid w:val="00744F2E"/>
    <w:rsid w:val="007450E7"/>
    <w:rsid w:val="007453DF"/>
    <w:rsid w:val="007453EF"/>
    <w:rsid w:val="0074543C"/>
    <w:rsid w:val="00745B38"/>
    <w:rsid w:val="0074636C"/>
    <w:rsid w:val="007464CC"/>
    <w:rsid w:val="00746577"/>
    <w:rsid w:val="00746631"/>
    <w:rsid w:val="00746CBD"/>
    <w:rsid w:val="00746CD6"/>
    <w:rsid w:val="0074756F"/>
    <w:rsid w:val="007476DE"/>
    <w:rsid w:val="00747A0F"/>
    <w:rsid w:val="00747EBC"/>
    <w:rsid w:val="00750103"/>
    <w:rsid w:val="00750537"/>
    <w:rsid w:val="00750F10"/>
    <w:rsid w:val="00751305"/>
    <w:rsid w:val="0075152C"/>
    <w:rsid w:val="0075193E"/>
    <w:rsid w:val="00751AEA"/>
    <w:rsid w:val="00751E89"/>
    <w:rsid w:val="007527E2"/>
    <w:rsid w:val="00752947"/>
    <w:rsid w:val="00752952"/>
    <w:rsid w:val="00752C8E"/>
    <w:rsid w:val="00752CAA"/>
    <w:rsid w:val="00752CB5"/>
    <w:rsid w:val="00753170"/>
    <w:rsid w:val="00753452"/>
    <w:rsid w:val="00753B53"/>
    <w:rsid w:val="00753FA9"/>
    <w:rsid w:val="007541B4"/>
    <w:rsid w:val="007543A2"/>
    <w:rsid w:val="00754CE7"/>
    <w:rsid w:val="00754D58"/>
    <w:rsid w:val="00754D71"/>
    <w:rsid w:val="00755369"/>
    <w:rsid w:val="00755A68"/>
    <w:rsid w:val="00756A19"/>
    <w:rsid w:val="00756B1B"/>
    <w:rsid w:val="00756B98"/>
    <w:rsid w:val="00756F88"/>
    <w:rsid w:val="00756FDB"/>
    <w:rsid w:val="00757035"/>
    <w:rsid w:val="0075731F"/>
    <w:rsid w:val="00757750"/>
    <w:rsid w:val="00760071"/>
    <w:rsid w:val="007600E2"/>
    <w:rsid w:val="00760147"/>
    <w:rsid w:val="007605D8"/>
    <w:rsid w:val="00760DCC"/>
    <w:rsid w:val="00761099"/>
    <w:rsid w:val="007612D4"/>
    <w:rsid w:val="00761378"/>
    <w:rsid w:val="00761793"/>
    <w:rsid w:val="00761801"/>
    <w:rsid w:val="007619FB"/>
    <w:rsid w:val="00761B26"/>
    <w:rsid w:val="007622C4"/>
    <w:rsid w:val="007624CA"/>
    <w:rsid w:val="00762688"/>
    <w:rsid w:val="00762A08"/>
    <w:rsid w:val="00763930"/>
    <w:rsid w:val="007647EE"/>
    <w:rsid w:val="00764897"/>
    <w:rsid w:val="00764B3B"/>
    <w:rsid w:val="0076516C"/>
    <w:rsid w:val="007651F0"/>
    <w:rsid w:val="007654F9"/>
    <w:rsid w:val="00765666"/>
    <w:rsid w:val="007656A1"/>
    <w:rsid w:val="007658CA"/>
    <w:rsid w:val="00765E89"/>
    <w:rsid w:val="007664D6"/>
    <w:rsid w:val="00766C94"/>
    <w:rsid w:val="007671DA"/>
    <w:rsid w:val="00767645"/>
    <w:rsid w:val="00767ADB"/>
    <w:rsid w:val="00767D22"/>
    <w:rsid w:val="00767EE2"/>
    <w:rsid w:val="007701FD"/>
    <w:rsid w:val="0077023A"/>
    <w:rsid w:val="0077078A"/>
    <w:rsid w:val="00770845"/>
    <w:rsid w:val="00770848"/>
    <w:rsid w:val="00770AB5"/>
    <w:rsid w:val="00770D9D"/>
    <w:rsid w:val="007715FD"/>
    <w:rsid w:val="00771A76"/>
    <w:rsid w:val="00771FB1"/>
    <w:rsid w:val="0077225C"/>
    <w:rsid w:val="00773924"/>
    <w:rsid w:val="0077396A"/>
    <w:rsid w:val="00773A93"/>
    <w:rsid w:val="00773AA1"/>
    <w:rsid w:val="00773BAA"/>
    <w:rsid w:val="00773D9C"/>
    <w:rsid w:val="0077402B"/>
    <w:rsid w:val="00774133"/>
    <w:rsid w:val="007745CB"/>
    <w:rsid w:val="007747A2"/>
    <w:rsid w:val="007747EE"/>
    <w:rsid w:val="00774E5D"/>
    <w:rsid w:val="00775418"/>
    <w:rsid w:val="00775AF6"/>
    <w:rsid w:val="00775BAC"/>
    <w:rsid w:val="00775FA6"/>
    <w:rsid w:val="00776820"/>
    <w:rsid w:val="00776A3A"/>
    <w:rsid w:val="00776C53"/>
    <w:rsid w:val="00776D0D"/>
    <w:rsid w:val="00776F53"/>
    <w:rsid w:val="007770EE"/>
    <w:rsid w:val="0077743D"/>
    <w:rsid w:val="0077760E"/>
    <w:rsid w:val="007777C4"/>
    <w:rsid w:val="007777C5"/>
    <w:rsid w:val="00777A37"/>
    <w:rsid w:val="00777DB9"/>
    <w:rsid w:val="00777ECB"/>
    <w:rsid w:val="0078006A"/>
    <w:rsid w:val="00780181"/>
    <w:rsid w:val="007802D0"/>
    <w:rsid w:val="00780708"/>
    <w:rsid w:val="0078082A"/>
    <w:rsid w:val="00780D0A"/>
    <w:rsid w:val="00780D5A"/>
    <w:rsid w:val="007811A3"/>
    <w:rsid w:val="0078122C"/>
    <w:rsid w:val="0078195D"/>
    <w:rsid w:val="00781B00"/>
    <w:rsid w:val="00781DA4"/>
    <w:rsid w:val="00781EC5"/>
    <w:rsid w:val="007821D1"/>
    <w:rsid w:val="007829E1"/>
    <w:rsid w:val="00782AC5"/>
    <w:rsid w:val="00782EC2"/>
    <w:rsid w:val="00783494"/>
    <w:rsid w:val="0078391F"/>
    <w:rsid w:val="00783CEB"/>
    <w:rsid w:val="007841C9"/>
    <w:rsid w:val="007842FD"/>
    <w:rsid w:val="00784CC6"/>
    <w:rsid w:val="0078549C"/>
    <w:rsid w:val="00785C0E"/>
    <w:rsid w:val="00785E35"/>
    <w:rsid w:val="0078602C"/>
    <w:rsid w:val="00786409"/>
    <w:rsid w:val="00786952"/>
    <w:rsid w:val="007872C4"/>
    <w:rsid w:val="007872DA"/>
    <w:rsid w:val="0078773D"/>
    <w:rsid w:val="00787E60"/>
    <w:rsid w:val="0079003B"/>
    <w:rsid w:val="007904C0"/>
    <w:rsid w:val="00790841"/>
    <w:rsid w:val="0079174C"/>
    <w:rsid w:val="00791966"/>
    <w:rsid w:val="00791A92"/>
    <w:rsid w:val="00791AC9"/>
    <w:rsid w:val="00791D33"/>
    <w:rsid w:val="00791FAF"/>
    <w:rsid w:val="0079232C"/>
    <w:rsid w:val="007923B9"/>
    <w:rsid w:val="007927AD"/>
    <w:rsid w:val="00792F86"/>
    <w:rsid w:val="007933CD"/>
    <w:rsid w:val="007934B5"/>
    <w:rsid w:val="00793B10"/>
    <w:rsid w:val="0079456E"/>
    <w:rsid w:val="0079468E"/>
    <w:rsid w:val="0079491C"/>
    <w:rsid w:val="007949A6"/>
    <w:rsid w:val="00794C60"/>
    <w:rsid w:val="00794C89"/>
    <w:rsid w:val="00794D82"/>
    <w:rsid w:val="00794E94"/>
    <w:rsid w:val="0079506E"/>
    <w:rsid w:val="0079528F"/>
    <w:rsid w:val="007952ED"/>
    <w:rsid w:val="00795307"/>
    <w:rsid w:val="0079536D"/>
    <w:rsid w:val="00795668"/>
    <w:rsid w:val="007958B4"/>
    <w:rsid w:val="00795FE2"/>
    <w:rsid w:val="007961DE"/>
    <w:rsid w:val="007961EC"/>
    <w:rsid w:val="00796267"/>
    <w:rsid w:val="007964B3"/>
    <w:rsid w:val="00796C92"/>
    <w:rsid w:val="00797389"/>
    <w:rsid w:val="00797873"/>
    <w:rsid w:val="007A02E9"/>
    <w:rsid w:val="007A0360"/>
    <w:rsid w:val="007A037B"/>
    <w:rsid w:val="007A0744"/>
    <w:rsid w:val="007A08EA"/>
    <w:rsid w:val="007A0B89"/>
    <w:rsid w:val="007A0F9D"/>
    <w:rsid w:val="007A1103"/>
    <w:rsid w:val="007A2943"/>
    <w:rsid w:val="007A2DF3"/>
    <w:rsid w:val="007A3108"/>
    <w:rsid w:val="007A35C1"/>
    <w:rsid w:val="007A3DCA"/>
    <w:rsid w:val="007A3DCF"/>
    <w:rsid w:val="007A4010"/>
    <w:rsid w:val="007A4C14"/>
    <w:rsid w:val="007A4C32"/>
    <w:rsid w:val="007A4D0E"/>
    <w:rsid w:val="007A53F4"/>
    <w:rsid w:val="007A596D"/>
    <w:rsid w:val="007A5C79"/>
    <w:rsid w:val="007A5CF3"/>
    <w:rsid w:val="007A5E05"/>
    <w:rsid w:val="007A5E23"/>
    <w:rsid w:val="007A5F03"/>
    <w:rsid w:val="007A67EF"/>
    <w:rsid w:val="007A6F4A"/>
    <w:rsid w:val="007A70E1"/>
    <w:rsid w:val="007A725C"/>
    <w:rsid w:val="007A72FF"/>
    <w:rsid w:val="007A7363"/>
    <w:rsid w:val="007A73F9"/>
    <w:rsid w:val="007A7785"/>
    <w:rsid w:val="007A7A7D"/>
    <w:rsid w:val="007B0055"/>
    <w:rsid w:val="007B005E"/>
    <w:rsid w:val="007B0098"/>
    <w:rsid w:val="007B041A"/>
    <w:rsid w:val="007B050B"/>
    <w:rsid w:val="007B058F"/>
    <w:rsid w:val="007B074F"/>
    <w:rsid w:val="007B07BC"/>
    <w:rsid w:val="007B0D15"/>
    <w:rsid w:val="007B0FF7"/>
    <w:rsid w:val="007B1084"/>
    <w:rsid w:val="007B1378"/>
    <w:rsid w:val="007B1476"/>
    <w:rsid w:val="007B1801"/>
    <w:rsid w:val="007B1E68"/>
    <w:rsid w:val="007B1E7D"/>
    <w:rsid w:val="007B1EE7"/>
    <w:rsid w:val="007B1F96"/>
    <w:rsid w:val="007B25E0"/>
    <w:rsid w:val="007B28E1"/>
    <w:rsid w:val="007B2A52"/>
    <w:rsid w:val="007B2DD0"/>
    <w:rsid w:val="007B2F22"/>
    <w:rsid w:val="007B3115"/>
    <w:rsid w:val="007B3507"/>
    <w:rsid w:val="007B3795"/>
    <w:rsid w:val="007B39F9"/>
    <w:rsid w:val="007B3AA2"/>
    <w:rsid w:val="007B3E84"/>
    <w:rsid w:val="007B3FF9"/>
    <w:rsid w:val="007B45DB"/>
    <w:rsid w:val="007B48D5"/>
    <w:rsid w:val="007B4BDA"/>
    <w:rsid w:val="007B4D87"/>
    <w:rsid w:val="007B50C9"/>
    <w:rsid w:val="007B5119"/>
    <w:rsid w:val="007B5155"/>
    <w:rsid w:val="007B54CC"/>
    <w:rsid w:val="007B5598"/>
    <w:rsid w:val="007B5783"/>
    <w:rsid w:val="007B5B49"/>
    <w:rsid w:val="007B5B67"/>
    <w:rsid w:val="007B5D54"/>
    <w:rsid w:val="007B685A"/>
    <w:rsid w:val="007B6910"/>
    <w:rsid w:val="007B6A4E"/>
    <w:rsid w:val="007B6D62"/>
    <w:rsid w:val="007B71B0"/>
    <w:rsid w:val="007B7325"/>
    <w:rsid w:val="007B7427"/>
    <w:rsid w:val="007B76D8"/>
    <w:rsid w:val="007B79D8"/>
    <w:rsid w:val="007B7A8E"/>
    <w:rsid w:val="007C01AD"/>
    <w:rsid w:val="007C023D"/>
    <w:rsid w:val="007C0889"/>
    <w:rsid w:val="007C0A26"/>
    <w:rsid w:val="007C0A4D"/>
    <w:rsid w:val="007C0BB9"/>
    <w:rsid w:val="007C0BCB"/>
    <w:rsid w:val="007C13BE"/>
    <w:rsid w:val="007C1AD7"/>
    <w:rsid w:val="007C1CAC"/>
    <w:rsid w:val="007C2062"/>
    <w:rsid w:val="007C225B"/>
    <w:rsid w:val="007C249A"/>
    <w:rsid w:val="007C275A"/>
    <w:rsid w:val="007C322E"/>
    <w:rsid w:val="007C3530"/>
    <w:rsid w:val="007C3707"/>
    <w:rsid w:val="007C378E"/>
    <w:rsid w:val="007C424E"/>
    <w:rsid w:val="007C49B1"/>
    <w:rsid w:val="007C4ACB"/>
    <w:rsid w:val="007C4EBB"/>
    <w:rsid w:val="007C4EF7"/>
    <w:rsid w:val="007C52EB"/>
    <w:rsid w:val="007C553F"/>
    <w:rsid w:val="007C5A87"/>
    <w:rsid w:val="007C5C68"/>
    <w:rsid w:val="007C62B8"/>
    <w:rsid w:val="007C69A7"/>
    <w:rsid w:val="007C7351"/>
    <w:rsid w:val="007C73D8"/>
    <w:rsid w:val="007C74C9"/>
    <w:rsid w:val="007C7588"/>
    <w:rsid w:val="007C7744"/>
    <w:rsid w:val="007C7CAD"/>
    <w:rsid w:val="007C7DCE"/>
    <w:rsid w:val="007C7E8D"/>
    <w:rsid w:val="007C7F33"/>
    <w:rsid w:val="007D0488"/>
    <w:rsid w:val="007D06F7"/>
    <w:rsid w:val="007D0784"/>
    <w:rsid w:val="007D096A"/>
    <w:rsid w:val="007D0A02"/>
    <w:rsid w:val="007D0A43"/>
    <w:rsid w:val="007D0B5B"/>
    <w:rsid w:val="007D12E3"/>
    <w:rsid w:val="007D14BF"/>
    <w:rsid w:val="007D1732"/>
    <w:rsid w:val="007D1898"/>
    <w:rsid w:val="007D18F6"/>
    <w:rsid w:val="007D1D8F"/>
    <w:rsid w:val="007D1E66"/>
    <w:rsid w:val="007D2B49"/>
    <w:rsid w:val="007D2F5B"/>
    <w:rsid w:val="007D3154"/>
    <w:rsid w:val="007D325E"/>
    <w:rsid w:val="007D34D6"/>
    <w:rsid w:val="007D35EA"/>
    <w:rsid w:val="007D3624"/>
    <w:rsid w:val="007D38DA"/>
    <w:rsid w:val="007D3FD7"/>
    <w:rsid w:val="007D46EA"/>
    <w:rsid w:val="007D4756"/>
    <w:rsid w:val="007D4AFC"/>
    <w:rsid w:val="007D4E4B"/>
    <w:rsid w:val="007D524E"/>
    <w:rsid w:val="007D5312"/>
    <w:rsid w:val="007D5659"/>
    <w:rsid w:val="007D5707"/>
    <w:rsid w:val="007D5C22"/>
    <w:rsid w:val="007D6438"/>
    <w:rsid w:val="007D6645"/>
    <w:rsid w:val="007D693B"/>
    <w:rsid w:val="007D6F1B"/>
    <w:rsid w:val="007D73C7"/>
    <w:rsid w:val="007D7734"/>
    <w:rsid w:val="007D7846"/>
    <w:rsid w:val="007D7962"/>
    <w:rsid w:val="007D7B38"/>
    <w:rsid w:val="007E039E"/>
    <w:rsid w:val="007E0809"/>
    <w:rsid w:val="007E0C3B"/>
    <w:rsid w:val="007E0C7C"/>
    <w:rsid w:val="007E1059"/>
    <w:rsid w:val="007E171A"/>
    <w:rsid w:val="007E179D"/>
    <w:rsid w:val="007E192C"/>
    <w:rsid w:val="007E1938"/>
    <w:rsid w:val="007E1AFB"/>
    <w:rsid w:val="007E1DDF"/>
    <w:rsid w:val="007E2306"/>
    <w:rsid w:val="007E2702"/>
    <w:rsid w:val="007E29B2"/>
    <w:rsid w:val="007E2BA6"/>
    <w:rsid w:val="007E2D20"/>
    <w:rsid w:val="007E2DAB"/>
    <w:rsid w:val="007E2EDC"/>
    <w:rsid w:val="007E3052"/>
    <w:rsid w:val="007E3203"/>
    <w:rsid w:val="007E35D2"/>
    <w:rsid w:val="007E3FD2"/>
    <w:rsid w:val="007E442B"/>
    <w:rsid w:val="007E465C"/>
    <w:rsid w:val="007E5018"/>
    <w:rsid w:val="007E5218"/>
    <w:rsid w:val="007E5367"/>
    <w:rsid w:val="007E5523"/>
    <w:rsid w:val="007E567A"/>
    <w:rsid w:val="007E5B0C"/>
    <w:rsid w:val="007E5D87"/>
    <w:rsid w:val="007E6225"/>
    <w:rsid w:val="007E63E7"/>
    <w:rsid w:val="007E6D93"/>
    <w:rsid w:val="007E733E"/>
    <w:rsid w:val="007E7654"/>
    <w:rsid w:val="007E76A4"/>
    <w:rsid w:val="007E7A68"/>
    <w:rsid w:val="007E7C75"/>
    <w:rsid w:val="007F043F"/>
    <w:rsid w:val="007F057B"/>
    <w:rsid w:val="007F0624"/>
    <w:rsid w:val="007F0671"/>
    <w:rsid w:val="007F0DC9"/>
    <w:rsid w:val="007F0E37"/>
    <w:rsid w:val="007F12F6"/>
    <w:rsid w:val="007F158F"/>
    <w:rsid w:val="007F1B91"/>
    <w:rsid w:val="007F1C96"/>
    <w:rsid w:val="007F1DFC"/>
    <w:rsid w:val="007F1F58"/>
    <w:rsid w:val="007F234A"/>
    <w:rsid w:val="007F287C"/>
    <w:rsid w:val="007F2947"/>
    <w:rsid w:val="007F2BFD"/>
    <w:rsid w:val="007F2FCC"/>
    <w:rsid w:val="007F3521"/>
    <w:rsid w:val="007F35A5"/>
    <w:rsid w:val="007F389B"/>
    <w:rsid w:val="007F3C78"/>
    <w:rsid w:val="007F4053"/>
    <w:rsid w:val="007F40E8"/>
    <w:rsid w:val="007F4552"/>
    <w:rsid w:val="007F4583"/>
    <w:rsid w:val="007F4818"/>
    <w:rsid w:val="007F4C76"/>
    <w:rsid w:val="007F4E7E"/>
    <w:rsid w:val="007F5345"/>
    <w:rsid w:val="007F56A9"/>
    <w:rsid w:val="007F5943"/>
    <w:rsid w:val="007F63B2"/>
    <w:rsid w:val="007F643D"/>
    <w:rsid w:val="007F687A"/>
    <w:rsid w:val="007F6FD1"/>
    <w:rsid w:val="007F71F7"/>
    <w:rsid w:val="007F7334"/>
    <w:rsid w:val="007F74FC"/>
    <w:rsid w:val="007F7602"/>
    <w:rsid w:val="007F7762"/>
    <w:rsid w:val="007F7979"/>
    <w:rsid w:val="007F7EC7"/>
    <w:rsid w:val="00800477"/>
    <w:rsid w:val="008005AE"/>
    <w:rsid w:val="00800961"/>
    <w:rsid w:val="00800C6B"/>
    <w:rsid w:val="00800D26"/>
    <w:rsid w:val="00800FAE"/>
    <w:rsid w:val="00801031"/>
    <w:rsid w:val="00801107"/>
    <w:rsid w:val="00801139"/>
    <w:rsid w:val="0080122C"/>
    <w:rsid w:val="0080126A"/>
    <w:rsid w:val="00801533"/>
    <w:rsid w:val="008015A8"/>
    <w:rsid w:val="00801805"/>
    <w:rsid w:val="00801AD6"/>
    <w:rsid w:val="00801CF5"/>
    <w:rsid w:val="00801D9C"/>
    <w:rsid w:val="00801EE9"/>
    <w:rsid w:val="0080209A"/>
    <w:rsid w:val="008021E1"/>
    <w:rsid w:val="008022E2"/>
    <w:rsid w:val="00802373"/>
    <w:rsid w:val="008026BC"/>
    <w:rsid w:val="00802CA5"/>
    <w:rsid w:val="00802D7E"/>
    <w:rsid w:val="00802EC7"/>
    <w:rsid w:val="008030C6"/>
    <w:rsid w:val="0080329B"/>
    <w:rsid w:val="0080334D"/>
    <w:rsid w:val="008036D1"/>
    <w:rsid w:val="0080382E"/>
    <w:rsid w:val="0080392F"/>
    <w:rsid w:val="00803F4C"/>
    <w:rsid w:val="00804CB0"/>
    <w:rsid w:val="008051BF"/>
    <w:rsid w:val="0080530D"/>
    <w:rsid w:val="00805826"/>
    <w:rsid w:val="00805A66"/>
    <w:rsid w:val="00805AB3"/>
    <w:rsid w:val="00805B52"/>
    <w:rsid w:val="00805F00"/>
    <w:rsid w:val="00806052"/>
    <w:rsid w:val="008065A8"/>
    <w:rsid w:val="00806993"/>
    <w:rsid w:val="008069B3"/>
    <w:rsid w:val="00806A5E"/>
    <w:rsid w:val="00806BFA"/>
    <w:rsid w:val="00806CC7"/>
    <w:rsid w:val="00806F21"/>
    <w:rsid w:val="0080749B"/>
    <w:rsid w:val="00807810"/>
    <w:rsid w:val="00807C09"/>
    <w:rsid w:val="00807C3B"/>
    <w:rsid w:val="00807D16"/>
    <w:rsid w:val="00807FBC"/>
    <w:rsid w:val="00810231"/>
    <w:rsid w:val="008103D7"/>
    <w:rsid w:val="00810504"/>
    <w:rsid w:val="008106C6"/>
    <w:rsid w:val="00810910"/>
    <w:rsid w:val="00810983"/>
    <w:rsid w:val="00810AA7"/>
    <w:rsid w:val="00810CE0"/>
    <w:rsid w:val="008110D1"/>
    <w:rsid w:val="008117B6"/>
    <w:rsid w:val="008117FF"/>
    <w:rsid w:val="00811C1F"/>
    <w:rsid w:val="00811F92"/>
    <w:rsid w:val="00811FCD"/>
    <w:rsid w:val="00812302"/>
    <w:rsid w:val="00812608"/>
    <w:rsid w:val="00812B49"/>
    <w:rsid w:val="00812C03"/>
    <w:rsid w:val="00812CBB"/>
    <w:rsid w:val="00812E9C"/>
    <w:rsid w:val="00812F23"/>
    <w:rsid w:val="00812FCB"/>
    <w:rsid w:val="008136B5"/>
    <w:rsid w:val="00813B7F"/>
    <w:rsid w:val="00813C17"/>
    <w:rsid w:val="00813EEF"/>
    <w:rsid w:val="00813FE5"/>
    <w:rsid w:val="0081445E"/>
    <w:rsid w:val="00814545"/>
    <w:rsid w:val="00814803"/>
    <w:rsid w:val="00814945"/>
    <w:rsid w:val="00814BB8"/>
    <w:rsid w:val="00814C4F"/>
    <w:rsid w:val="00814E95"/>
    <w:rsid w:val="008154B3"/>
    <w:rsid w:val="008155A6"/>
    <w:rsid w:val="008158AE"/>
    <w:rsid w:val="00815926"/>
    <w:rsid w:val="00815E5F"/>
    <w:rsid w:val="00815EF9"/>
    <w:rsid w:val="00816926"/>
    <w:rsid w:val="008170B9"/>
    <w:rsid w:val="008174B2"/>
    <w:rsid w:val="0081756C"/>
    <w:rsid w:val="00817CEC"/>
    <w:rsid w:val="00817DDE"/>
    <w:rsid w:val="00820523"/>
    <w:rsid w:val="00820528"/>
    <w:rsid w:val="0082062B"/>
    <w:rsid w:val="008206E0"/>
    <w:rsid w:val="00821106"/>
    <w:rsid w:val="00821112"/>
    <w:rsid w:val="00821236"/>
    <w:rsid w:val="008217F1"/>
    <w:rsid w:val="00821DE3"/>
    <w:rsid w:val="0082237C"/>
    <w:rsid w:val="00822953"/>
    <w:rsid w:val="00823458"/>
    <w:rsid w:val="00823920"/>
    <w:rsid w:val="00824298"/>
    <w:rsid w:val="008243D1"/>
    <w:rsid w:val="00824660"/>
    <w:rsid w:val="008249EF"/>
    <w:rsid w:val="00824D43"/>
    <w:rsid w:val="008250AD"/>
    <w:rsid w:val="008252A2"/>
    <w:rsid w:val="008254D2"/>
    <w:rsid w:val="0082560B"/>
    <w:rsid w:val="00825F00"/>
    <w:rsid w:val="00826185"/>
    <w:rsid w:val="00826273"/>
    <w:rsid w:val="00826397"/>
    <w:rsid w:val="00826442"/>
    <w:rsid w:val="00826496"/>
    <w:rsid w:val="008265A9"/>
    <w:rsid w:val="0082669B"/>
    <w:rsid w:val="008266A6"/>
    <w:rsid w:val="008266A9"/>
    <w:rsid w:val="008267FD"/>
    <w:rsid w:val="00826A06"/>
    <w:rsid w:val="00826C6B"/>
    <w:rsid w:val="00826ED4"/>
    <w:rsid w:val="008271B4"/>
    <w:rsid w:val="00827425"/>
    <w:rsid w:val="00827AAB"/>
    <w:rsid w:val="00827DA3"/>
    <w:rsid w:val="00827E55"/>
    <w:rsid w:val="00830408"/>
    <w:rsid w:val="00830591"/>
    <w:rsid w:val="00830619"/>
    <w:rsid w:val="0083072A"/>
    <w:rsid w:val="0083078B"/>
    <w:rsid w:val="00830838"/>
    <w:rsid w:val="00830EE4"/>
    <w:rsid w:val="00830F75"/>
    <w:rsid w:val="0083114E"/>
    <w:rsid w:val="00831BA1"/>
    <w:rsid w:val="00831CF8"/>
    <w:rsid w:val="00831DAC"/>
    <w:rsid w:val="00831E28"/>
    <w:rsid w:val="00832359"/>
    <w:rsid w:val="00832670"/>
    <w:rsid w:val="00832AA7"/>
    <w:rsid w:val="00833183"/>
    <w:rsid w:val="008331F1"/>
    <w:rsid w:val="0083329D"/>
    <w:rsid w:val="00833748"/>
    <w:rsid w:val="0083391C"/>
    <w:rsid w:val="00833B48"/>
    <w:rsid w:val="00833BAD"/>
    <w:rsid w:val="00833DA5"/>
    <w:rsid w:val="008346BC"/>
    <w:rsid w:val="008346CA"/>
    <w:rsid w:val="00834BDF"/>
    <w:rsid w:val="00834C40"/>
    <w:rsid w:val="008352BC"/>
    <w:rsid w:val="0083538A"/>
    <w:rsid w:val="0083572D"/>
    <w:rsid w:val="00835770"/>
    <w:rsid w:val="00835A12"/>
    <w:rsid w:val="00835EC0"/>
    <w:rsid w:val="008361F6"/>
    <w:rsid w:val="00836277"/>
    <w:rsid w:val="008365AA"/>
    <w:rsid w:val="00836E17"/>
    <w:rsid w:val="00836F35"/>
    <w:rsid w:val="008376B7"/>
    <w:rsid w:val="00837879"/>
    <w:rsid w:val="00837E1F"/>
    <w:rsid w:val="00837EB9"/>
    <w:rsid w:val="00840D59"/>
    <w:rsid w:val="00840FB9"/>
    <w:rsid w:val="0084173C"/>
    <w:rsid w:val="00841F3F"/>
    <w:rsid w:val="00841FC5"/>
    <w:rsid w:val="008420B4"/>
    <w:rsid w:val="008423F1"/>
    <w:rsid w:val="00842411"/>
    <w:rsid w:val="0084243D"/>
    <w:rsid w:val="00843669"/>
    <w:rsid w:val="008436ED"/>
    <w:rsid w:val="00843A62"/>
    <w:rsid w:val="00843D2E"/>
    <w:rsid w:val="00844177"/>
    <w:rsid w:val="008441D8"/>
    <w:rsid w:val="008444D1"/>
    <w:rsid w:val="0084454B"/>
    <w:rsid w:val="00844F50"/>
    <w:rsid w:val="00845448"/>
    <w:rsid w:val="0084553C"/>
    <w:rsid w:val="00845B9A"/>
    <w:rsid w:val="00845C73"/>
    <w:rsid w:val="00845FD4"/>
    <w:rsid w:val="00846165"/>
    <w:rsid w:val="00846C9C"/>
    <w:rsid w:val="008478FB"/>
    <w:rsid w:val="008479CC"/>
    <w:rsid w:val="00847A25"/>
    <w:rsid w:val="00847C22"/>
    <w:rsid w:val="00850111"/>
    <w:rsid w:val="00850440"/>
    <w:rsid w:val="0085058A"/>
    <w:rsid w:val="00850A63"/>
    <w:rsid w:val="00850B25"/>
    <w:rsid w:val="00850BC8"/>
    <w:rsid w:val="00850CDB"/>
    <w:rsid w:val="0085147B"/>
    <w:rsid w:val="008514E3"/>
    <w:rsid w:val="008516AD"/>
    <w:rsid w:val="008516B5"/>
    <w:rsid w:val="00851CA3"/>
    <w:rsid w:val="00852100"/>
    <w:rsid w:val="00852142"/>
    <w:rsid w:val="0085222C"/>
    <w:rsid w:val="00852257"/>
    <w:rsid w:val="00852583"/>
    <w:rsid w:val="0085296C"/>
    <w:rsid w:val="00852A31"/>
    <w:rsid w:val="00852D12"/>
    <w:rsid w:val="00852DBE"/>
    <w:rsid w:val="008530FA"/>
    <w:rsid w:val="00853784"/>
    <w:rsid w:val="00853AC3"/>
    <w:rsid w:val="00853BC0"/>
    <w:rsid w:val="00853C78"/>
    <w:rsid w:val="00853EA6"/>
    <w:rsid w:val="0085409C"/>
    <w:rsid w:val="008544DA"/>
    <w:rsid w:val="00854609"/>
    <w:rsid w:val="0085484F"/>
    <w:rsid w:val="00854870"/>
    <w:rsid w:val="00854A52"/>
    <w:rsid w:val="00854ABD"/>
    <w:rsid w:val="00854ABF"/>
    <w:rsid w:val="00854C4A"/>
    <w:rsid w:val="00854CB4"/>
    <w:rsid w:val="00854CEC"/>
    <w:rsid w:val="00854E34"/>
    <w:rsid w:val="00854F19"/>
    <w:rsid w:val="00855082"/>
    <w:rsid w:val="0085514B"/>
    <w:rsid w:val="00855B6D"/>
    <w:rsid w:val="00855E5F"/>
    <w:rsid w:val="00855E6D"/>
    <w:rsid w:val="0085608C"/>
    <w:rsid w:val="00856178"/>
    <w:rsid w:val="00856823"/>
    <w:rsid w:val="00856A95"/>
    <w:rsid w:val="00856B46"/>
    <w:rsid w:val="00856C71"/>
    <w:rsid w:val="00856CAA"/>
    <w:rsid w:val="008572FF"/>
    <w:rsid w:val="00857372"/>
    <w:rsid w:val="00857569"/>
    <w:rsid w:val="008577B3"/>
    <w:rsid w:val="00857D8A"/>
    <w:rsid w:val="00857F74"/>
    <w:rsid w:val="00857FDE"/>
    <w:rsid w:val="008607D2"/>
    <w:rsid w:val="00860892"/>
    <w:rsid w:val="00860E3F"/>
    <w:rsid w:val="008610F0"/>
    <w:rsid w:val="00861177"/>
    <w:rsid w:val="00861453"/>
    <w:rsid w:val="00861657"/>
    <w:rsid w:val="00861A78"/>
    <w:rsid w:val="00861AF3"/>
    <w:rsid w:val="00861D9B"/>
    <w:rsid w:val="00862030"/>
    <w:rsid w:val="008622D0"/>
    <w:rsid w:val="0086252C"/>
    <w:rsid w:val="00862628"/>
    <w:rsid w:val="0086291A"/>
    <w:rsid w:val="00862ABA"/>
    <w:rsid w:val="00862AF8"/>
    <w:rsid w:val="00862AFB"/>
    <w:rsid w:val="00862BDA"/>
    <w:rsid w:val="00862CC6"/>
    <w:rsid w:val="0086353F"/>
    <w:rsid w:val="0086366F"/>
    <w:rsid w:val="008638BB"/>
    <w:rsid w:val="00863976"/>
    <w:rsid w:val="00863AD1"/>
    <w:rsid w:val="00863BCC"/>
    <w:rsid w:val="0086422E"/>
    <w:rsid w:val="00864690"/>
    <w:rsid w:val="008648B8"/>
    <w:rsid w:val="00865106"/>
    <w:rsid w:val="0086543D"/>
    <w:rsid w:val="00865EF6"/>
    <w:rsid w:val="0086622B"/>
    <w:rsid w:val="00866698"/>
    <w:rsid w:val="008669EE"/>
    <w:rsid w:val="00867207"/>
    <w:rsid w:val="008674EA"/>
    <w:rsid w:val="0086771C"/>
    <w:rsid w:val="00867DD5"/>
    <w:rsid w:val="0087059C"/>
    <w:rsid w:val="00870656"/>
    <w:rsid w:val="00870685"/>
    <w:rsid w:val="00870B4A"/>
    <w:rsid w:val="00870EF4"/>
    <w:rsid w:val="0087148C"/>
    <w:rsid w:val="00871E3B"/>
    <w:rsid w:val="00872269"/>
    <w:rsid w:val="00872536"/>
    <w:rsid w:val="0087282F"/>
    <w:rsid w:val="008728FA"/>
    <w:rsid w:val="00872C49"/>
    <w:rsid w:val="00872D9D"/>
    <w:rsid w:val="00873233"/>
    <w:rsid w:val="008733DB"/>
    <w:rsid w:val="00873701"/>
    <w:rsid w:val="0087388C"/>
    <w:rsid w:val="00873895"/>
    <w:rsid w:val="00873C37"/>
    <w:rsid w:val="00873DEC"/>
    <w:rsid w:val="008740EC"/>
    <w:rsid w:val="008741FC"/>
    <w:rsid w:val="00874C73"/>
    <w:rsid w:val="00874E4D"/>
    <w:rsid w:val="008751BD"/>
    <w:rsid w:val="00875282"/>
    <w:rsid w:val="008755B1"/>
    <w:rsid w:val="00875693"/>
    <w:rsid w:val="008757BD"/>
    <w:rsid w:val="008757BE"/>
    <w:rsid w:val="0087589A"/>
    <w:rsid w:val="00875B5E"/>
    <w:rsid w:val="00875CC5"/>
    <w:rsid w:val="008762B1"/>
    <w:rsid w:val="0087646C"/>
    <w:rsid w:val="0087683E"/>
    <w:rsid w:val="008768CD"/>
    <w:rsid w:val="00876E4A"/>
    <w:rsid w:val="00876FF3"/>
    <w:rsid w:val="008777DF"/>
    <w:rsid w:val="00877969"/>
    <w:rsid w:val="00877A9D"/>
    <w:rsid w:val="008800F7"/>
    <w:rsid w:val="00880513"/>
    <w:rsid w:val="0088073D"/>
    <w:rsid w:val="00880808"/>
    <w:rsid w:val="00881030"/>
    <w:rsid w:val="00881036"/>
    <w:rsid w:val="00881130"/>
    <w:rsid w:val="008817E1"/>
    <w:rsid w:val="008819EA"/>
    <w:rsid w:val="00881C58"/>
    <w:rsid w:val="00881E6A"/>
    <w:rsid w:val="008821A6"/>
    <w:rsid w:val="0088290F"/>
    <w:rsid w:val="00882B03"/>
    <w:rsid w:val="00882DC6"/>
    <w:rsid w:val="0088310D"/>
    <w:rsid w:val="00883372"/>
    <w:rsid w:val="008833C5"/>
    <w:rsid w:val="008834C8"/>
    <w:rsid w:val="00883A0D"/>
    <w:rsid w:val="00883A44"/>
    <w:rsid w:val="00883B6F"/>
    <w:rsid w:val="00883C50"/>
    <w:rsid w:val="00883DFF"/>
    <w:rsid w:val="00883EF5"/>
    <w:rsid w:val="00884390"/>
    <w:rsid w:val="008845F2"/>
    <w:rsid w:val="00884644"/>
    <w:rsid w:val="0088498A"/>
    <w:rsid w:val="008852F6"/>
    <w:rsid w:val="00885528"/>
    <w:rsid w:val="00885DD1"/>
    <w:rsid w:val="00885E64"/>
    <w:rsid w:val="008864FD"/>
    <w:rsid w:val="0088660C"/>
    <w:rsid w:val="00886629"/>
    <w:rsid w:val="008868C8"/>
    <w:rsid w:val="00886C7E"/>
    <w:rsid w:val="00886FE6"/>
    <w:rsid w:val="00887AFA"/>
    <w:rsid w:val="0089029C"/>
    <w:rsid w:val="0089047F"/>
    <w:rsid w:val="00890599"/>
    <w:rsid w:val="008906FC"/>
    <w:rsid w:val="00890B18"/>
    <w:rsid w:val="00890CF9"/>
    <w:rsid w:val="00891527"/>
    <w:rsid w:val="008915A0"/>
    <w:rsid w:val="008917FE"/>
    <w:rsid w:val="00891E41"/>
    <w:rsid w:val="00892077"/>
    <w:rsid w:val="008922FE"/>
    <w:rsid w:val="008930DB"/>
    <w:rsid w:val="008933E3"/>
    <w:rsid w:val="0089352B"/>
    <w:rsid w:val="00893784"/>
    <w:rsid w:val="008937E7"/>
    <w:rsid w:val="00893979"/>
    <w:rsid w:val="00893B73"/>
    <w:rsid w:val="00893D23"/>
    <w:rsid w:val="00893E1B"/>
    <w:rsid w:val="0089415D"/>
    <w:rsid w:val="00894252"/>
    <w:rsid w:val="00894257"/>
    <w:rsid w:val="0089456F"/>
    <w:rsid w:val="0089459B"/>
    <w:rsid w:val="00894828"/>
    <w:rsid w:val="00894CBB"/>
    <w:rsid w:val="0089517F"/>
    <w:rsid w:val="008951EF"/>
    <w:rsid w:val="008958DA"/>
    <w:rsid w:val="008959B5"/>
    <w:rsid w:val="00895F3C"/>
    <w:rsid w:val="00895FE2"/>
    <w:rsid w:val="0089604B"/>
    <w:rsid w:val="008960CA"/>
    <w:rsid w:val="008961BB"/>
    <w:rsid w:val="00896374"/>
    <w:rsid w:val="008963E2"/>
    <w:rsid w:val="00896AD3"/>
    <w:rsid w:val="00896B55"/>
    <w:rsid w:val="00896CDE"/>
    <w:rsid w:val="008970C2"/>
    <w:rsid w:val="008974E5"/>
    <w:rsid w:val="00897716"/>
    <w:rsid w:val="008977BB"/>
    <w:rsid w:val="00897BE4"/>
    <w:rsid w:val="00897D80"/>
    <w:rsid w:val="00897E1B"/>
    <w:rsid w:val="0089DB2F"/>
    <w:rsid w:val="008A0609"/>
    <w:rsid w:val="008A07CA"/>
    <w:rsid w:val="008A09EE"/>
    <w:rsid w:val="008A0C79"/>
    <w:rsid w:val="008A0CEC"/>
    <w:rsid w:val="008A0EED"/>
    <w:rsid w:val="008A10C2"/>
    <w:rsid w:val="008A13F4"/>
    <w:rsid w:val="008A1661"/>
    <w:rsid w:val="008A1F71"/>
    <w:rsid w:val="008A1FD3"/>
    <w:rsid w:val="008A247E"/>
    <w:rsid w:val="008A2AFD"/>
    <w:rsid w:val="008A2E5B"/>
    <w:rsid w:val="008A2FC4"/>
    <w:rsid w:val="008A32CB"/>
    <w:rsid w:val="008A359A"/>
    <w:rsid w:val="008A3AAA"/>
    <w:rsid w:val="008A3B56"/>
    <w:rsid w:val="008A47C1"/>
    <w:rsid w:val="008A4875"/>
    <w:rsid w:val="008A4880"/>
    <w:rsid w:val="008A49AA"/>
    <w:rsid w:val="008A4B09"/>
    <w:rsid w:val="008A4E23"/>
    <w:rsid w:val="008A5577"/>
    <w:rsid w:val="008A68CF"/>
    <w:rsid w:val="008A6ACA"/>
    <w:rsid w:val="008A7280"/>
    <w:rsid w:val="008A7636"/>
    <w:rsid w:val="008A7BB3"/>
    <w:rsid w:val="008A7C0A"/>
    <w:rsid w:val="008A7CB4"/>
    <w:rsid w:val="008A7DDA"/>
    <w:rsid w:val="008B0347"/>
    <w:rsid w:val="008B0495"/>
    <w:rsid w:val="008B0634"/>
    <w:rsid w:val="008B0821"/>
    <w:rsid w:val="008B0E9F"/>
    <w:rsid w:val="008B0FE2"/>
    <w:rsid w:val="008B1032"/>
    <w:rsid w:val="008B159B"/>
    <w:rsid w:val="008B1607"/>
    <w:rsid w:val="008B174E"/>
    <w:rsid w:val="008B186F"/>
    <w:rsid w:val="008B1C50"/>
    <w:rsid w:val="008B1F3D"/>
    <w:rsid w:val="008B21C2"/>
    <w:rsid w:val="008B2215"/>
    <w:rsid w:val="008B2611"/>
    <w:rsid w:val="008B284B"/>
    <w:rsid w:val="008B32B2"/>
    <w:rsid w:val="008B341C"/>
    <w:rsid w:val="008B416E"/>
    <w:rsid w:val="008B4370"/>
    <w:rsid w:val="008B4773"/>
    <w:rsid w:val="008B5137"/>
    <w:rsid w:val="008B559B"/>
    <w:rsid w:val="008B5ADA"/>
    <w:rsid w:val="008B5EF0"/>
    <w:rsid w:val="008B61C9"/>
    <w:rsid w:val="008B631A"/>
    <w:rsid w:val="008B631D"/>
    <w:rsid w:val="008B6394"/>
    <w:rsid w:val="008B6405"/>
    <w:rsid w:val="008B66EA"/>
    <w:rsid w:val="008B67EB"/>
    <w:rsid w:val="008B6DD3"/>
    <w:rsid w:val="008B6E25"/>
    <w:rsid w:val="008B6FB9"/>
    <w:rsid w:val="008B7A89"/>
    <w:rsid w:val="008B7C47"/>
    <w:rsid w:val="008B7DE2"/>
    <w:rsid w:val="008B7EF9"/>
    <w:rsid w:val="008C019E"/>
    <w:rsid w:val="008C0BC8"/>
    <w:rsid w:val="008C0E6C"/>
    <w:rsid w:val="008C0F08"/>
    <w:rsid w:val="008C11B6"/>
    <w:rsid w:val="008C1237"/>
    <w:rsid w:val="008C148D"/>
    <w:rsid w:val="008C1635"/>
    <w:rsid w:val="008C1699"/>
    <w:rsid w:val="008C16DD"/>
    <w:rsid w:val="008C1B68"/>
    <w:rsid w:val="008C1F0D"/>
    <w:rsid w:val="008C210A"/>
    <w:rsid w:val="008C2ABA"/>
    <w:rsid w:val="008C2F66"/>
    <w:rsid w:val="008C3014"/>
    <w:rsid w:val="008C32C3"/>
    <w:rsid w:val="008C3C2F"/>
    <w:rsid w:val="008C4027"/>
    <w:rsid w:val="008C403C"/>
    <w:rsid w:val="008C4369"/>
    <w:rsid w:val="008C48AB"/>
    <w:rsid w:val="008C4A0A"/>
    <w:rsid w:val="008C4A2B"/>
    <w:rsid w:val="008C4E89"/>
    <w:rsid w:val="008C5552"/>
    <w:rsid w:val="008C5A33"/>
    <w:rsid w:val="008C5AF3"/>
    <w:rsid w:val="008C5D3F"/>
    <w:rsid w:val="008C61FF"/>
    <w:rsid w:val="008C6222"/>
    <w:rsid w:val="008C6431"/>
    <w:rsid w:val="008C6957"/>
    <w:rsid w:val="008C6987"/>
    <w:rsid w:val="008C6B34"/>
    <w:rsid w:val="008C6F11"/>
    <w:rsid w:val="008C6FB7"/>
    <w:rsid w:val="008C71AF"/>
    <w:rsid w:val="008C765B"/>
    <w:rsid w:val="008C7982"/>
    <w:rsid w:val="008C7BB8"/>
    <w:rsid w:val="008C7F30"/>
    <w:rsid w:val="008C7F71"/>
    <w:rsid w:val="008C7FEF"/>
    <w:rsid w:val="008D0721"/>
    <w:rsid w:val="008D077F"/>
    <w:rsid w:val="008D091F"/>
    <w:rsid w:val="008D0AAF"/>
    <w:rsid w:val="008D0B99"/>
    <w:rsid w:val="008D0EC8"/>
    <w:rsid w:val="008D0F33"/>
    <w:rsid w:val="008D155F"/>
    <w:rsid w:val="008D1593"/>
    <w:rsid w:val="008D1820"/>
    <w:rsid w:val="008D1A91"/>
    <w:rsid w:val="008D2132"/>
    <w:rsid w:val="008D3041"/>
    <w:rsid w:val="008D30FD"/>
    <w:rsid w:val="008D34BB"/>
    <w:rsid w:val="008D3649"/>
    <w:rsid w:val="008D3B57"/>
    <w:rsid w:val="008D42A8"/>
    <w:rsid w:val="008D42E5"/>
    <w:rsid w:val="008D4449"/>
    <w:rsid w:val="008D4565"/>
    <w:rsid w:val="008D4733"/>
    <w:rsid w:val="008D4D81"/>
    <w:rsid w:val="008D5498"/>
    <w:rsid w:val="008D5658"/>
    <w:rsid w:val="008D5A35"/>
    <w:rsid w:val="008D5B86"/>
    <w:rsid w:val="008D5C5F"/>
    <w:rsid w:val="008D600B"/>
    <w:rsid w:val="008D61B9"/>
    <w:rsid w:val="008D6240"/>
    <w:rsid w:val="008D64B2"/>
    <w:rsid w:val="008D7389"/>
    <w:rsid w:val="008D77C8"/>
    <w:rsid w:val="008D7F3E"/>
    <w:rsid w:val="008E0067"/>
    <w:rsid w:val="008E00DC"/>
    <w:rsid w:val="008E016F"/>
    <w:rsid w:val="008E0A75"/>
    <w:rsid w:val="008E0D27"/>
    <w:rsid w:val="008E0D2F"/>
    <w:rsid w:val="008E0E70"/>
    <w:rsid w:val="008E1068"/>
    <w:rsid w:val="008E1111"/>
    <w:rsid w:val="008E124D"/>
    <w:rsid w:val="008E13BA"/>
    <w:rsid w:val="008E13E7"/>
    <w:rsid w:val="008E142F"/>
    <w:rsid w:val="008E1D3F"/>
    <w:rsid w:val="008E1EE5"/>
    <w:rsid w:val="008E1FB3"/>
    <w:rsid w:val="008E2070"/>
    <w:rsid w:val="008E20B4"/>
    <w:rsid w:val="008E220F"/>
    <w:rsid w:val="008E2331"/>
    <w:rsid w:val="008E2A4E"/>
    <w:rsid w:val="008E2EB8"/>
    <w:rsid w:val="008E3513"/>
    <w:rsid w:val="008E3A64"/>
    <w:rsid w:val="008E3AC3"/>
    <w:rsid w:val="008E3CCD"/>
    <w:rsid w:val="008E3F06"/>
    <w:rsid w:val="008E42E7"/>
    <w:rsid w:val="008E42EB"/>
    <w:rsid w:val="008E4448"/>
    <w:rsid w:val="008E4484"/>
    <w:rsid w:val="008E474B"/>
    <w:rsid w:val="008E4936"/>
    <w:rsid w:val="008E5776"/>
    <w:rsid w:val="008E5868"/>
    <w:rsid w:val="008E58B4"/>
    <w:rsid w:val="008E5BEE"/>
    <w:rsid w:val="008E5C7E"/>
    <w:rsid w:val="008E5C84"/>
    <w:rsid w:val="008E6985"/>
    <w:rsid w:val="008E6F75"/>
    <w:rsid w:val="008E75FB"/>
    <w:rsid w:val="008E79D4"/>
    <w:rsid w:val="008E7B1F"/>
    <w:rsid w:val="008F0149"/>
    <w:rsid w:val="008F02E2"/>
    <w:rsid w:val="008F0480"/>
    <w:rsid w:val="008F12DD"/>
    <w:rsid w:val="008F1774"/>
    <w:rsid w:val="008F18E6"/>
    <w:rsid w:val="008F1980"/>
    <w:rsid w:val="008F19DA"/>
    <w:rsid w:val="008F1A67"/>
    <w:rsid w:val="008F1ACD"/>
    <w:rsid w:val="008F2139"/>
    <w:rsid w:val="008F2BB2"/>
    <w:rsid w:val="008F2F2D"/>
    <w:rsid w:val="008F2F81"/>
    <w:rsid w:val="008F3135"/>
    <w:rsid w:val="008F3283"/>
    <w:rsid w:val="008F380D"/>
    <w:rsid w:val="008F3876"/>
    <w:rsid w:val="008F3DD2"/>
    <w:rsid w:val="008F442D"/>
    <w:rsid w:val="008F44C8"/>
    <w:rsid w:val="008F4504"/>
    <w:rsid w:val="008F46A9"/>
    <w:rsid w:val="008F47BB"/>
    <w:rsid w:val="008F4850"/>
    <w:rsid w:val="008F4FF9"/>
    <w:rsid w:val="008F530C"/>
    <w:rsid w:val="008F5422"/>
    <w:rsid w:val="008F550A"/>
    <w:rsid w:val="008F60CE"/>
    <w:rsid w:val="008F693D"/>
    <w:rsid w:val="008F6D18"/>
    <w:rsid w:val="008F6DF6"/>
    <w:rsid w:val="008F73A1"/>
    <w:rsid w:val="008F763D"/>
    <w:rsid w:val="008F783A"/>
    <w:rsid w:val="008F7F3C"/>
    <w:rsid w:val="00900486"/>
    <w:rsid w:val="00900535"/>
    <w:rsid w:val="009006DA"/>
    <w:rsid w:val="00900C2E"/>
    <w:rsid w:val="00900F11"/>
    <w:rsid w:val="0090127F"/>
    <w:rsid w:val="009013A1"/>
    <w:rsid w:val="009013BD"/>
    <w:rsid w:val="009014D7"/>
    <w:rsid w:val="00901641"/>
    <w:rsid w:val="009024C7"/>
    <w:rsid w:val="0090262E"/>
    <w:rsid w:val="009031A6"/>
    <w:rsid w:val="009032C0"/>
    <w:rsid w:val="00903475"/>
    <w:rsid w:val="009037D3"/>
    <w:rsid w:val="0090389E"/>
    <w:rsid w:val="00903931"/>
    <w:rsid w:val="00903CD5"/>
    <w:rsid w:val="00903E24"/>
    <w:rsid w:val="0090429F"/>
    <w:rsid w:val="0090434E"/>
    <w:rsid w:val="009043CD"/>
    <w:rsid w:val="009045C0"/>
    <w:rsid w:val="00904802"/>
    <w:rsid w:val="00904A9E"/>
    <w:rsid w:val="00904FF1"/>
    <w:rsid w:val="00905301"/>
    <w:rsid w:val="009053E6"/>
    <w:rsid w:val="00906071"/>
    <w:rsid w:val="00906172"/>
    <w:rsid w:val="009062A7"/>
    <w:rsid w:val="009062AB"/>
    <w:rsid w:val="009064A3"/>
    <w:rsid w:val="009064E1"/>
    <w:rsid w:val="009067D6"/>
    <w:rsid w:val="00906A39"/>
    <w:rsid w:val="00906C8E"/>
    <w:rsid w:val="0090708E"/>
    <w:rsid w:val="0090730A"/>
    <w:rsid w:val="009077F7"/>
    <w:rsid w:val="00907873"/>
    <w:rsid w:val="0090791C"/>
    <w:rsid w:val="00907A04"/>
    <w:rsid w:val="009103D7"/>
    <w:rsid w:val="00910471"/>
    <w:rsid w:val="00910489"/>
    <w:rsid w:val="00910605"/>
    <w:rsid w:val="00910891"/>
    <w:rsid w:val="00910B97"/>
    <w:rsid w:val="00910C3B"/>
    <w:rsid w:val="00910C97"/>
    <w:rsid w:val="00910D84"/>
    <w:rsid w:val="0091151A"/>
    <w:rsid w:val="009116F9"/>
    <w:rsid w:val="00911911"/>
    <w:rsid w:val="009119E2"/>
    <w:rsid w:val="00911AA8"/>
    <w:rsid w:val="00911D83"/>
    <w:rsid w:val="009123F1"/>
    <w:rsid w:val="009125A8"/>
    <w:rsid w:val="009125AE"/>
    <w:rsid w:val="009125DA"/>
    <w:rsid w:val="009128CE"/>
    <w:rsid w:val="00912C84"/>
    <w:rsid w:val="00912E53"/>
    <w:rsid w:val="00913130"/>
    <w:rsid w:val="00913240"/>
    <w:rsid w:val="009136AE"/>
    <w:rsid w:val="00913888"/>
    <w:rsid w:val="0091394F"/>
    <w:rsid w:val="00914AFD"/>
    <w:rsid w:val="00914DCD"/>
    <w:rsid w:val="009153B7"/>
    <w:rsid w:val="009157B2"/>
    <w:rsid w:val="009157DA"/>
    <w:rsid w:val="00915AEA"/>
    <w:rsid w:val="00915BE5"/>
    <w:rsid w:val="0091620D"/>
    <w:rsid w:val="009168E4"/>
    <w:rsid w:val="00916C0E"/>
    <w:rsid w:val="00916C9A"/>
    <w:rsid w:val="0091746C"/>
    <w:rsid w:val="009174DA"/>
    <w:rsid w:val="00917513"/>
    <w:rsid w:val="00917539"/>
    <w:rsid w:val="009204ED"/>
    <w:rsid w:val="00920587"/>
    <w:rsid w:val="00920691"/>
    <w:rsid w:val="00920E9B"/>
    <w:rsid w:val="00920ED2"/>
    <w:rsid w:val="009210E2"/>
    <w:rsid w:val="00921324"/>
    <w:rsid w:val="00921339"/>
    <w:rsid w:val="009215B7"/>
    <w:rsid w:val="009215ED"/>
    <w:rsid w:val="0092191B"/>
    <w:rsid w:val="00921C6C"/>
    <w:rsid w:val="00921C79"/>
    <w:rsid w:val="00921D34"/>
    <w:rsid w:val="00921E3E"/>
    <w:rsid w:val="00921E56"/>
    <w:rsid w:val="00922041"/>
    <w:rsid w:val="0092233D"/>
    <w:rsid w:val="00922394"/>
    <w:rsid w:val="00922659"/>
    <w:rsid w:val="00922927"/>
    <w:rsid w:val="0092296C"/>
    <w:rsid w:val="00922C3A"/>
    <w:rsid w:val="00922DB0"/>
    <w:rsid w:val="009231D1"/>
    <w:rsid w:val="009236FC"/>
    <w:rsid w:val="00923795"/>
    <w:rsid w:val="00923828"/>
    <w:rsid w:val="00923B37"/>
    <w:rsid w:val="00923F26"/>
    <w:rsid w:val="00923F83"/>
    <w:rsid w:val="009243B7"/>
    <w:rsid w:val="009244A5"/>
    <w:rsid w:val="009245C5"/>
    <w:rsid w:val="0092476A"/>
    <w:rsid w:val="00924D44"/>
    <w:rsid w:val="00924F40"/>
    <w:rsid w:val="00924F74"/>
    <w:rsid w:val="00925006"/>
    <w:rsid w:val="00925154"/>
    <w:rsid w:val="009252F6"/>
    <w:rsid w:val="009255BC"/>
    <w:rsid w:val="0092596A"/>
    <w:rsid w:val="00925F3C"/>
    <w:rsid w:val="00925FA9"/>
    <w:rsid w:val="00926228"/>
    <w:rsid w:val="009262CA"/>
    <w:rsid w:val="00926B30"/>
    <w:rsid w:val="00926F11"/>
    <w:rsid w:val="00927293"/>
    <w:rsid w:val="00927465"/>
    <w:rsid w:val="00927A63"/>
    <w:rsid w:val="00927AC7"/>
    <w:rsid w:val="00927B4A"/>
    <w:rsid w:val="00927C60"/>
    <w:rsid w:val="00927E3A"/>
    <w:rsid w:val="0093008B"/>
    <w:rsid w:val="00930474"/>
    <w:rsid w:val="00930F0E"/>
    <w:rsid w:val="00930F5F"/>
    <w:rsid w:val="009311C8"/>
    <w:rsid w:val="0093163D"/>
    <w:rsid w:val="00931693"/>
    <w:rsid w:val="009317CD"/>
    <w:rsid w:val="00931BED"/>
    <w:rsid w:val="00932072"/>
    <w:rsid w:val="00932103"/>
    <w:rsid w:val="00932108"/>
    <w:rsid w:val="0093279B"/>
    <w:rsid w:val="00932E9A"/>
    <w:rsid w:val="00933AEC"/>
    <w:rsid w:val="00933C88"/>
    <w:rsid w:val="00933C89"/>
    <w:rsid w:val="00933DBE"/>
    <w:rsid w:val="0093414D"/>
    <w:rsid w:val="009341E7"/>
    <w:rsid w:val="0093423C"/>
    <w:rsid w:val="009343B4"/>
    <w:rsid w:val="0093466B"/>
    <w:rsid w:val="009348D9"/>
    <w:rsid w:val="00934905"/>
    <w:rsid w:val="00934ED7"/>
    <w:rsid w:val="00935373"/>
    <w:rsid w:val="00935758"/>
    <w:rsid w:val="00935CC7"/>
    <w:rsid w:val="009368FD"/>
    <w:rsid w:val="00936A7E"/>
    <w:rsid w:val="00936DC4"/>
    <w:rsid w:val="0093729B"/>
    <w:rsid w:val="00937AB5"/>
    <w:rsid w:val="00937D1F"/>
    <w:rsid w:val="00937D5A"/>
    <w:rsid w:val="0094063F"/>
    <w:rsid w:val="00940656"/>
    <w:rsid w:val="00940DD5"/>
    <w:rsid w:val="00941439"/>
    <w:rsid w:val="00941616"/>
    <w:rsid w:val="0094187F"/>
    <w:rsid w:val="00941FA9"/>
    <w:rsid w:val="00942AB7"/>
    <w:rsid w:val="00942C7E"/>
    <w:rsid w:val="00942F57"/>
    <w:rsid w:val="009430B1"/>
    <w:rsid w:val="009430B3"/>
    <w:rsid w:val="00943A01"/>
    <w:rsid w:val="00943D0C"/>
    <w:rsid w:val="0094400A"/>
    <w:rsid w:val="00944233"/>
    <w:rsid w:val="00944432"/>
    <w:rsid w:val="009445BA"/>
    <w:rsid w:val="0094474D"/>
    <w:rsid w:val="00944BC6"/>
    <w:rsid w:val="009450BE"/>
    <w:rsid w:val="009459AC"/>
    <w:rsid w:val="009459F3"/>
    <w:rsid w:val="00945B0B"/>
    <w:rsid w:val="009460CB"/>
    <w:rsid w:val="009463FF"/>
    <w:rsid w:val="00946627"/>
    <w:rsid w:val="0094696D"/>
    <w:rsid w:val="00946AD9"/>
    <w:rsid w:val="00946B8A"/>
    <w:rsid w:val="00946BB5"/>
    <w:rsid w:val="00947946"/>
    <w:rsid w:val="00947C59"/>
    <w:rsid w:val="00947D6D"/>
    <w:rsid w:val="0095023B"/>
    <w:rsid w:val="009506ED"/>
    <w:rsid w:val="009508C0"/>
    <w:rsid w:val="00950AAD"/>
    <w:rsid w:val="00950B45"/>
    <w:rsid w:val="00950C18"/>
    <w:rsid w:val="0095123D"/>
    <w:rsid w:val="0095166C"/>
    <w:rsid w:val="009519E1"/>
    <w:rsid w:val="00952009"/>
    <w:rsid w:val="00952346"/>
    <w:rsid w:val="009525A1"/>
    <w:rsid w:val="00952723"/>
    <w:rsid w:val="0095298C"/>
    <w:rsid w:val="00952FEE"/>
    <w:rsid w:val="00953039"/>
    <w:rsid w:val="00953600"/>
    <w:rsid w:val="0095428D"/>
    <w:rsid w:val="009547B3"/>
    <w:rsid w:val="009547DA"/>
    <w:rsid w:val="00954A2E"/>
    <w:rsid w:val="00954BB8"/>
    <w:rsid w:val="00955016"/>
    <w:rsid w:val="009551F0"/>
    <w:rsid w:val="00955575"/>
    <w:rsid w:val="00955829"/>
    <w:rsid w:val="0095584D"/>
    <w:rsid w:val="00955C20"/>
    <w:rsid w:val="00955D1D"/>
    <w:rsid w:val="00955F36"/>
    <w:rsid w:val="00955F4B"/>
    <w:rsid w:val="00955FB3"/>
    <w:rsid w:val="00956538"/>
    <w:rsid w:val="00956CBB"/>
    <w:rsid w:val="00956EAA"/>
    <w:rsid w:val="00956FE5"/>
    <w:rsid w:val="009571BE"/>
    <w:rsid w:val="00957281"/>
    <w:rsid w:val="009578B4"/>
    <w:rsid w:val="00960083"/>
    <w:rsid w:val="009601EF"/>
    <w:rsid w:val="009603AE"/>
    <w:rsid w:val="0096043C"/>
    <w:rsid w:val="009605B8"/>
    <w:rsid w:val="009606FE"/>
    <w:rsid w:val="009608F7"/>
    <w:rsid w:val="00960AE3"/>
    <w:rsid w:val="00960C36"/>
    <w:rsid w:val="00960E5D"/>
    <w:rsid w:val="00961009"/>
    <w:rsid w:val="0096167C"/>
    <w:rsid w:val="00961FEC"/>
    <w:rsid w:val="0096207B"/>
    <w:rsid w:val="00962194"/>
    <w:rsid w:val="009621EA"/>
    <w:rsid w:val="0096231C"/>
    <w:rsid w:val="00962511"/>
    <w:rsid w:val="0096308A"/>
    <w:rsid w:val="009632CD"/>
    <w:rsid w:val="0096378C"/>
    <w:rsid w:val="00963816"/>
    <w:rsid w:val="00963D6B"/>
    <w:rsid w:val="00963DC4"/>
    <w:rsid w:val="00964061"/>
    <w:rsid w:val="009641AC"/>
    <w:rsid w:val="009641E3"/>
    <w:rsid w:val="0096470C"/>
    <w:rsid w:val="00964B35"/>
    <w:rsid w:val="00964C05"/>
    <w:rsid w:val="00965575"/>
    <w:rsid w:val="00965BD3"/>
    <w:rsid w:val="00965C66"/>
    <w:rsid w:val="009664E6"/>
    <w:rsid w:val="009667A5"/>
    <w:rsid w:val="00966939"/>
    <w:rsid w:val="00966B47"/>
    <w:rsid w:val="00966B6B"/>
    <w:rsid w:val="00966E83"/>
    <w:rsid w:val="0096727D"/>
    <w:rsid w:val="00967310"/>
    <w:rsid w:val="009677C0"/>
    <w:rsid w:val="009678BC"/>
    <w:rsid w:val="009679F7"/>
    <w:rsid w:val="00967A24"/>
    <w:rsid w:val="00967B62"/>
    <w:rsid w:val="00967D76"/>
    <w:rsid w:val="00967D89"/>
    <w:rsid w:val="00967E9C"/>
    <w:rsid w:val="00968898"/>
    <w:rsid w:val="009700A4"/>
    <w:rsid w:val="00970518"/>
    <w:rsid w:val="0097063C"/>
    <w:rsid w:val="00970739"/>
    <w:rsid w:val="00970B45"/>
    <w:rsid w:val="00970B47"/>
    <w:rsid w:val="00971208"/>
    <w:rsid w:val="00971589"/>
    <w:rsid w:val="00971598"/>
    <w:rsid w:val="009718F2"/>
    <w:rsid w:val="00971AAE"/>
    <w:rsid w:val="00971DC1"/>
    <w:rsid w:val="00971E23"/>
    <w:rsid w:val="00972AE2"/>
    <w:rsid w:val="00973310"/>
    <w:rsid w:val="009739B6"/>
    <w:rsid w:val="009739D5"/>
    <w:rsid w:val="00973E4F"/>
    <w:rsid w:val="00974257"/>
    <w:rsid w:val="0097430F"/>
    <w:rsid w:val="0097446D"/>
    <w:rsid w:val="0097454F"/>
    <w:rsid w:val="009745B1"/>
    <w:rsid w:val="00974634"/>
    <w:rsid w:val="009746E6"/>
    <w:rsid w:val="009749D5"/>
    <w:rsid w:val="00974B50"/>
    <w:rsid w:val="0097503A"/>
    <w:rsid w:val="009752B8"/>
    <w:rsid w:val="009757C3"/>
    <w:rsid w:val="00975E04"/>
    <w:rsid w:val="00975E42"/>
    <w:rsid w:val="00975F99"/>
    <w:rsid w:val="00976485"/>
    <w:rsid w:val="009771B1"/>
    <w:rsid w:val="009775D1"/>
    <w:rsid w:val="0097767D"/>
    <w:rsid w:val="009778BD"/>
    <w:rsid w:val="00977EEE"/>
    <w:rsid w:val="0098001A"/>
    <w:rsid w:val="00980022"/>
    <w:rsid w:val="00980100"/>
    <w:rsid w:val="009801B9"/>
    <w:rsid w:val="0098036F"/>
    <w:rsid w:val="0098047E"/>
    <w:rsid w:val="00980585"/>
    <w:rsid w:val="009805DC"/>
    <w:rsid w:val="00980AAC"/>
    <w:rsid w:val="00980E09"/>
    <w:rsid w:val="00980F03"/>
    <w:rsid w:val="0098116F"/>
    <w:rsid w:val="00981395"/>
    <w:rsid w:val="009817F7"/>
    <w:rsid w:val="00981D10"/>
    <w:rsid w:val="00981DFA"/>
    <w:rsid w:val="009822AB"/>
    <w:rsid w:val="00982565"/>
    <w:rsid w:val="0098259D"/>
    <w:rsid w:val="009827D3"/>
    <w:rsid w:val="009828BC"/>
    <w:rsid w:val="00982F30"/>
    <w:rsid w:val="0098338D"/>
    <w:rsid w:val="00983454"/>
    <w:rsid w:val="0098345F"/>
    <w:rsid w:val="009837AD"/>
    <w:rsid w:val="00983819"/>
    <w:rsid w:val="0098398D"/>
    <w:rsid w:val="00983FB4"/>
    <w:rsid w:val="009843BD"/>
    <w:rsid w:val="00984683"/>
    <w:rsid w:val="00984692"/>
    <w:rsid w:val="009846E3"/>
    <w:rsid w:val="00984B63"/>
    <w:rsid w:val="0098555D"/>
    <w:rsid w:val="00985DE1"/>
    <w:rsid w:val="0098682D"/>
    <w:rsid w:val="009869C0"/>
    <w:rsid w:val="00986CF4"/>
    <w:rsid w:val="009873C3"/>
    <w:rsid w:val="00987BE9"/>
    <w:rsid w:val="00990C93"/>
    <w:rsid w:val="00990EA2"/>
    <w:rsid w:val="009911D3"/>
    <w:rsid w:val="009912E8"/>
    <w:rsid w:val="00991358"/>
    <w:rsid w:val="00991775"/>
    <w:rsid w:val="00991DAE"/>
    <w:rsid w:val="00991E8D"/>
    <w:rsid w:val="00992159"/>
    <w:rsid w:val="00992453"/>
    <w:rsid w:val="009925E7"/>
    <w:rsid w:val="00992849"/>
    <w:rsid w:val="009928C3"/>
    <w:rsid w:val="009929B4"/>
    <w:rsid w:val="00992D33"/>
    <w:rsid w:val="00993069"/>
    <w:rsid w:val="009932DE"/>
    <w:rsid w:val="00993716"/>
    <w:rsid w:val="00993B7D"/>
    <w:rsid w:val="00993E1C"/>
    <w:rsid w:val="00993E70"/>
    <w:rsid w:val="00994149"/>
    <w:rsid w:val="009942C0"/>
    <w:rsid w:val="009942E0"/>
    <w:rsid w:val="0099437C"/>
    <w:rsid w:val="0099446B"/>
    <w:rsid w:val="009947FF"/>
    <w:rsid w:val="00994A4A"/>
    <w:rsid w:val="00994B45"/>
    <w:rsid w:val="00994BCB"/>
    <w:rsid w:val="00994D15"/>
    <w:rsid w:val="00994DE8"/>
    <w:rsid w:val="00994F18"/>
    <w:rsid w:val="00994FC7"/>
    <w:rsid w:val="0099506F"/>
    <w:rsid w:val="009953DC"/>
    <w:rsid w:val="0099557A"/>
    <w:rsid w:val="00995AAF"/>
    <w:rsid w:val="00995DDA"/>
    <w:rsid w:val="00995E40"/>
    <w:rsid w:val="00995F6B"/>
    <w:rsid w:val="00996660"/>
    <w:rsid w:val="0099685A"/>
    <w:rsid w:val="009969A8"/>
    <w:rsid w:val="00996A73"/>
    <w:rsid w:val="00996B03"/>
    <w:rsid w:val="00996ECE"/>
    <w:rsid w:val="009971C4"/>
    <w:rsid w:val="00997724"/>
    <w:rsid w:val="009978EB"/>
    <w:rsid w:val="009A020C"/>
    <w:rsid w:val="009A02BA"/>
    <w:rsid w:val="009A03E4"/>
    <w:rsid w:val="009A08C6"/>
    <w:rsid w:val="009A0A25"/>
    <w:rsid w:val="009A1463"/>
    <w:rsid w:val="009A14C2"/>
    <w:rsid w:val="009A1737"/>
    <w:rsid w:val="009A1843"/>
    <w:rsid w:val="009A1F0E"/>
    <w:rsid w:val="009A1F3E"/>
    <w:rsid w:val="009A2596"/>
    <w:rsid w:val="009A2759"/>
    <w:rsid w:val="009A2B4A"/>
    <w:rsid w:val="009A2BD2"/>
    <w:rsid w:val="009A33C8"/>
    <w:rsid w:val="009A38B6"/>
    <w:rsid w:val="009A3E8F"/>
    <w:rsid w:val="009A41A1"/>
    <w:rsid w:val="009A4236"/>
    <w:rsid w:val="009A4481"/>
    <w:rsid w:val="009A49D9"/>
    <w:rsid w:val="009A4A0F"/>
    <w:rsid w:val="009A511C"/>
    <w:rsid w:val="009A5342"/>
    <w:rsid w:val="009A563B"/>
    <w:rsid w:val="009A5772"/>
    <w:rsid w:val="009A5C2D"/>
    <w:rsid w:val="009A5FD3"/>
    <w:rsid w:val="009A60E7"/>
    <w:rsid w:val="009A676A"/>
    <w:rsid w:val="009A68B6"/>
    <w:rsid w:val="009A7257"/>
    <w:rsid w:val="009A73E8"/>
    <w:rsid w:val="009A7674"/>
    <w:rsid w:val="009A778B"/>
    <w:rsid w:val="009B018C"/>
    <w:rsid w:val="009B055D"/>
    <w:rsid w:val="009B0900"/>
    <w:rsid w:val="009B0B3D"/>
    <w:rsid w:val="009B1103"/>
    <w:rsid w:val="009B120D"/>
    <w:rsid w:val="009B1323"/>
    <w:rsid w:val="009B16D7"/>
    <w:rsid w:val="009B176B"/>
    <w:rsid w:val="009B17DF"/>
    <w:rsid w:val="009B18B0"/>
    <w:rsid w:val="009B1966"/>
    <w:rsid w:val="009B1985"/>
    <w:rsid w:val="009B1BCE"/>
    <w:rsid w:val="009B20F4"/>
    <w:rsid w:val="009B2192"/>
    <w:rsid w:val="009B259D"/>
    <w:rsid w:val="009B26CD"/>
    <w:rsid w:val="009B2721"/>
    <w:rsid w:val="009B2A20"/>
    <w:rsid w:val="009B2BEE"/>
    <w:rsid w:val="009B30AF"/>
    <w:rsid w:val="009B35E0"/>
    <w:rsid w:val="009B3AEA"/>
    <w:rsid w:val="009B3CC7"/>
    <w:rsid w:val="009B3D07"/>
    <w:rsid w:val="009B407F"/>
    <w:rsid w:val="009B4797"/>
    <w:rsid w:val="009B4893"/>
    <w:rsid w:val="009B4C40"/>
    <w:rsid w:val="009B4C8A"/>
    <w:rsid w:val="009B51E2"/>
    <w:rsid w:val="009B5394"/>
    <w:rsid w:val="009B5454"/>
    <w:rsid w:val="009B54DC"/>
    <w:rsid w:val="009B58A2"/>
    <w:rsid w:val="009B58C0"/>
    <w:rsid w:val="009B5B18"/>
    <w:rsid w:val="009B5F93"/>
    <w:rsid w:val="009B66E9"/>
    <w:rsid w:val="009B674B"/>
    <w:rsid w:val="009B6ADD"/>
    <w:rsid w:val="009B6B62"/>
    <w:rsid w:val="009B6C3C"/>
    <w:rsid w:val="009B71D8"/>
    <w:rsid w:val="009B7458"/>
    <w:rsid w:val="009B7545"/>
    <w:rsid w:val="009B7894"/>
    <w:rsid w:val="009B7D14"/>
    <w:rsid w:val="009B7F6B"/>
    <w:rsid w:val="009C04CA"/>
    <w:rsid w:val="009C0540"/>
    <w:rsid w:val="009C09BB"/>
    <w:rsid w:val="009C119C"/>
    <w:rsid w:val="009C1729"/>
    <w:rsid w:val="009C1876"/>
    <w:rsid w:val="009C1B6A"/>
    <w:rsid w:val="009C1D52"/>
    <w:rsid w:val="009C2325"/>
    <w:rsid w:val="009C23BA"/>
    <w:rsid w:val="009C23FF"/>
    <w:rsid w:val="009C282F"/>
    <w:rsid w:val="009C28EC"/>
    <w:rsid w:val="009C2B2C"/>
    <w:rsid w:val="009C2D90"/>
    <w:rsid w:val="009C3457"/>
    <w:rsid w:val="009C35A9"/>
    <w:rsid w:val="009C3644"/>
    <w:rsid w:val="009C373C"/>
    <w:rsid w:val="009C3755"/>
    <w:rsid w:val="009C3AE6"/>
    <w:rsid w:val="009C3E49"/>
    <w:rsid w:val="009C407E"/>
    <w:rsid w:val="009C41C4"/>
    <w:rsid w:val="009C4291"/>
    <w:rsid w:val="009C4653"/>
    <w:rsid w:val="009C482F"/>
    <w:rsid w:val="009C49A2"/>
    <w:rsid w:val="009C4F39"/>
    <w:rsid w:val="009C50C0"/>
    <w:rsid w:val="009C5CFF"/>
    <w:rsid w:val="009C5E35"/>
    <w:rsid w:val="009C6043"/>
    <w:rsid w:val="009C651A"/>
    <w:rsid w:val="009C6AC4"/>
    <w:rsid w:val="009C6D13"/>
    <w:rsid w:val="009C6ED9"/>
    <w:rsid w:val="009C765B"/>
    <w:rsid w:val="009C7B91"/>
    <w:rsid w:val="009C7D9A"/>
    <w:rsid w:val="009C7F2E"/>
    <w:rsid w:val="009C7FA5"/>
    <w:rsid w:val="009D0306"/>
    <w:rsid w:val="009D0486"/>
    <w:rsid w:val="009D0767"/>
    <w:rsid w:val="009D07CE"/>
    <w:rsid w:val="009D0D4A"/>
    <w:rsid w:val="009D0DD6"/>
    <w:rsid w:val="009D0E1D"/>
    <w:rsid w:val="009D12D8"/>
    <w:rsid w:val="009D1A73"/>
    <w:rsid w:val="009D1BBC"/>
    <w:rsid w:val="009D1D55"/>
    <w:rsid w:val="009D20D4"/>
    <w:rsid w:val="009D2187"/>
    <w:rsid w:val="009D2245"/>
    <w:rsid w:val="009D26AE"/>
    <w:rsid w:val="009D3125"/>
    <w:rsid w:val="009D3851"/>
    <w:rsid w:val="009D3A45"/>
    <w:rsid w:val="009D3F84"/>
    <w:rsid w:val="009D4231"/>
    <w:rsid w:val="009D4246"/>
    <w:rsid w:val="009D4454"/>
    <w:rsid w:val="009D452B"/>
    <w:rsid w:val="009D5179"/>
    <w:rsid w:val="009D5189"/>
    <w:rsid w:val="009D5403"/>
    <w:rsid w:val="009D55DA"/>
    <w:rsid w:val="009D56E3"/>
    <w:rsid w:val="009D5BEB"/>
    <w:rsid w:val="009D5D46"/>
    <w:rsid w:val="009D5DF7"/>
    <w:rsid w:val="009D63E2"/>
    <w:rsid w:val="009D6479"/>
    <w:rsid w:val="009D6A78"/>
    <w:rsid w:val="009D6AB7"/>
    <w:rsid w:val="009D726C"/>
    <w:rsid w:val="009D7307"/>
    <w:rsid w:val="009D7657"/>
    <w:rsid w:val="009D7723"/>
    <w:rsid w:val="009D7D99"/>
    <w:rsid w:val="009D7E37"/>
    <w:rsid w:val="009E047A"/>
    <w:rsid w:val="009E0696"/>
    <w:rsid w:val="009E0ADC"/>
    <w:rsid w:val="009E0D17"/>
    <w:rsid w:val="009E0D89"/>
    <w:rsid w:val="009E0D9D"/>
    <w:rsid w:val="009E0E56"/>
    <w:rsid w:val="009E0F02"/>
    <w:rsid w:val="009E108D"/>
    <w:rsid w:val="009E13CC"/>
    <w:rsid w:val="009E2507"/>
    <w:rsid w:val="009E25C3"/>
    <w:rsid w:val="009E2608"/>
    <w:rsid w:val="009E30E4"/>
    <w:rsid w:val="009E3218"/>
    <w:rsid w:val="009E3539"/>
    <w:rsid w:val="009E3B7F"/>
    <w:rsid w:val="009E3C88"/>
    <w:rsid w:val="009E3E72"/>
    <w:rsid w:val="009E41FE"/>
    <w:rsid w:val="009E4760"/>
    <w:rsid w:val="009E4927"/>
    <w:rsid w:val="009E493F"/>
    <w:rsid w:val="009E4E23"/>
    <w:rsid w:val="009E4E2C"/>
    <w:rsid w:val="009E4F12"/>
    <w:rsid w:val="009E4FA3"/>
    <w:rsid w:val="009E505A"/>
    <w:rsid w:val="009E519D"/>
    <w:rsid w:val="009E52DC"/>
    <w:rsid w:val="009E559F"/>
    <w:rsid w:val="009E55B3"/>
    <w:rsid w:val="009E5A76"/>
    <w:rsid w:val="009E5BED"/>
    <w:rsid w:val="009E60D3"/>
    <w:rsid w:val="009E6466"/>
    <w:rsid w:val="009E6519"/>
    <w:rsid w:val="009E6819"/>
    <w:rsid w:val="009E6993"/>
    <w:rsid w:val="009E712F"/>
    <w:rsid w:val="009E7318"/>
    <w:rsid w:val="009E7B3D"/>
    <w:rsid w:val="009F01CC"/>
    <w:rsid w:val="009F01DA"/>
    <w:rsid w:val="009F0839"/>
    <w:rsid w:val="009F0CFF"/>
    <w:rsid w:val="009F0D9B"/>
    <w:rsid w:val="009F0E19"/>
    <w:rsid w:val="009F109D"/>
    <w:rsid w:val="009F1196"/>
    <w:rsid w:val="009F11C0"/>
    <w:rsid w:val="009F132E"/>
    <w:rsid w:val="009F1352"/>
    <w:rsid w:val="009F15A7"/>
    <w:rsid w:val="009F17DE"/>
    <w:rsid w:val="009F1E3F"/>
    <w:rsid w:val="009F1FA7"/>
    <w:rsid w:val="009F2065"/>
    <w:rsid w:val="009F26D4"/>
    <w:rsid w:val="009F2A7F"/>
    <w:rsid w:val="009F2DA8"/>
    <w:rsid w:val="009F2E24"/>
    <w:rsid w:val="009F3F13"/>
    <w:rsid w:val="009F49E6"/>
    <w:rsid w:val="009F4CE5"/>
    <w:rsid w:val="009F5225"/>
    <w:rsid w:val="009F54D7"/>
    <w:rsid w:val="009F5512"/>
    <w:rsid w:val="009F55BD"/>
    <w:rsid w:val="009F58D9"/>
    <w:rsid w:val="009F5A10"/>
    <w:rsid w:val="009F5C83"/>
    <w:rsid w:val="009F6AC3"/>
    <w:rsid w:val="009F6FAF"/>
    <w:rsid w:val="009F71E8"/>
    <w:rsid w:val="009F7444"/>
    <w:rsid w:val="009F74C2"/>
    <w:rsid w:val="009F77E7"/>
    <w:rsid w:val="009F7860"/>
    <w:rsid w:val="009F7893"/>
    <w:rsid w:val="009F7985"/>
    <w:rsid w:val="009F7AEC"/>
    <w:rsid w:val="009F7BCF"/>
    <w:rsid w:val="009F7DA9"/>
    <w:rsid w:val="009F7E2D"/>
    <w:rsid w:val="00A00146"/>
    <w:rsid w:val="00A007DA"/>
    <w:rsid w:val="00A00863"/>
    <w:rsid w:val="00A00B42"/>
    <w:rsid w:val="00A00C26"/>
    <w:rsid w:val="00A00C2F"/>
    <w:rsid w:val="00A00C38"/>
    <w:rsid w:val="00A00CA7"/>
    <w:rsid w:val="00A00CE4"/>
    <w:rsid w:val="00A014E8"/>
    <w:rsid w:val="00A016D4"/>
    <w:rsid w:val="00A01B39"/>
    <w:rsid w:val="00A02141"/>
    <w:rsid w:val="00A02532"/>
    <w:rsid w:val="00A0292B"/>
    <w:rsid w:val="00A029D1"/>
    <w:rsid w:val="00A02A37"/>
    <w:rsid w:val="00A031DA"/>
    <w:rsid w:val="00A03305"/>
    <w:rsid w:val="00A0370F"/>
    <w:rsid w:val="00A0384E"/>
    <w:rsid w:val="00A03ED5"/>
    <w:rsid w:val="00A03F83"/>
    <w:rsid w:val="00A03FFE"/>
    <w:rsid w:val="00A04255"/>
    <w:rsid w:val="00A04637"/>
    <w:rsid w:val="00A046CD"/>
    <w:rsid w:val="00A04711"/>
    <w:rsid w:val="00A04714"/>
    <w:rsid w:val="00A0498D"/>
    <w:rsid w:val="00A049AA"/>
    <w:rsid w:val="00A04C39"/>
    <w:rsid w:val="00A054CE"/>
    <w:rsid w:val="00A0553A"/>
    <w:rsid w:val="00A05978"/>
    <w:rsid w:val="00A059D1"/>
    <w:rsid w:val="00A05B23"/>
    <w:rsid w:val="00A05FE9"/>
    <w:rsid w:val="00A061DC"/>
    <w:rsid w:val="00A063B4"/>
    <w:rsid w:val="00A06499"/>
    <w:rsid w:val="00A0653D"/>
    <w:rsid w:val="00A0658C"/>
    <w:rsid w:val="00A069AE"/>
    <w:rsid w:val="00A06DE2"/>
    <w:rsid w:val="00A073B1"/>
    <w:rsid w:val="00A074D3"/>
    <w:rsid w:val="00A0765B"/>
    <w:rsid w:val="00A0794F"/>
    <w:rsid w:val="00A0AA22"/>
    <w:rsid w:val="00A102A1"/>
    <w:rsid w:val="00A10C29"/>
    <w:rsid w:val="00A10CC2"/>
    <w:rsid w:val="00A111AC"/>
    <w:rsid w:val="00A11B5F"/>
    <w:rsid w:val="00A11D26"/>
    <w:rsid w:val="00A11D9C"/>
    <w:rsid w:val="00A11EE2"/>
    <w:rsid w:val="00A1203D"/>
    <w:rsid w:val="00A1205F"/>
    <w:rsid w:val="00A121B6"/>
    <w:rsid w:val="00A12300"/>
    <w:rsid w:val="00A123EA"/>
    <w:rsid w:val="00A12E84"/>
    <w:rsid w:val="00A131A6"/>
    <w:rsid w:val="00A131BA"/>
    <w:rsid w:val="00A13292"/>
    <w:rsid w:val="00A133C0"/>
    <w:rsid w:val="00A1367A"/>
    <w:rsid w:val="00A1370E"/>
    <w:rsid w:val="00A13E35"/>
    <w:rsid w:val="00A13F7B"/>
    <w:rsid w:val="00A141B0"/>
    <w:rsid w:val="00A141DE"/>
    <w:rsid w:val="00A141E6"/>
    <w:rsid w:val="00A144E4"/>
    <w:rsid w:val="00A145B3"/>
    <w:rsid w:val="00A1463C"/>
    <w:rsid w:val="00A14DC8"/>
    <w:rsid w:val="00A1512D"/>
    <w:rsid w:val="00A15A46"/>
    <w:rsid w:val="00A16175"/>
    <w:rsid w:val="00A165B8"/>
    <w:rsid w:val="00A166DA"/>
    <w:rsid w:val="00A1724C"/>
    <w:rsid w:val="00A17256"/>
    <w:rsid w:val="00A172E2"/>
    <w:rsid w:val="00A1747F"/>
    <w:rsid w:val="00A17496"/>
    <w:rsid w:val="00A17D5F"/>
    <w:rsid w:val="00A17ED7"/>
    <w:rsid w:val="00A20713"/>
    <w:rsid w:val="00A20958"/>
    <w:rsid w:val="00A20E7F"/>
    <w:rsid w:val="00A2153F"/>
    <w:rsid w:val="00A21764"/>
    <w:rsid w:val="00A21BCC"/>
    <w:rsid w:val="00A21E9F"/>
    <w:rsid w:val="00A22431"/>
    <w:rsid w:val="00A22496"/>
    <w:rsid w:val="00A225A8"/>
    <w:rsid w:val="00A2281B"/>
    <w:rsid w:val="00A22A7C"/>
    <w:rsid w:val="00A22BCC"/>
    <w:rsid w:val="00A22CFA"/>
    <w:rsid w:val="00A23119"/>
    <w:rsid w:val="00A2327D"/>
    <w:rsid w:val="00A2375E"/>
    <w:rsid w:val="00A23F35"/>
    <w:rsid w:val="00A243B2"/>
    <w:rsid w:val="00A243EC"/>
    <w:rsid w:val="00A24671"/>
    <w:rsid w:val="00A2467F"/>
    <w:rsid w:val="00A246B0"/>
    <w:rsid w:val="00A24A1C"/>
    <w:rsid w:val="00A25061"/>
    <w:rsid w:val="00A2522A"/>
    <w:rsid w:val="00A25B9C"/>
    <w:rsid w:val="00A25C97"/>
    <w:rsid w:val="00A25EB3"/>
    <w:rsid w:val="00A26151"/>
    <w:rsid w:val="00A263C8"/>
    <w:rsid w:val="00A26583"/>
    <w:rsid w:val="00A2677E"/>
    <w:rsid w:val="00A2683C"/>
    <w:rsid w:val="00A2690D"/>
    <w:rsid w:val="00A26DC2"/>
    <w:rsid w:val="00A27423"/>
    <w:rsid w:val="00A274B5"/>
    <w:rsid w:val="00A2761A"/>
    <w:rsid w:val="00A27F0C"/>
    <w:rsid w:val="00A30761"/>
    <w:rsid w:val="00A30763"/>
    <w:rsid w:val="00A30976"/>
    <w:rsid w:val="00A30D68"/>
    <w:rsid w:val="00A313D9"/>
    <w:rsid w:val="00A317F0"/>
    <w:rsid w:val="00A31D99"/>
    <w:rsid w:val="00A3218E"/>
    <w:rsid w:val="00A32A5D"/>
    <w:rsid w:val="00A32FB1"/>
    <w:rsid w:val="00A33164"/>
    <w:rsid w:val="00A33198"/>
    <w:rsid w:val="00A3355D"/>
    <w:rsid w:val="00A335B6"/>
    <w:rsid w:val="00A337F6"/>
    <w:rsid w:val="00A33BF9"/>
    <w:rsid w:val="00A33D05"/>
    <w:rsid w:val="00A34587"/>
    <w:rsid w:val="00A34675"/>
    <w:rsid w:val="00A34996"/>
    <w:rsid w:val="00A34B00"/>
    <w:rsid w:val="00A34E15"/>
    <w:rsid w:val="00A350E2"/>
    <w:rsid w:val="00A3537A"/>
    <w:rsid w:val="00A3545A"/>
    <w:rsid w:val="00A35A45"/>
    <w:rsid w:val="00A35F8B"/>
    <w:rsid w:val="00A3693D"/>
    <w:rsid w:val="00A36BA5"/>
    <w:rsid w:val="00A36BAF"/>
    <w:rsid w:val="00A36F19"/>
    <w:rsid w:val="00A36F69"/>
    <w:rsid w:val="00A36FF2"/>
    <w:rsid w:val="00A36FF3"/>
    <w:rsid w:val="00A37201"/>
    <w:rsid w:val="00A37277"/>
    <w:rsid w:val="00A376C4"/>
    <w:rsid w:val="00A377BA"/>
    <w:rsid w:val="00A378D0"/>
    <w:rsid w:val="00A37A2A"/>
    <w:rsid w:val="00A37C39"/>
    <w:rsid w:val="00A37C63"/>
    <w:rsid w:val="00A402C6"/>
    <w:rsid w:val="00A40544"/>
    <w:rsid w:val="00A40652"/>
    <w:rsid w:val="00A40C70"/>
    <w:rsid w:val="00A41540"/>
    <w:rsid w:val="00A4176C"/>
    <w:rsid w:val="00A41FC7"/>
    <w:rsid w:val="00A420EF"/>
    <w:rsid w:val="00A42122"/>
    <w:rsid w:val="00A423E0"/>
    <w:rsid w:val="00A42491"/>
    <w:rsid w:val="00A426F7"/>
    <w:rsid w:val="00A42C7E"/>
    <w:rsid w:val="00A4307C"/>
    <w:rsid w:val="00A433A7"/>
    <w:rsid w:val="00A4357A"/>
    <w:rsid w:val="00A43A07"/>
    <w:rsid w:val="00A43AFF"/>
    <w:rsid w:val="00A44502"/>
    <w:rsid w:val="00A447E2"/>
    <w:rsid w:val="00A44C0B"/>
    <w:rsid w:val="00A44C51"/>
    <w:rsid w:val="00A450FD"/>
    <w:rsid w:val="00A4533F"/>
    <w:rsid w:val="00A45602"/>
    <w:rsid w:val="00A45865"/>
    <w:rsid w:val="00A459B0"/>
    <w:rsid w:val="00A459D8"/>
    <w:rsid w:val="00A45BC8"/>
    <w:rsid w:val="00A46159"/>
    <w:rsid w:val="00A46321"/>
    <w:rsid w:val="00A4677D"/>
    <w:rsid w:val="00A46BB6"/>
    <w:rsid w:val="00A46C77"/>
    <w:rsid w:val="00A46D83"/>
    <w:rsid w:val="00A46FE7"/>
    <w:rsid w:val="00A47959"/>
    <w:rsid w:val="00A47E09"/>
    <w:rsid w:val="00A47EE4"/>
    <w:rsid w:val="00A47F39"/>
    <w:rsid w:val="00A499EE"/>
    <w:rsid w:val="00A507C5"/>
    <w:rsid w:val="00A508C8"/>
    <w:rsid w:val="00A50988"/>
    <w:rsid w:val="00A511A4"/>
    <w:rsid w:val="00A51258"/>
    <w:rsid w:val="00A514C4"/>
    <w:rsid w:val="00A516C1"/>
    <w:rsid w:val="00A52373"/>
    <w:rsid w:val="00A52643"/>
    <w:rsid w:val="00A529BB"/>
    <w:rsid w:val="00A52F27"/>
    <w:rsid w:val="00A52FDF"/>
    <w:rsid w:val="00A534E7"/>
    <w:rsid w:val="00A538E3"/>
    <w:rsid w:val="00A53AB7"/>
    <w:rsid w:val="00A54147"/>
    <w:rsid w:val="00A541A7"/>
    <w:rsid w:val="00A541BD"/>
    <w:rsid w:val="00A542AE"/>
    <w:rsid w:val="00A54642"/>
    <w:rsid w:val="00A548AF"/>
    <w:rsid w:val="00A54BC1"/>
    <w:rsid w:val="00A555D2"/>
    <w:rsid w:val="00A563F6"/>
    <w:rsid w:val="00A56549"/>
    <w:rsid w:val="00A56647"/>
    <w:rsid w:val="00A567EF"/>
    <w:rsid w:val="00A5685B"/>
    <w:rsid w:val="00A56867"/>
    <w:rsid w:val="00A56876"/>
    <w:rsid w:val="00A569E6"/>
    <w:rsid w:val="00A56EC3"/>
    <w:rsid w:val="00A56F0B"/>
    <w:rsid w:val="00A56F8A"/>
    <w:rsid w:val="00A56FC4"/>
    <w:rsid w:val="00A570BB"/>
    <w:rsid w:val="00A571BA"/>
    <w:rsid w:val="00A57606"/>
    <w:rsid w:val="00A57977"/>
    <w:rsid w:val="00A57E8E"/>
    <w:rsid w:val="00A57EA9"/>
    <w:rsid w:val="00A57F34"/>
    <w:rsid w:val="00A57FB6"/>
    <w:rsid w:val="00A60483"/>
    <w:rsid w:val="00A6057B"/>
    <w:rsid w:val="00A607CB"/>
    <w:rsid w:val="00A60813"/>
    <w:rsid w:val="00A6084C"/>
    <w:rsid w:val="00A60854"/>
    <w:rsid w:val="00A60C99"/>
    <w:rsid w:val="00A60DA9"/>
    <w:rsid w:val="00A60DEF"/>
    <w:rsid w:val="00A60FCD"/>
    <w:rsid w:val="00A6118B"/>
    <w:rsid w:val="00A6122C"/>
    <w:rsid w:val="00A61610"/>
    <w:rsid w:val="00A617D4"/>
    <w:rsid w:val="00A6185B"/>
    <w:rsid w:val="00A61928"/>
    <w:rsid w:val="00A6199D"/>
    <w:rsid w:val="00A61F24"/>
    <w:rsid w:val="00A61F7D"/>
    <w:rsid w:val="00A6271C"/>
    <w:rsid w:val="00A62723"/>
    <w:rsid w:val="00A6278B"/>
    <w:rsid w:val="00A62E7B"/>
    <w:rsid w:val="00A63182"/>
    <w:rsid w:val="00A63238"/>
    <w:rsid w:val="00A6330E"/>
    <w:rsid w:val="00A63363"/>
    <w:rsid w:val="00A63B74"/>
    <w:rsid w:val="00A63C92"/>
    <w:rsid w:val="00A641BE"/>
    <w:rsid w:val="00A641ED"/>
    <w:rsid w:val="00A64439"/>
    <w:rsid w:val="00A6450C"/>
    <w:rsid w:val="00A64882"/>
    <w:rsid w:val="00A64B1B"/>
    <w:rsid w:val="00A65661"/>
    <w:rsid w:val="00A65BAC"/>
    <w:rsid w:val="00A66218"/>
    <w:rsid w:val="00A66310"/>
    <w:rsid w:val="00A6637C"/>
    <w:rsid w:val="00A66458"/>
    <w:rsid w:val="00A6653F"/>
    <w:rsid w:val="00A665EA"/>
    <w:rsid w:val="00A66974"/>
    <w:rsid w:val="00A66BE4"/>
    <w:rsid w:val="00A66ED3"/>
    <w:rsid w:val="00A66F83"/>
    <w:rsid w:val="00A671C0"/>
    <w:rsid w:val="00A671EF"/>
    <w:rsid w:val="00A6764B"/>
    <w:rsid w:val="00A67AF6"/>
    <w:rsid w:val="00A67B5D"/>
    <w:rsid w:val="00A67B6C"/>
    <w:rsid w:val="00A67BA2"/>
    <w:rsid w:val="00A67C7A"/>
    <w:rsid w:val="00A67DCF"/>
    <w:rsid w:val="00A67EB6"/>
    <w:rsid w:val="00A707DA"/>
    <w:rsid w:val="00A716E7"/>
    <w:rsid w:val="00A71A58"/>
    <w:rsid w:val="00A71B5D"/>
    <w:rsid w:val="00A71BC8"/>
    <w:rsid w:val="00A71C77"/>
    <w:rsid w:val="00A721A0"/>
    <w:rsid w:val="00A72603"/>
    <w:rsid w:val="00A7286F"/>
    <w:rsid w:val="00A734DA"/>
    <w:rsid w:val="00A73752"/>
    <w:rsid w:val="00A73996"/>
    <w:rsid w:val="00A74657"/>
    <w:rsid w:val="00A74872"/>
    <w:rsid w:val="00A74914"/>
    <w:rsid w:val="00A74C6E"/>
    <w:rsid w:val="00A74CB9"/>
    <w:rsid w:val="00A752C1"/>
    <w:rsid w:val="00A75425"/>
    <w:rsid w:val="00A75477"/>
    <w:rsid w:val="00A75B55"/>
    <w:rsid w:val="00A75BB2"/>
    <w:rsid w:val="00A75CC8"/>
    <w:rsid w:val="00A75EA8"/>
    <w:rsid w:val="00A75EF7"/>
    <w:rsid w:val="00A76262"/>
    <w:rsid w:val="00A764B4"/>
    <w:rsid w:val="00A76E62"/>
    <w:rsid w:val="00A76F36"/>
    <w:rsid w:val="00A770B1"/>
    <w:rsid w:val="00A77212"/>
    <w:rsid w:val="00A77710"/>
    <w:rsid w:val="00A7774D"/>
    <w:rsid w:val="00A77753"/>
    <w:rsid w:val="00A77952"/>
    <w:rsid w:val="00A8023F"/>
    <w:rsid w:val="00A80255"/>
    <w:rsid w:val="00A8029B"/>
    <w:rsid w:val="00A802C8"/>
    <w:rsid w:val="00A804AC"/>
    <w:rsid w:val="00A804B0"/>
    <w:rsid w:val="00A807E5"/>
    <w:rsid w:val="00A80DC7"/>
    <w:rsid w:val="00A8100B"/>
    <w:rsid w:val="00A81245"/>
    <w:rsid w:val="00A812A5"/>
    <w:rsid w:val="00A815C3"/>
    <w:rsid w:val="00A816B8"/>
    <w:rsid w:val="00A81952"/>
    <w:rsid w:val="00A81F4C"/>
    <w:rsid w:val="00A8200A"/>
    <w:rsid w:val="00A82A87"/>
    <w:rsid w:val="00A82ADC"/>
    <w:rsid w:val="00A82F57"/>
    <w:rsid w:val="00A82FE4"/>
    <w:rsid w:val="00A836A6"/>
    <w:rsid w:val="00A837E7"/>
    <w:rsid w:val="00A83A8C"/>
    <w:rsid w:val="00A83F23"/>
    <w:rsid w:val="00A84049"/>
    <w:rsid w:val="00A84186"/>
    <w:rsid w:val="00A84565"/>
    <w:rsid w:val="00A848A9"/>
    <w:rsid w:val="00A84959"/>
    <w:rsid w:val="00A84CC9"/>
    <w:rsid w:val="00A84EBA"/>
    <w:rsid w:val="00A85257"/>
    <w:rsid w:val="00A858BA"/>
    <w:rsid w:val="00A85BAA"/>
    <w:rsid w:val="00A86C20"/>
    <w:rsid w:val="00A873B7"/>
    <w:rsid w:val="00A87B37"/>
    <w:rsid w:val="00A87D93"/>
    <w:rsid w:val="00A87D96"/>
    <w:rsid w:val="00A8C5DB"/>
    <w:rsid w:val="00A90213"/>
    <w:rsid w:val="00A90672"/>
    <w:rsid w:val="00A90741"/>
    <w:rsid w:val="00A90968"/>
    <w:rsid w:val="00A9097C"/>
    <w:rsid w:val="00A90CED"/>
    <w:rsid w:val="00A90E47"/>
    <w:rsid w:val="00A90FA2"/>
    <w:rsid w:val="00A9156C"/>
    <w:rsid w:val="00A919F8"/>
    <w:rsid w:val="00A91A1B"/>
    <w:rsid w:val="00A92446"/>
    <w:rsid w:val="00A928A6"/>
    <w:rsid w:val="00A928C9"/>
    <w:rsid w:val="00A92CE5"/>
    <w:rsid w:val="00A931E3"/>
    <w:rsid w:val="00A93226"/>
    <w:rsid w:val="00A9323A"/>
    <w:rsid w:val="00A93732"/>
    <w:rsid w:val="00A93A83"/>
    <w:rsid w:val="00A93D9F"/>
    <w:rsid w:val="00A93E92"/>
    <w:rsid w:val="00A93EBB"/>
    <w:rsid w:val="00A93F0E"/>
    <w:rsid w:val="00A9413B"/>
    <w:rsid w:val="00A944DA"/>
    <w:rsid w:val="00A94542"/>
    <w:rsid w:val="00A94717"/>
    <w:rsid w:val="00A948D9"/>
    <w:rsid w:val="00A94989"/>
    <w:rsid w:val="00A94AD5"/>
    <w:rsid w:val="00A94D11"/>
    <w:rsid w:val="00A95094"/>
    <w:rsid w:val="00A951AA"/>
    <w:rsid w:val="00A95265"/>
    <w:rsid w:val="00A95556"/>
    <w:rsid w:val="00A957E2"/>
    <w:rsid w:val="00A95850"/>
    <w:rsid w:val="00A95CD4"/>
    <w:rsid w:val="00A95D61"/>
    <w:rsid w:val="00A972EF"/>
    <w:rsid w:val="00A97A98"/>
    <w:rsid w:val="00A97DD0"/>
    <w:rsid w:val="00AA03F3"/>
    <w:rsid w:val="00AA05FA"/>
    <w:rsid w:val="00AA0CD9"/>
    <w:rsid w:val="00AA0FA5"/>
    <w:rsid w:val="00AA13C4"/>
    <w:rsid w:val="00AA15E5"/>
    <w:rsid w:val="00AA1939"/>
    <w:rsid w:val="00AA19D8"/>
    <w:rsid w:val="00AA1FA9"/>
    <w:rsid w:val="00AA2361"/>
    <w:rsid w:val="00AA23ED"/>
    <w:rsid w:val="00AA2521"/>
    <w:rsid w:val="00AA26D8"/>
    <w:rsid w:val="00AA281A"/>
    <w:rsid w:val="00AA29A0"/>
    <w:rsid w:val="00AA32C7"/>
    <w:rsid w:val="00AA33EF"/>
    <w:rsid w:val="00AA356B"/>
    <w:rsid w:val="00AA36A8"/>
    <w:rsid w:val="00AA3878"/>
    <w:rsid w:val="00AA3BC8"/>
    <w:rsid w:val="00AA3C18"/>
    <w:rsid w:val="00AA3CB7"/>
    <w:rsid w:val="00AA3E65"/>
    <w:rsid w:val="00AA4730"/>
    <w:rsid w:val="00AA47DD"/>
    <w:rsid w:val="00AA48D0"/>
    <w:rsid w:val="00AA48E0"/>
    <w:rsid w:val="00AA490D"/>
    <w:rsid w:val="00AA52C4"/>
    <w:rsid w:val="00AA538D"/>
    <w:rsid w:val="00AA53D6"/>
    <w:rsid w:val="00AA54F2"/>
    <w:rsid w:val="00AA5666"/>
    <w:rsid w:val="00AA5968"/>
    <w:rsid w:val="00AA5CD2"/>
    <w:rsid w:val="00AA6119"/>
    <w:rsid w:val="00AA6232"/>
    <w:rsid w:val="00AA64B6"/>
    <w:rsid w:val="00AA6598"/>
    <w:rsid w:val="00AA661E"/>
    <w:rsid w:val="00AA6843"/>
    <w:rsid w:val="00AA6AB7"/>
    <w:rsid w:val="00AA6C61"/>
    <w:rsid w:val="00AA6CB8"/>
    <w:rsid w:val="00AA75B8"/>
    <w:rsid w:val="00AA7912"/>
    <w:rsid w:val="00AA7ADA"/>
    <w:rsid w:val="00AA7CA4"/>
    <w:rsid w:val="00AB03C2"/>
    <w:rsid w:val="00AB0526"/>
    <w:rsid w:val="00AB067D"/>
    <w:rsid w:val="00AB06E6"/>
    <w:rsid w:val="00AB07E2"/>
    <w:rsid w:val="00AB09F9"/>
    <w:rsid w:val="00AB129E"/>
    <w:rsid w:val="00AB16F9"/>
    <w:rsid w:val="00AB25D5"/>
    <w:rsid w:val="00AB27F7"/>
    <w:rsid w:val="00AB2FB9"/>
    <w:rsid w:val="00AB343A"/>
    <w:rsid w:val="00AB37CC"/>
    <w:rsid w:val="00AB3930"/>
    <w:rsid w:val="00AB3BC4"/>
    <w:rsid w:val="00AB3CFF"/>
    <w:rsid w:val="00AB3DEB"/>
    <w:rsid w:val="00AB419E"/>
    <w:rsid w:val="00AB42CE"/>
    <w:rsid w:val="00AB42EC"/>
    <w:rsid w:val="00AB4B2C"/>
    <w:rsid w:val="00AB4FBF"/>
    <w:rsid w:val="00AB53CD"/>
    <w:rsid w:val="00AB53E5"/>
    <w:rsid w:val="00AB5414"/>
    <w:rsid w:val="00AB57B4"/>
    <w:rsid w:val="00AB57F7"/>
    <w:rsid w:val="00AB5803"/>
    <w:rsid w:val="00AB5809"/>
    <w:rsid w:val="00AB58D7"/>
    <w:rsid w:val="00AB591D"/>
    <w:rsid w:val="00AB5964"/>
    <w:rsid w:val="00AB5C8F"/>
    <w:rsid w:val="00AB6672"/>
    <w:rsid w:val="00AB6EE6"/>
    <w:rsid w:val="00AB7082"/>
    <w:rsid w:val="00AB7211"/>
    <w:rsid w:val="00AB735D"/>
    <w:rsid w:val="00AB7631"/>
    <w:rsid w:val="00AB78F8"/>
    <w:rsid w:val="00AB7C9F"/>
    <w:rsid w:val="00AB7E26"/>
    <w:rsid w:val="00AB7F08"/>
    <w:rsid w:val="00ABB4C2"/>
    <w:rsid w:val="00AC0134"/>
    <w:rsid w:val="00AC03D8"/>
    <w:rsid w:val="00AC095A"/>
    <w:rsid w:val="00AC09E4"/>
    <w:rsid w:val="00AC0E11"/>
    <w:rsid w:val="00AC1774"/>
    <w:rsid w:val="00AC1903"/>
    <w:rsid w:val="00AC195C"/>
    <w:rsid w:val="00AC1A01"/>
    <w:rsid w:val="00AC1A2C"/>
    <w:rsid w:val="00AC1BF6"/>
    <w:rsid w:val="00AC1D64"/>
    <w:rsid w:val="00AC20E3"/>
    <w:rsid w:val="00AC2A99"/>
    <w:rsid w:val="00AC2FD3"/>
    <w:rsid w:val="00AC2FF3"/>
    <w:rsid w:val="00AC3315"/>
    <w:rsid w:val="00AC3588"/>
    <w:rsid w:val="00AC35D3"/>
    <w:rsid w:val="00AC363E"/>
    <w:rsid w:val="00AC413C"/>
    <w:rsid w:val="00AC4611"/>
    <w:rsid w:val="00AC49B7"/>
    <w:rsid w:val="00AC49CA"/>
    <w:rsid w:val="00AC4EC0"/>
    <w:rsid w:val="00AC5867"/>
    <w:rsid w:val="00AC5D9F"/>
    <w:rsid w:val="00AC6514"/>
    <w:rsid w:val="00AC6812"/>
    <w:rsid w:val="00AC6916"/>
    <w:rsid w:val="00AC6AF0"/>
    <w:rsid w:val="00AC758D"/>
    <w:rsid w:val="00AC786B"/>
    <w:rsid w:val="00AC7A92"/>
    <w:rsid w:val="00AC7AD7"/>
    <w:rsid w:val="00AC7B7B"/>
    <w:rsid w:val="00AC7F07"/>
    <w:rsid w:val="00AD00E9"/>
    <w:rsid w:val="00AD01B9"/>
    <w:rsid w:val="00AD069E"/>
    <w:rsid w:val="00AD0D12"/>
    <w:rsid w:val="00AD0EA7"/>
    <w:rsid w:val="00AD0F36"/>
    <w:rsid w:val="00AD1019"/>
    <w:rsid w:val="00AD1044"/>
    <w:rsid w:val="00AD1291"/>
    <w:rsid w:val="00AD13C1"/>
    <w:rsid w:val="00AD150C"/>
    <w:rsid w:val="00AD1697"/>
    <w:rsid w:val="00AD1B44"/>
    <w:rsid w:val="00AD2279"/>
    <w:rsid w:val="00AD2399"/>
    <w:rsid w:val="00AD274E"/>
    <w:rsid w:val="00AD2967"/>
    <w:rsid w:val="00AD3757"/>
    <w:rsid w:val="00AD3CA1"/>
    <w:rsid w:val="00AD3E5D"/>
    <w:rsid w:val="00AD3EA4"/>
    <w:rsid w:val="00AD46A9"/>
    <w:rsid w:val="00AD4CDF"/>
    <w:rsid w:val="00AD5541"/>
    <w:rsid w:val="00AD56F6"/>
    <w:rsid w:val="00AD5937"/>
    <w:rsid w:val="00AD5A57"/>
    <w:rsid w:val="00AD5D46"/>
    <w:rsid w:val="00AD6019"/>
    <w:rsid w:val="00AD6414"/>
    <w:rsid w:val="00AD6A93"/>
    <w:rsid w:val="00AD6B2B"/>
    <w:rsid w:val="00AD6C43"/>
    <w:rsid w:val="00AD7B6E"/>
    <w:rsid w:val="00AD7B8A"/>
    <w:rsid w:val="00AD7B8B"/>
    <w:rsid w:val="00AD7B8C"/>
    <w:rsid w:val="00AD7D6F"/>
    <w:rsid w:val="00AD7E34"/>
    <w:rsid w:val="00AE00EA"/>
    <w:rsid w:val="00AE0243"/>
    <w:rsid w:val="00AE0C2F"/>
    <w:rsid w:val="00AE1012"/>
    <w:rsid w:val="00AE1141"/>
    <w:rsid w:val="00AE14A3"/>
    <w:rsid w:val="00AE1A28"/>
    <w:rsid w:val="00AE1A5E"/>
    <w:rsid w:val="00AE1A69"/>
    <w:rsid w:val="00AE1CE8"/>
    <w:rsid w:val="00AE1EC7"/>
    <w:rsid w:val="00AE209B"/>
    <w:rsid w:val="00AE23BA"/>
    <w:rsid w:val="00AE283A"/>
    <w:rsid w:val="00AE2865"/>
    <w:rsid w:val="00AE2B1F"/>
    <w:rsid w:val="00AE2DEC"/>
    <w:rsid w:val="00AE336A"/>
    <w:rsid w:val="00AE371B"/>
    <w:rsid w:val="00AE3834"/>
    <w:rsid w:val="00AE424A"/>
    <w:rsid w:val="00AE4536"/>
    <w:rsid w:val="00AE4737"/>
    <w:rsid w:val="00AE5048"/>
    <w:rsid w:val="00AE5204"/>
    <w:rsid w:val="00AE5436"/>
    <w:rsid w:val="00AE5D5A"/>
    <w:rsid w:val="00AE68E2"/>
    <w:rsid w:val="00AE6989"/>
    <w:rsid w:val="00AE7087"/>
    <w:rsid w:val="00AE71EF"/>
    <w:rsid w:val="00AE7573"/>
    <w:rsid w:val="00AE78DC"/>
    <w:rsid w:val="00AE7C45"/>
    <w:rsid w:val="00AF05CD"/>
    <w:rsid w:val="00AF06C6"/>
    <w:rsid w:val="00AF075F"/>
    <w:rsid w:val="00AF0CB3"/>
    <w:rsid w:val="00AF11AB"/>
    <w:rsid w:val="00AF14A4"/>
    <w:rsid w:val="00AF150A"/>
    <w:rsid w:val="00AF1F11"/>
    <w:rsid w:val="00AF206C"/>
    <w:rsid w:val="00AF256A"/>
    <w:rsid w:val="00AF28FE"/>
    <w:rsid w:val="00AF2A70"/>
    <w:rsid w:val="00AF3691"/>
    <w:rsid w:val="00AF4343"/>
    <w:rsid w:val="00AF5491"/>
    <w:rsid w:val="00AF562B"/>
    <w:rsid w:val="00AF56C2"/>
    <w:rsid w:val="00AF575A"/>
    <w:rsid w:val="00AF5906"/>
    <w:rsid w:val="00AF5BB2"/>
    <w:rsid w:val="00AF5C04"/>
    <w:rsid w:val="00AF6209"/>
    <w:rsid w:val="00AF6649"/>
    <w:rsid w:val="00AF6868"/>
    <w:rsid w:val="00AF6979"/>
    <w:rsid w:val="00AF69A1"/>
    <w:rsid w:val="00AF6B25"/>
    <w:rsid w:val="00AF6E0B"/>
    <w:rsid w:val="00AF701E"/>
    <w:rsid w:val="00AF708D"/>
    <w:rsid w:val="00AF7132"/>
    <w:rsid w:val="00AF7422"/>
    <w:rsid w:val="00AF7529"/>
    <w:rsid w:val="00AF75CF"/>
    <w:rsid w:val="00AF789C"/>
    <w:rsid w:val="00AF7AC6"/>
    <w:rsid w:val="00AF839E"/>
    <w:rsid w:val="00B000F0"/>
    <w:rsid w:val="00B00283"/>
    <w:rsid w:val="00B002B2"/>
    <w:rsid w:val="00B004C7"/>
    <w:rsid w:val="00B006E2"/>
    <w:rsid w:val="00B01505"/>
    <w:rsid w:val="00B01673"/>
    <w:rsid w:val="00B01726"/>
    <w:rsid w:val="00B01C74"/>
    <w:rsid w:val="00B0228A"/>
    <w:rsid w:val="00B02371"/>
    <w:rsid w:val="00B02922"/>
    <w:rsid w:val="00B02A7A"/>
    <w:rsid w:val="00B02BE3"/>
    <w:rsid w:val="00B02D86"/>
    <w:rsid w:val="00B02E58"/>
    <w:rsid w:val="00B02E8D"/>
    <w:rsid w:val="00B0390C"/>
    <w:rsid w:val="00B03FE9"/>
    <w:rsid w:val="00B0481B"/>
    <w:rsid w:val="00B04B47"/>
    <w:rsid w:val="00B04F57"/>
    <w:rsid w:val="00B04F89"/>
    <w:rsid w:val="00B05048"/>
    <w:rsid w:val="00B0525C"/>
    <w:rsid w:val="00B058A6"/>
    <w:rsid w:val="00B05FCA"/>
    <w:rsid w:val="00B0626A"/>
    <w:rsid w:val="00B068BE"/>
    <w:rsid w:val="00B07098"/>
    <w:rsid w:val="00B0748B"/>
    <w:rsid w:val="00B07A4A"/>
    <w:rsid w:val="00B07D34"/>
    <w:rsid w:val="00B07D51"/>
    <w:rsid w:val="00B07F77"/>
    <w:rsid w:val="00B10428"/>
    <w:rsid w:val="00B10810"/>
    <w:rsid w:val="00B10A63"/>
    <w:rsid w:val="00B10A7D"/>
    <w:rsid w:val="00B10C3D"/>
    <w:rsid w:val="00B10FBB"/>
    <w:rsid w:val="00B12082"/>
    <w:rsid w:val="00B127FD"/>
    <w:rsid w:val="00B12D3B"/>
    <w:rsid w:val="00B12DA7"/>
    <w:rsid w:val="00B13074"/>
    <w:rsid w:val="00B13126"/>
    <w:rsid w:val="00B133EE"/>
    <w:rsid w:val="00B13873"/>
    <w:rsid w:val="00B13C59"/>
    <w:rsid w:val="00B143EB"/>
    <w:rsid w:val="00B144BD"/>
    <w:rsid w:val="00B14657"/>
    <w:rsid w:val="00B14676"/>
    <w:rsid w:val="00B148CC"/>
    <w:rsid w:val="00B14A40"/>
    <w:rsid w:val="00B14BA7"/>
    <w:rsid w:val="00B15332"/>
    <w:rsid w:val="00B154E8"/>
    <w:rsid w:val="00B155BC"/>
    <w:rsid w:val="00B15695"/>
    <w:rsid w:val="00B156CA"/>
    <w:rsid w:val="00B15C10"/>
    <w:rsid w:val="00B1639C"/>
    <w:rsid w:val="00B163C7"/>
    <w:rsid w:val="00B167A7"/>
    <w:rsid w:val="00B16F37"/>
    <w:rsid w:val="00B170AB"/>
    <w:rsid w:val="00B1717D"/>
    <w:rsid w:val="00B17DAB"/>
    <w:rsid w:val="00B1D31F"/>
    <w:rsid w:val="00B200AA"/>
    <w:rsid w:val="00B201AB"/>
    <w:rsid w:val="00B20757"/>
    <w:rsid w:val="00B2076A"/>
    <w:rsid w:val="00B2080F"/>
    <w:rsid w:val="00B20C6B"/>
    <w:rsid w:val="00B20DF8"/>
    <w:rsid w:val="00B217E8"/>
    <w:rsid w:val="00B22152"/>
    <w:rsid w:val="00B22263"/>
    <w:rsid w:val="00B22600"/>
    <w:rsid w:val="00B22B71"/>
    <w:rsid w:val="00B22EB3"/>
    <w:rsid w:val="00B22FD6"/>
    <w:rsid w:val="00B230CD"/>
    <w:rsid w:val="00B23135"/>
    <w:rsid w:val="00B2328A"/>
    <w:rsid w:val="00B232F9"/>
    <w:rsid w:val="00B23386"/>
    <w:rsid w:val="00B236D4"/>
    <w:rsid w:val="00B2382B"/>
    <w:rsid w:val="00B23895"/>
    <w:rsid w:val="00B23ED6"/>
    <w:rsid w:val="00B2414A"/>
    <w:rsid w:val="00B245E7"/>
    <w:rsid w:val="00B25182"/>
    <w:rsid w:val="00B253DA"/>
    <w:rsid w:val="00B255F3"/>
    <w:rsid w:val="00B256C2"/>
    <w:rsid w:val="00B257F3"/>
    <w:rsid w:val="00B25B08"/>
    <w:rsid w:val="00B25F1A"/>
    <w:rsid w:val="00B26033"/>
    <w:rsid w:val="00B26100"/>
    <w:rsid w:val="00B262F9"/>
    <w:rsid w:val="00B26B6A"/>
    <w:rsid w:val="00B26D7A"/>
    <w:rsid w:val="00B27015"/>
    <w:rsid w:val="00B2781B"/>
    <w:rsid w:val="00B27921"/>
    <w:rsid w:val="00B27A38"/>
    <w:rsid w:val="00B27C7F"/>
    <w:rsid w:val="00B27EB7"/>
    <w:rsid w:val="00B3018A"/>
    <w:rsid w:val="00B30606"/>
    <w:rsid w:val="00B30928"/>
    <w:rsid w:val="00B30D75"/>
    <w:rsid w:val="00B30DEF"/>
    <w:rsid w:val="00B310D3"/>
    <w:rsid w:val="00B314E1"/>
    <w:rsid w:val="00B3165B"/>
    <w:rsid w:val="00B31681"/>
    <w:rsid w:val="00B32018"/>
    <w:rsid w:val="00B32019"/>
    <w:rsid w:val="00B3225E"/>
    <w:rsid w:val="00B32260"/>
    <w:rsid w:val="00B3238A"/>
    <w:rsid w:val="00B32439"/>
    <w:rsid w:val="00B32832"/>
    <w:rsid w:val="00B32EBC"/>
    <w:rsid w:val="00B32F07"/>
    <w:rsid w:val="00B33777"/>
    <w:rsid w:val="00B339B3"/>
    <w:rsid w:val="00B339E9"/>
    <w:rsid w:val="00B33C6E"/>
    <w:rsid w:val="00B33D20"/>
    <w:rsid w:val="00B33EDE"/>
    <w:rsid w:val="00B341FF"/>
    <w:rsid w:val="00B345C6"/>
    <w:rsid w:val="00B34677"/>
    <w:rsid w:val="00B347E7"/>
    <w:rsid w:val="00B3482A"/>
    <w:rsid w:val="00B3485E"/>
    <w:rsid w:val="00B34A11"/>
    <w:rsid w:val="00B34F09"/>
    <w:rsid w:val="00B353D5"/>
    <w:rsid w:val="00B35646"/>
    <w:rsid w:val="00B35F4F"/>
    <w:rsid w:val="00B36137"/>
    <w:rsid w:val="00B362E9"/>
    <w:rsid w:val="00B364DF"/>
    <w:rsid w:val="00B37474"/>
    <w:rsid w:val="00B37565"/>
    <w:rsid w:val="00B37852"/>
    <w:rsid w:val="00B37994"/>
    <w:rsid w:val="00B37A03"/>
    <w:rsid w:val="00B37BE6"/>
    <w:rsid w:val="00B37BF0"/>
    <w:rsid w:val="00B37DA1"/>
    <w:rsid w:val="00B400D9"/>
    <w:rsid w:val="00B4026B"/>
    <w:rsid w:val="00B402B8"/>
    <w:rsid w:val="00B4072F"/>
    <w:rsid w:val="00B410B0"/>
    <w:rsid w:val="00B41477"/>
    <w:rsid w:val="00B41D97"/>
    <w:rsid w:val="00B41E47"/>
    <w:rsid w:val="00B41FE0"/>
    <w:rsid w:val="00B42648"/>
    <w:rsid w:val="00B429CB"/>
    <w:rsid w:val="00B42A5E"/>
    <w:rsid w:val="00B42AD0"/>
    <w:rsid w:val="00B42C4B"/>
    <w:rsid w:val="00B43242"/>
    <w:rsid w:val="00B43380"/>
    <w:rsid w:val="00B43669"/>
    <w:rsid w:val="00B43DF1"/>
    <w:rsid w:val="00B44665"/>
    <w:rsid w:val="00B44693"/>
    <w:rsid w:val="00B44792"/>
    <w:rsid w:val="00B448DA"/>
    <w:rsid w:val="00B448DB"/>
    <w:rsid w:val="00B44C44"/>
    <w:rsid w:val="00B44DD2"/>
    <w:rsid w:val="00B44E3C"/>
    <w:rsid w:val="00B44E89"/>
    <w:rsid w:val="00B44F98"/>
    <w:rsid w:val="00B45162"/>
    <w:rsid w:val="00B4525C"/>
    <w:rsid w:val="00B45A8C"/>
    <w:rsid w:val="00B45A9B"/>
    <w:rsid w:val="00B45D79"/>
    <w:rsid w:val="00B45E82"/>
    <w:rsid w:val="00B46587"/>
    <w:rsid w:val="00B46F94"/>
    <w:rsid w:val="00B46FAB"/>
    <w:rsid w:val="00B47035"/>
    <w:rsid w:val="00B470E2"/>
    <w:rsid w:val="00B472B7"/>
    <w:rsid w:val="00B473D9"/>
    <w:rsid w:val="00B47431"/>
    <w:rsid w:val="00B47826"/>
    <w:rsid w:val="00B47A41"/>
    <w:rsid w:val="00B47A52"/>
    <w:rsid w:val="00B47E0C"/>
    <w:rsid w:val="00B5043D"/>
    <w:rsid w:val="00B51228"/>
    <w:rsid w:val="00B516FF"/>
    <w:rsid w:val="00B51931"/>
    <w:rsid w:val="00B51B1B"/>
    <w:rsid w:val="00B51CC8"/>
    <w:rsid w:val="00B5210B"/>
    <w:rsid w:val="00B52288"/>
    <w:rsid w:val="00B523DB"/>
    <w:rsid w:val="00B52473"/>
    <w:rsid w:val="00B527DA"/>
    <w:rsid w:val="00B52A57"/>
    <w:rsid w:val="00B52AF2"/>
    <w:rsid w:val="00B52F1E"/>
    <w:rsid w:val="00B52F63"/>
    <w:rsid w:val="00B52F8F"/>
    <w:rsid w:val="00B5308A"/>
    <w:rsid w:val="00B532D5"/>
    <w:rsid w:val="00B53586"/>
    <w:rsid w:val="00B535D7"/>
    <w:rsid w:val="00B53B25"/>
    <w:rsid w:val="00B53DD4"/>
    <w:rsid w:val="00B53F3F"/>
    <w:rsid w:val="00B541E2"/>
    <w:rsid w:val="00B54782"/>
    <w:rsid w:val="00B54AEC"/>
    <w:rsid w:val="00B54CD8"/>
    <w:rsid w:val="00B54FD4"/>
    <w:rsid w:val="00B5509E"/>
    <w:rsid w:val="00B550A4"/>
    <w:rsid w:val="00B5538C"/>
    <w:rsid w:val="00B553FB"/>
    <w:rsid w:val="00B5547D"/>
    <w:rsid w:val="00B55511"/>
    <w:rsid w:val="00B5566C"/>
    <w:rsid w:val="00B5569E"/>
    <w:rsid w:val="00B55811"/>
    <w:rsid w:val="00B55828"/>
    <w:rsid w:val="00B55A1D"/>
    <w:rsid w:val="00B55FAF"/>
    <w:rsid w:val="00B5680F"/>
    <w:rsid w:val="00B578BA"/>
    <w:rsid w:val="00B578E0"/>
    <w:rsid w:val="00B578F5"/>
    <w:rsid w:val="00B57B0A"/>
    <w:rsid w:val="00B57E40"/>
    <w:rsid w:val="00B57EF7"/>
    <w:rsid w:val="00B6058C"/>
    <w:rsid w:val="00B6078C"/>
    <w:rsid w:val="00B607A6"/>
    <w:rsid w:val="00B60A53"/>
    <w:rsid w:val="00B60DC3"/>
    <w:rsid w:val="00B60EEC"/>
    <w:rsid w:val="00B62089"/>
    <w:rsid w:val="00B620F6"/>
    <w:rsid w:val="00B623A7"/>
    <w:rsid w:val="00B62518"/>
    <w:rsid w:val="00B62A40"/>
    <w:rsid w:val="00B62AB5"/>
    <w:rsid w:val="00B62CAE"/>
    <w:rsid w:val="00B62E93"/>
    <w:rsid w:val="00B631E4"/>
    <w:rsid w:val="00B6373E"/>
    <w:rsid w:val="00B63C70"/>
    <w:rsid w:val="00B63CCD"/>
    <w:rsid w:val="00B63D83"/>
    <w:rsid w:val="00B63DAF"/>
    <w:rsid w:val="00B64107"/>
    <w:rsid w:val="00B646BA"/>
    <w:rsid w:val="00B64FB2"/>
    <w:rsid w:val="00B6504D"/>
    <w:rsid w:val="00B65096"/>
    <w:rsid w:val="00B65209"/>
    <w:rsid w:val="00B654BE"/>
    <w:rsid w:val="00B654EA"/>
    <w:rsid w:val="00B65653"/>
    <w:rsid w:val="00B656D6"/>
    <w:rsid w:val="00B65BDD"/>
    <w:rsid w:val="00B65E2B"/>
    <w:rsid w:val="00B66364"/>
    <w:rsid w:val="00B66B36"/>
    <w:rsid w:val="00B66E89"/>
    <w:rsid w:val="00B67285"/>
    <w:rsid w:val="00B6751F"/>
    <w:rsid w:val="00B675EE"/>
    <w:rsid w:val="00B677A2"/>
    <w:rsid w:val="00B677CD"/>
    <w:rsid w:val="00B67BA7"/>
    <w:rsid w:val="00B67E8E"/>
    <w:rsid w:val="00B700D6"/>
    <w:rsid w:val="00B70494"/>
    <w:rsid w:val="00B705D9"/>
    <w:rsid w:val="00B706FE"/>
    <w:rsid w:val="00B707ED"/>
    <w:rsid w:val="00B70DC8"/>
    <w:rsid w:val="00B71628"/>
    <w:rsid w:val="00B7191E"/>
    <w:rsid w:val="00B71A29"/>
    <w:rsid w:val="00B71C09"/>
    <w:rsid w:val="00B71D54"/>
    <w:rsid w:val="00B7220E"/>
    <w:rsid w:val="00B726B1"/>
    <w:rsid w:val="00B72FCD"/>
    <w:rsid w:val="00B73048"/>
    <w:rsid w:val="00B73515"/>
    <w:rsid w:val="00B73725"/>
    <w:rsid w:val="00B73875"/>
    <w:rsid w:val="00B739E2"/>
    <w:rsid w:val="00B74093"/>
    <w:rsid w:val="00B74413"/>
    <w:rsid w:val="00B74793"/>
    <w:rsid w:val="00B7485D"/>
    <w:rsid w:val="00B74DE0"/>
    <w:rsid w:val="00B7563D"/>
    <w:rsid w:val="00B7589A"/>
    <w:rsid w:val="00B759AC"/>
    <w:rsid w:val="00B759CB"/>
    <w:rsid w:val="00B75BF4"/>
    <w:rsid w:val="00B75CF3"/>
    <w:rsid w:val="00B75E15"/>
    <w:rsid w:val="00B7600B"/>
    <w:rsid w:val="00B764D1"/>
    <w:rsid w:val="00B76ECB"/>
    <w:rsid w:val="00B76FCD"/>
    <w:rsid w:val="00B77392"/>
    <w:rsid w:val="00B774B3"/>
    <w:rsid w:val="00B77514"/>
    <w:rsid w:val="00B7772C"/>
    <w:rsid w:val="00B77A4C"/>
    <w:rsid w:val="00B8012C"/>
    <w:rsid w:val="00B802B4"/>
    <w:rsid w:val="00B80315"/>
    <w:rsid w:val="00B80408"/>
    <w:rsid w:val="00B80477"/>
    <w:rsid w:val="00B80A9F"/>
    <w:rsid w:val="00B80D6A"/>
    <w:rsid w:val="00B80F84"/>
    <w:rsid w:val="00B810E2"/>
    <w:rsid w:val="00B81239"/>
    <w:rsid w:val="00B818F0"/>
    <w:rsid w:val="00B81B30"/>
    <w:rsid w:val="00B81CE0"/>
    <w:rsid w:val="00B81DB8"/>
    <w:rsid w:val="00B82166"/>
    <w:rsid w:val="00B82192"/>
    <w:rsid w:val="00B82330"/>
    <w:rsid w:val="00B8266D"/>
    <w:rsid w:val="00B82784"/>
    <w:rsid w:val="00B829C6"/>
    <w:rsid w:val="00B829E7"/>
    <w:rsid w:val="00B8330C"/>
    <w:rsid w:val="00B83539"/>
    <w:rsid w:val="00B83A9E"/>
    <w:rsid w:val="00B83D91"/>
    <w:rsid w:val="00B84172"/>
    <w:rsid w:val="00B841F7"/>
    <w:rsid w:val="00B842A6"/>
    <w:rsid w:val="00B842B4"/>
    <w:rsid w:val="00B8431A"/>
    <w:rsid w:val="00B84375"/>
    <w:rsid w:val="00B84977"/>
    <w:rsid w:val="00B849D4"/>
    <w:rsid w:val="00B8512A"/>
    <w:rsid w:val="00B85399"/>
    <w:rsid w:val="00B8555B"/>
    <w:rsid w:val="00B855E9"/>
    <w:rsid w:val="00B860ED"/>
    <w:rsid w:val="00B86382"/>
    <w:rsid w:val="00B864B8"/>
    <w:rsid w:val="00B86616"/>
    <w:rsid w:val="00B8668C"/>
    <w:rsid w:val="00B86BF6"/>
    <w:rsid w:val="00B8739C"/>
    <w:rsid w:val="00B875AE"/>
    <w:rsid w:val="00B878C5"/>
    <w:rsid w:val="00B87909"/>
    <w:rsid w:val="00B87E41"/>
    <w:rsid w:val="00B90527"/>
    <w:rsid w:val="00B9056F"/>
    <w:rsid w:val="00B9058C"/>
    <w:rsid w:val="00B906A5"/>
    <w:rsid w:val="00B90A5C"/>
    <w:rsid w:val="00B90B3C"/>
    <w:rsid w:val="00B90DDB"/>
    <w:rsid w:val="00B90F5D"/>
    <w:rsid w:val="00B91551"/>
    <w:rsid w:val="00B9156E"/>
    <w:rsid w:val="00B91621"/>
    <w:rsid w:val="00B91A83"/>
    <w:rsid w:val="00B91B71"/>
    <w:rsid w:val="00B91E3B"/>
    <w:rsid w:val="00B91E7A"/>
    <w:rsid w:val="00B91EF4"/>
    <w:rsid w:val="00B92123"/>
    <w:rsid w:val="00B92C15"/>
    <w:rsid w:val="00B92F1F"/>
    <w:rsid w:val="00B92F4C"/>
    <w:rsid w:val="00B93154"/>
    <w:rsid w:val="00B934B9"/>
    <w:rsid w:val="00B93663"/>
    <w:rsid w:val="00B938E0"/>
    <w:rsid w:val="00B93961"/>
    <w:rsid w:val="00B93D58"/>
    <w:rsid w:val="00B93E15"/>
    <w:rsid w:val="00B94119"/>
    <w:rsid w:val="00B9411D"/>
    <w:rsid w:val="00B94242"/>
    <w:rsid w:val="00B9445B"/>
    <w:rsid w:val="00B945AB"/>
    <w:rsid w:val="00B94643"/>
    <w:rsid w:val="00B9475A"/>
    <w:rsid w:val="00B948A0"/>
    <w:rsid w:val="00B9507D"/>
    <w:rsid w:val="00B950D4"/>
    <w:rsid w:val="00B95188"/>
    <w:rsid w:val="00B953C1"/>
    <w:rsid w:val="00B95468"/>
    <w:rsid w:val="00B95B85"/>
    <w:rsid w:val="00B96189"/>
    <w:rsid w:val="00B9627F"/>
    <w:rsid w:val="00B96425"/>
    <w:rsid w:val="00B9684A"/>
    <w:rsid w:val="00B96E58"/>
    <w:rsid w:val="00B972C7"/>
    <w:rsid w:val="00B97331"/>
    <w:rsid w:val="00B975DE"/>
    <w:rsid w:val="00B978A7"/>
    <w:rsid w:val="00B9792F"/>
    <w:rsid w:val="00B97FB1"/>
    <w:rsid w:val="00BA00AC"/>
    <w:rsid w:val="00BA061A"/>
    <w:rsid w:val="00BA0626"/>
    <w:rsid w:val="00BA097C"/>
    <w:rsid w:val="00BA0AC6"/>
    <w:rsid w:val="00BA0CAF"/>
    <w:rsid w:val="00BA11B7"/>
    <w:rsid w:val="00BA181F"/>
    <w:rsid w:val="00BA19E9"/>
    <w:rsid w:val="00BA1F9D"/>
    <w:rsid w:val="00BA218B"/>
    <w:rsid w:val="00BA23FE"/>
    <w:rsid w:val="00BA2496"/>
    <w:rsid w:val="00BA2628"/>
    <w:rsid w:val="00BA27FA"/>
    <w:rsid w:val="00BA2C63"/>
    <w:rsid w:val="00BA30A3"/>
    <w:rsid w:val="00BA3198"/>
    <w:rsid w:val="00BA327A"/>
    <w:rsid w:val="00BA3435"/>
    <w:rsid w:val="00BA37D1"/>
    <w:rsid w:val="00BA3ABF"/>
    <w:rsid w:val="00BA3B06"/>
    <w:rsid w:val="00BA4405"/>
    <w:rsid w:val="00BA44B5"/>
    <w:rsid w:val="00BA4872"/>
    <w:rsid w:val="00BA4DF2"/>
    <w:rsid w:val="00BA526B"/>
    <w:rsid w:val="00BA5461"/>
    <w:rsid w:val="00BA54B2"/>
    <w:rsid w:val="00BA5682"/>
    <w:rsid w:val="00BA5791"/>
    <w:rsid w:val="00BA57A5"/>
    <w:rsid w:val="00BA5949"/>
    <w:rsid w:val="00BA5D83"/>
    <w:rsid w:val="00BA621B"/>
    <w:rsid w:val="00BA62EA"/>
    <w:rsid w:val="00BA6306"/>
    <w:rsid w:val="00BA6CF9"/>
    <w:rsid w:val="00BA6D6A"/>
    <w:rsid w:val="00BA762D"/>
    <w:rsid w:val="00BA793E"/>
    <w:rsid w:val="00BA7E1B"/>
    <w:rsid w:val="00BA7FDB"/>
    <w:rsid w:val="00BB0123"/>
    <w:rsid w:val="00BB0174"/>
    <w:rsid w:val="00BB0216"/>
    <w:rsid w:val="00BB0966"/>
    <w:rsid w:val="00BB0B8E"/>
    <w:rsid w:val="00BB0E00"/>
    <w:rsid w:val="00BB1F6E"/>
    <w:rsid w:val="00BB2238"/>
    <w:rsid w:val="00BB2246"/>
    <w:rsid w:val="00BB26F9"/>
    <w:rsid w:val="00BB28FF"/>
    <w:rsid w:val="00BB2D4E"/>
    <w:rsid w:val="00BB3275"/>
    <w:rsid w:val="00BB32EF"/>
    <w:rsid w:val="00BB3636"/>
    <w:rsid w:val="00BB3F7D"/>
    <w:rsid w:val="00BB3FD9"/>
    <w:rsid w:val="00BB43F5"/>
    <w:rsid w:val="00BB44D5"/>
    <w:rsid w:val="00BB4596"/>
    <w:rsid w:val="00BB494A"/>
    <w:rsid w:val="00BB4ED0"/>
    <w:rsid w:val="00BB50A0"/>
    <w:rsid w:val="00BB50DC"/>
    <w:rsid w:val="00BB5D52"/>
    <w:rsid w:val="00BB6075"/>
    <w:rsid w:val="00BB622D"/>
    <w:rsid w:val="00BB62B3"/>
    <w:rsid w:val="00BB6569"/>
    <w:rsid w:val="00BB6974"/>
    <w:rsid w:val="00BB6BD9"/>
    <w:rsid w:val="00BB6E26"/>
    <w:rsid w:val="00BB6ECB"/>
    <w:rsid w:val="00BB7234"/>
    <w:rsid w:val="00BB747A"/>
    <w:rsid w:val="00BB7739"/>
    <w:rsid w:val="00BB7BA3"/>
    <w:rsid w:val="00BB7D8D"/>
    <w:rsid w:val="00BC029E"/>
    <w:rsid w:val="00BC06B0"/>
    <w:rsid w:val="00BC0A2B"/>
    <w:rsid w:val="00BC0BD5"/>
    <w:rsid w:val="00BC0D13"/>
    <w:rsid w:val="00BC13DB"/>
    <w:rsid w:val="00BC153E"/>
    <w:rsid w:val="00BC1630"/>
    <w:rsid w:val="00BC1791"/>
    <w:rsid w:val="00BC179F"/>
    <w:rsid w:val="00BC22C2"/>
    <w:rsid w:val="00BC250E"/>
    <w:rsid w:val="00BC2675"/>
    <w:rsid w:val="00BC2852"/>
    <w:rsid w:val="00BC2943"/>
    <w:rsid w:val="00BC2ADB"/>
    <w:rsid w:val="00BC2C57"/>
    <w:rsid w:val="00BC305A"/>
    <w:rsid w:val="00BC34D2"/>
    <w:rsid w:val="00BC3634"/>
    <w:rsid w:val="00BC37FA"/>
    <w:rsid w:val="00BC3C33"/>
    <w:rsid w:val="00BC3C3F"/>
    <w:rsid w:val="00BC410A"/>
    <w:rsid w:val="00BC4250"/>
    <w:rsid w:val="00BC4461"/>
    <w:rsid w:val="00BC4C7A"/>
    <w:rsid w:val="00BC4D56"/>
    <w:rsid w:val="00BC4F7C"/>
    <w:rsid w:val="00BC5225"/>
    <w:rsid w:val="00BC52C3"/>
    <w:rsid w:val="00BC5501"/>
    <w:rsid w:val="00BC55FE"/>
    <w:rsid w:val="00BC574A"/>
    <w:rsid w:val="00BC5C38"/>
    <w:rsid w:val="00BC5D8D"/>
    <w:rsid w:val="00BC5E2C"/>
    <w:rsid w:val="00BC5E96"/>
    <w:rsid w:val="00BC5F0A"/>
    <w:rsid w:val="00BC6669"/>
    <w:rsid w:val="00BC66F1"/>
    <w:rsid w:val="00BC6F46"/>
    <w:rsid w:val="00BC734A"/>
    <w:rsid w:val="00BC73D5"/>
    <w:rsid w:val="00BC7579"/>
    <w:rsid w:val="00BC7840"/>
    <w:rsid w:val="00BC7E3E"/>
    <w:rsid w:val="00BC7F04"/>
    <w:rsid w:val="00BC7FC5"/>
    <w:rsid w:val="00BD015B"/>
    <w:rsid w:val="00BD0412"/>
    <w:rsid w:val="00BD07C8"/>
    <w:rsid w:val="00BD09A4"/>
    <w:rsid w:val="00BD0F61"/>
    <w:rsid w:val="00BD121E"/>
    <w:rsid w:val="00BD1B06"/>
    <w:rsid w:val="00BD21FD"/>
    <w:rsid w:val="00BD26BD"/>
    <w:rsid w:val="00BD28B5"/>
    <w:rsid w:val="00BD2D0D"/>
    <w:rsid w:val="00BD2E2D"/>
    <w:rsid w:val="00BD31CD"/>
    <w:rsid w:val="00BD323B"/>
    <w:rsid w:val="00BD3309"/>
    <w:rsid w:val="00BD3321"/>
    <w:rsid w:val="00BD363D"/>
    <w:rsid w:val="00BD3F38"/>
    <w:rsid w:val="00BD467C"/>
    <w:rsid w:val="00BD5242"/>
    <w:rsid w:val="00BD5355"/>
    <w:rsid w:val="00BD5FB2"/>
    <w:rsid w:val="00BD60C4"/>
    <w:rsid w:val="00BD6354"/>
    <w:rsid w:val="00BD646D"/>
    <w:rsid w:val="00BD654F"/>
    <w:rsid w:val="00BD65FC"/>
    <w:rsid w:val="00BD6611"/>
    <w:rsid w:val="00BD6697"/>
    <w:rsid w:val="00BD68DF"/>
    <w:rsid w:val="00BD6A04"/>
    <w:rsid w:val="00BD6BB5"/>
    <w:rsid w:val="00BD6ED7"/>
    <w:rsid w:val="00BD6F0F"/>
    <w:rsid w:val="00BD79F0"/>
    <w:rsid w:val="00BD7EB8"/>
    <w:rsid w:val="00BE054A"/>
    <w:rsid w:val="00BE0B4F"/>
    <w:rsid w:val="00BE0C58"/>
    <w:rsid w:val="00BE123D"/>
    <w:rsid w:val="00BE13AA"/>
    <w:rsid w:val="00BE146C"/>
    <w:rsid w:val="00BE14A7"/>
    <w:rsid w:val="00BE1B3B"/>
    <w:rsid w:val="00BE1F11"/>
    <w:rsid w:val="00BE20FE"/>
    <w:rsid w:val="00BE2165"/>
    <w:rsid w:val="00BE22FB"/>
    <w:rsid w:val="00BE235D"/>
    <w:rsid w:val="00BE2B61"/>
    <w:rsid w:val="00BE3517"/>
    <w:rsid w:val="00BE35D4"/>
    <w:rsid w:val="00BE360B"/>
    <w:rsid w:val="00BE3B61"/>
    <w:rsid w:val="00BE3F32"/>
    <w:rsid w:val="00BE3F8C"/>
    <w:rsid w:val="00BE3FCE"/>
    <w:rsid w:val="00BE4270"/>
    <w:rsid w:val="00BE4A89"/>
    <w:rsid w:val="00BE4BA4"/>
    <w:rsid w:val="00BE4DB3"/>
    <w:rsid w:val="00BE551C"/>
    <w:rsid w:val="00BE5931"/>
    <w:rsid w:val="00BE59E5"/>
    <w:rsid w:val="00BE5A20"/>
    <w:rsid w:val="00BE5B7F"/>
    <w:rsid w:val="00BE6848"/>
    <w:rsid w:val="00BE6E7A"/>
    <w:rsid w:val="00BE6FF1"/>
    <w:rsid w:val="00BE7734"/>
    <w:rsid w:val="00BE77EC"/>
    <w:rsid w:val="00BE783E"/>
    <w:rsid w:val="00BF0150"/>
    <w:rsid w:val="00BF09B3"/>
    <w:rsid w:val="00BF0B00"/>
    <w:rsid w:val="00BF0B54"/>
    <w:rsid w:val="00BF0B73"/>
    <w:rsid w:val="00BF0C9A"/>
    <w:rsid w:val="00BF0CD9"/>
    <w:rsid w:val="00BF108E"/>
    <w:rsid w:val="00BF1094"/>
    <w:rsid w:val="00BF12AF"/>
    <w:rsid w:val="00BF1352"/>
    <w:rsid w:val="00BF16B7"/>
    <w:rsid w:val="00BF17AB"/>
    <w:rsid w:val="00BF18B1"/>
    <w:rsid w:val="00BF1987"/>
    <w:rsid w:val="00BF1BA9"/>
    <w:rsid w:val="00BF1C83"/>
    <w:rsid w:val="00BF1CF4"/>
    <w:rsid w:val="00BF20CB"/>
    <w:rsid w:val="00BF2100"/>
    <w:rsid w:val="00BF21DB"/>
    <w:rsid w:val="00BF2237"/>
    <w:rsid w:val="00BF2CBD"/>
    <w:rsid w:val="00BF3024"/>
    <w:rsid w:val="00BF3598"/>
    <w:rsid w:val="00BF3AE5"/>
    <w:rsid w:val="00BF3EC0"/>
    <w:rsid w:val="00BF3FA7"/>
    <w:rsid w:val="00BF424A"/>
    <w:rsid w:val="00BF425D"/>
    <w:rsid w:val="00BF4534"/>
    <w:rsid w:val="00BF4C1F"/>
    <w:rsid w:val="00BF4E96"/>
    <w:rsid w:val="00BF4F26"/>
    <w:rsid w:val="00BF502E"/>
    <w:rsid w:val="00BF56D7"/>
    <w:rsid w:val="00BF5DFB"/>
    <w:rsid w:val="00BF5E91"/>
    <w:rsid w:val="00BF5FEA"/>
    <w:rsid w:val="00BF6249"/>
    <w:rsid w:val="00BF631B"/>
    <w:rsid w:val="00BF648F"/>
    <w:rsid w:val="00BF6594"/>
    <w:rsid w:val="00BF673B"/>
    <w:rsid w:val="00BF7157"/>
    <w:rsid w:val="00BF7175"/>
    <w:rsid w:val="00BF78CF"/>
    <w:rsid w:val="00BF7962"/>
    <w:rsid w:val="00BF79EE"/>
    <w:rsid w:val="00C00691"/>
    <w:rsid w:val="00C00C03"/>
    <w:rsid w:val="00C01115"/>
    <w:rsid w:val="00C019CA"/>
    <w:rsid w:val="00C01A27"/>
    <w:rsid w:val="00C01AEF"/>
    <w:rsid w:val="00C021F7"/>
    <w:rsid w:val="00C022BF"/>
    <w:rsid w:val="00C02497"/>
    <w:rsid w:val="00C0254D"/>
    <w:rsid w:val="00C02743"/>
    <w:rsid w:val="00C02BD3"/>
    <w:rsid w:val="00C02E42"/>
    <w:rsid w:val="00C02E95"/>
    <w:rsid w:val="00C02EA9"/>
    <w:rsid w:val="00C033FB"/>
    <w:rsid w:val="00C038E3"/>
    <w:rsid w:val="00C041B4"/>
    <w:rsid w:val="00C043B2"/>
    <w:rsid w:val="00C04788"/>
    <w:rsid w:val="00C04DB8"/>
    <w:rsid w:val="00C04F74"/>
    <w:rsid w:val="00C04FC7"/>
    <w:rsid w:val="00C058AF"/>
    <w:rsid w:val="00C06251"/>
    <w:rsid w:val="00C062AE"/>
    <w:rsid w:val="00C062F4"/>
    <w:rsid w:val="00C06608"/>
    <w:rsid w:val="00C067CF"/>
    <w:rsid w:val="00C0761F"/>
    <w:rsid w:val="00C07693"/>
    <w:rsid w:val="00C07B5C"/>
    <w:rsid w:val="00C07D9A"/>
    <w:rsid w:val="00C1017E"/>
    <w:rsid w:val="00C105C1"/>
    <w:rsid w:val="00C1061A"/>
    <w:rsid w:val="00C10745"/>
    <w:rsid w:val="00C107CF"/>
    <w:rsid w:val="00C10C78"/>
    <w:rsid w:val="00C114A1"/>
    <w:rsid w:val="00C11FCC"/>
    <w:rsid w:val="00C12388"/>
    <w:rsid w:val="00C12424"/>
    <w:rsid w:val="00C1286C"/>
    <w:rsid w:val="00C12904"/>
    <w:rsid w:val="00C13243"/>
    <w:rsid w:val="00C1346E"/>
    <w:rsid w:val="00C13477"/>
    <w:rsid w:val="00C134C9"/>
    <w:rsid w:val="00C13840"/>
    <w:rsid w:val="00C13AAB"/>
    <w:rsid w:val="00C14A21"/>
    <w:rsid w:val="00C14ACB"/>
    <w:rsid w:val="00C14BF1"/>
    <w:rsid w:val="00C14C46"/>
    <w:rsid w:val="00C14E3C"/>
    <w:rsid w:val="00C14E7A"/>
    <w:rsid w:val="00C14ED7"/>
    <w:rsid w:val="00C14F7E"/>
    <w:rsid w:val="00C1510B"/>
    <w:rsid w:val="00C151AE"/>
    <w:rsid w:val="00C15202"/>
    <w:rsid w:val="00C1520A"/>
    <w:rsid w:val="00C1525A"/>
    <w:rsid w:val="00C154AE"/>
    <w:rsid w:val="00C158D0"/>
    <w:rsid w:val="00C15901"/>
    <w:rsid w:val="00C15B2C"/>
    <w:rsid w:val="00C16FAB"/>
    <w:rsid w:val="00C17108"/>
    <w:rsid w:val="00C17230"/>
    <w:rsid w:val="00C17AA7"/>
    <w:rsid w:val="00C17D80"/>
    <w:rsid w:val="00C20344"/>
    <w:rsid w:val="00C203F5"/>
    <w:rsid w:val="00C20483"/>
    <w:rsid w:val="00C206EE"/>
    <w:rsid w:val="00C20803"/>
    <w:rsid w:val="00C20BA0"/>
    <w:rsid w:val="00C20D6D"/>
    <w:rsid w:val="00C210DD"/>
    <w:rsid w:val="00C219A2"/>
    <w:rsid w:val="00C21A0D"/>
    <w:rsid w:val="00C21F8F"/>
    <w:rsid w:val="00C220F8"/>
    <w:rsid w:val="00C222CD"/>
    <w:rsid w:val="00C228E0"/>
    <w:rsid w:val="00C229B5"/>
    <w:rsid w:val="00C22B67"/>
    <w:rsid w:val="00C22C98"/>
    <w:rsid w:val="00C22CBB"/>
    <w:rsid w:val="00C22D9E"/>
    <w:rsid w:val="00C237C5"/>
    <w:rsid w:val="00C24020"/>
    <w:rsid w:val="00C241BA"/>
    <w:rsid w:val="00C24408"/>
    <w:rsid w:val="00C2445B"/>
    <w:rsid w:val="00C24891"/>
    <w:rsid w:val="00C24CB7"/>
    <w:rsid w:val="00C24EA8"/>
    <w:rsid w:val="00C251D7"/>
    <w:rsid w:val="00C25270"/>
    <w:rsid w:val="00C2559E"/>
    <w:rsid w:val="00C2605D"/>
    <w:rsid w:val="00C26085"/>
    <w:rsid w:val="00C26742"/>
    <w:rsid w:val="00C26839"/>
    <w:rsid w:val="00C26C06"/>
    <w:rsid w:val="00C26D04"/>
    <w:rsid w:val="00C272E6"/>
    <w:rsid w:val="00C27448"/>
    <w:rsid w:val="00C2762A"/>
    <w:rsid w:val="00C27895"/>
    <w:rsid w:val="00C27A26"/>
    <w:rsid w:val="00C27F88"/>
    <w:rsid w:val="00C30413"/>
    <w:rsid w:val="00C3065B"/>
    <w:rsid w:val="00C306E8"/>
    <w:rsid w:val="00C307B4"/>
    <w:rsid w:val="00C308ED"/>
    <w:rsid w:val="00C31805"/>
    <w:rsid w:val="00C31B25"/>
    <w:rsid w:val="00C31C8A"/>
    <w:rsid w:val="00C32432"/>
    <w:rsid w:val="00C326AB"/>
    <w:rsid w:val="00C328D2"/>
    <w:rsid w:val="00C32BAE"/>
    <w:rsid w:val="00C32C02"/>
    <w:rsid w:val="00C32D8F"/>
    <w:rsid w:val="00C33143"/>
    <w:rsid w:val="00C336FB"/>
    <w:rsid w:val="00C33704"/>
    <w:rsid w:val="00C337B4"/>
    <w:rsid w:val="00C33889"/>
    <w:rsid w:val="00C33C0A"/>
    <w:rsid w:val="00C34019"/>
    <w:rsid w:val="00C34080"/>
    <w:rsid w:val="00C34150"/>
    <w:rsid w:val="00C34251"/>
    <w:rsid w:val="00C34D0E"/>
    <w:rsid w:val="00C34E09"/>
    <w:rsid w:val="00C352D7"/>
    <w:rsid w:val="00C35557"/>
    <w:rsid w:val="00C355A9"/>
    <w:rsid w:val="00C35611"/>
    <w:rsid w:val="00C356FA"/>
    <w:rsid w:val="00C369EE"/>
    <w:rsid w:val="00C36A26"/>
    <w:rsid w:val="00C36B1E"/>
    <w:rsid w:val="00C36B3D"/>
    <w:rsid w:val="00C36E7B"/>
    <w:rsid w:val="00C372E4"/>
    <w:rsid w:val="00C372F5"/>
    <w:rsid w:val="00C37784"/>
    <w:rsid w:val="00C37787"/>
    <w:rsid w:val="00C3780B"/>
    <w:rsid w:val="00C37CAB"/>
    <w:rsid w:val="00C37D51"/>
    <w:rsid w:val="00C37E5D"/>
    <w:rsid w:val="00C4076F"/>
    <w:rsid w:val="00C4085E"/>
    <w:rsid w:val="00C40B31"/>
    <w:rsid w:val="00C40F93"/>
    <w:rsid w:val="00C41084"/>
    <w:rsid w:val="00C41163"/>
    <w:rsid w:val="00C419AF"/>
    <w:rsid w:val="00C41ACA"/>
    <w:rsid w:val="00C41B12"/>
    <w:rsid w:val="00C41B2E"/>
    <w:rsid w:val="00C41BB7"/>
    <w:rsid w:val="00C41F57"/>
    <w:rsid w:val="00C4202C"/>
    <w:rsid w:val="00C420DF"/>
    <w:rsid w:val="00C42850"/>
    <w:rsid w:val="00C42A57"/>
    <w:rsid w:val="00C432E3"/>
    <w:rsid w:val="00C4351A"/>
    <w:rsid w:val="00C43740"/>
    <w:rsid w:val="00C43861"/>
    <w:rsid w:val="00C439AD"/>
    <w:rsid w:val="00C43BE1"/>
    <w:rsid w:val="00C43C1A"/>
    <w:rsid w:val="00C43DDE"/>
    <w:rsid w:val="00C43E2F"/>
    <w:rsid w:val="00C43EF7"/>
    <w:rsid w:val="00C442DC"/>
    <w:rsid w:val="00C44411"/>
    <w:rsid w:val="00C446EC"/>
    <w:rsid w:val="00C45329"/>
    <w:rsid w:val="00C45663"/>
    <w:rsid w:val="00C45697"/>
    <w:rsid w:val="00C45806"/>
    <w:rsid w:val="00C45897"/>
    <w:rsid w:val="00C458F5"/>
    <w:rsid w:val="00C45B04"/>
    <w:rsid w:val="00C45C00"/>
    <w:rsid w:val="00C4650C"/>
    <w:rsid w:val="00C4677A"/>
    <w:rsid w:val="00C46A10"/>
    <w:rsid w:val="00C46D10"/>
    <w:rsid w:val="00C47289"/>
    <w:rsid w:val="00C474CF"/>
    <w:rsid w:val="00C47CA6"/>
    <w:rsid w:val="00C47CDD"/>
    <w:rsid w:val="00C47DA9"/>
    <w:rsid w:val="00C47F79"/>
    <w:rsid w:val="00C50668"/>
    <w:rsid w:val="00C50BCC"/>
    <w:rsid w:val="00C51FEC"/>
    <w:rsid w:val="00C525F2"/>
    <w:rsid w:val="00C52696"/>
    <w:rsid w:val="00C528F0"/>
    <w:rsid w:val="00C52AF1"/>
    <w:rsid w:val="00C52B89"/>
    <w:rsid w:val="00C52BB8"/>
    <w:rsid w:val="00C5317E"/>
    <w:rsid w:val="00C532AD"/>
    <w:rsid w:val="00C53432"/>
    <w:rsid w:val="00C534BC"/>
    <w:rsid w:val="00C5358B"/>
    <w:rsid w:val="00C535F0"/>
    <w:rsid w:val="00C53C7C"/>
    <w:rsid w:val="00C53D2B"/>
    <w:rsid w:val="00C5462D"/>
    <w:rsid w:val="00C5497C"/>
    <w:rsid w:val="00C54BE1"/>
    <w:rsid w:val="00C55458"/>
    <w:rsid w:val="00C55476"/>
    <w:rsid w:val="00C55B63"/>
    <w:rsid w:val="00C55B74"/>
    <w:rsid w:val="00C55D31"/>
    <w:rsid w:val="00C55D4E"/>
    <w:rsid w:val="00C56356"/>
    <w:rsid w:val="00C56BC3"/>
    <w:rsid w:val="00C57679"/>
    <w:rsid w:val="00C576B4"/>
    <w:rsid w:val="00C576C1"/>
    <w:rsid w:val="00C57851"/>
    <w:rsid w:val="00C57961"/>
    <w:rsid w:val="00C579D2"/>
    <w:rsid w:val="00C57EA9"/>
    <w:rsid w:val="00C59114"/>
    <w:rsid w:val="00C60016"/>
    <w:rsid w:val="00C600D3"/>
    <w:rsid w:val="00C6069D"/>
    <w:rsid w:val="00C60E53"/>
    <w:rsid w:val="00C61130"/>
    <w:rsid w:val="00C6159B"/>
    <w:rsid w:val="00C61F23"/>
    <w:rsid w:val="00C621D9"/>
    <w:rsid w:val="00C62285"/>
    <w:rsid w:val="00C62456"/>
    <w:rsid w:val="00C62496"/>
    <w:rsid w:val="00C62E37"/>
    <w:rsid w:val="00C62F1A"/>
    <w:rsid w:val="00C63094"/>
    <w:rsid w:val="00C630C5"/>
    <w:rsid w:val="00C6315B"/>
    <w:rsid w:val="00C6343A"/>
    <w:rsid w:val="00C636D5"/>
    <w:rsid w:val="00C639E2"/>
    <w:rsid w:val="00C63D46"/>
    <w:rsid w:val="00C63D85"/>
    <w:rsid w:val="00C64423"/>
    <w:rsid w:val="00C646D1"/>
    <w:rsid w:val="00C646E2"/>
    <w:rsid w:val="00C647ED"/>
    <w:rsid w:val="00C648FA"/>
    <w:rsid w:val="00C6490B"/>
    <w:rsid w:val="00C64A91"/>
    <w:rsid w:val="00C64B62"/>
    <w:rsid w:val="00C64C22"/>
    <w:rsid w:val="00C64C35"/>
    <w:rsid w:val="00C64F10"/>
    <w:rsid w:val="00C64F2A"/>
    <w:rsid w:val="00C6514B"/>
    <w:rsid w:val="00C6538A"/>
    <w:rsid w:val="00C65BF8"/>
    <w:rsid w:val="00C65EFC"/>
    <w:rsid w:val="00C661C5"/>
    <w:rsid w:val="00C664F6"/>
    <w:rsid w:val="00C66875"/>
    <w:rsid w:val="00C66A64"/>
    <w:rsid w:val="00C66B70"/>
    <w:rsid w:val="00C66F33"/>
    <w:rsid w:val="00C671E9"/>
    <w:rsid w:val="00C67B7D"/>
    <w:rsid w:val="00C67F49"/>
    <w:rsid w:val="00C701E8"/>
    <w:rsid w:val="00C7028F"/>
    <w:rsid w:val="00C703EB"/>
    <w:rsid w:val="00C705A4"/>
    <w:rsid w:val="00C705AA"/>
    <w:rsid w:val="00C7077C"/>
    <w:rsid w:val="00C707F4"/>
    <w:rsid w:val="00C70D38"/>
    <w:rsid w:val="00C71057"/>
    <w:rsid w:val="00C711CD"/>
    <w:rsid w:val="00C7132E"/>
    <w:rsid w:val="00C716A3"/>
    <w:rsid w:val="00C71AAE"/>
    <w:rsid w:val="00C722EB"/>
    <w:rsid w:val="00C72565"/>
    <w:rsid w:val="00C7261A"/>
    <w:rsid w:val="00C72CBD"/>
    <w:rsid w:val="00C72E5D"/>
    <w:rsid w:val="00C73494"/>
    <w:rsid w:val="00C73714"/>
    <w:rsid w:val="00C73A55"/>
    <w:rsid w:val="00C74238"/>
    <w:rsid w:val="00C742AD"/>
    <w:rsid w:val="00C742F4"/>
    <w:rsid w:val="00C7484C"/>
    <w:rsid w:val="00C74A56"/>
    <w:rsid w:val="00C74ACA"/>
    <w:rsid w:val="00C74BF5"/>
    <w:rsid w:val="00C74FF2"/>
    <w:rsid w:val="00C75212"/>
    <w:rsid w:val="00C75439"/>
    <w:rsid w:val="00C756E2"/>
    <w:rsid w:val="00C75D37"/>
    <w:rsid w:val="00C75D79"/>
    <w:rsid w:val="00C75EAF"/>
    <w:rsid w:val="00C75FAE"/>
    <w:rsid w:val="00C760E6"/>
    <w:rsid w:val="00C76429"/>
    <w:rsid w:val="00C7693B"/>
    <w:rsid w:val="00C76951"/>
    <w:rsid w:val="00C76E33"/>
    <w:rsid w:val="00C7754A"/>
    <w:rsid w:val="00C778BF"/>
    <w:rsid w:val="00C77937"/>
    <w:rsid w:val="00C779CC"/>
    <w:rsid w:val="00C77A9A"/>
    <w:rsid w:val="00C77B1A"/>
    <w:rsid w:val="00C77CD5"/>
    <w:rsid w:val="00C77E0B"/>
    <w:rsid w:val="00C8007D"/>
    <w:rsid w:val="00C8035B"/>
    <w:rsid w:val="00C80741"/>
    <w:rsid w:val="00C80888"/>
    <w:rsid w:val="00C809B2"/>
    <w:rsid w:val="00C80B5F"/>
    <w:rsid w:val="00C80BDA"/>
    <w:rsid w:val="00C80E2B"/>
    <w:rsid w:val="00C8127F"/>
    <w:rsid w:val="00C8132A"/>
    <w:rsid w:val="00C8152A"/>
    <w:rsid w:val="00C8163C"/>
    <w:rsid w:val="00C81CB4"/>
    <w:rsid w:val="00C81F2C"/>
    <w:rsid w:val="00C8208F"/>
    <w:rsid w:val="00C8241D"/>
    <w:rsid w:val="00C826A4"/>
    <w:rsid w:val="00C826DF"/>
    <w:rsid w:val="00C8271D"/>
    <w:rsid w:val="00C829F1"/>
    <w:rsid w:val="00C82EEA"/>
    <w:rsid w:val="00C82F40"/>
    <w:rsid w:val="00C831E6"/>
    <w:rsid w:val="00C83857"/>
    <w:rsid w:val="00C84ADC"/>
    <w:rsid w:val="00C84FA1"/>
    <w:rsid w:val="00C8517C"/>
    <w:rsid w:val="00C8539D"/>
    <w:rsid w:val="00C85B57"/>
    <w:rsid w:val="00C85B6D"/>
    <w:rsid w:val="00C85FDB"/>
    <w:rsid w:val="00C86194"/>
    <w:rsid w:val="00C863BC"/>
    <w:rsid w:val="00C873D6"/>
    <w:rsid w:val="00C874C6"/>
    <w:rsid w:val="00C876A2"/>
    <w:rsid w:val="00C8DFB4"/>
    <w:rsid w:val="00C90625"/>
    <w:rsid w:val="00C90C8F"/>
    <w:rsid w:val="00C9131D"/>
    <w:rsid w:val="00C91485"/>
    <w:rsid w:val="00C91856"/>
    <w:rsid w:val="00C91B6F"/>
    <w:rsid w:val="00C91D36"/>
    <w:rsid w:val="00C9265F"/>
    <w:rsid w:val="00C93301"/>
    <w:rsid w:val="00C93438"/>
    <w:rsid w:val="00C93D19"/>
    <w:rsid w:val="00C93DDB"/>
    <w:rsid w:val="00C941A1"/>
    <w:rsid w:val="00C943D7"/>
    <w:rsid w:val="00C94440"/>
    <w:rsid w:val="00C94CB6"/>
    <w:rsid w:val="00C95002"/>
    <w:rsid w:val="00C951E1"/>
    <w:rsid w:val="00C95511"/>
    <w:rsid w:val="00C95724"/>
    <w:rsid w:val="00C95BAD"/>
    <w:rsid w:val="00C95EE9"/>
    <w:rsid w:val="00C95F71"/>
    <w:rsid w:val="00C96248"/>
    <w:rsid w:val="00C967F5"/>
    <w:rsid w:val="00C970A5"/>
    <w:rsid w:val="00C971B6"/>
    <w:rsid w:val="00C972F5"/>
    <w:rsid w:val="00C97B5C"/>
    <w:rsid w:val="00CA04D3"/>
    <w:rsid w:val="00CA05BF"/>
    <w:rsid w:val="00CA07C2"/>
    <w:rsid w:val="00CA0EE2"/>
    <w:rsid w:val="00CA1074"/>
    <w:rsid w:val="00CA1166"/>
    <w:rsid w:val="00CA16A1"/>
    <w:rsid w:val="00CA18F7"/>
    <w:rsid w:val="00CA195F"/>
    <w:rsid w:val="00CA1A57"/>
    <w:rsid w:val="00CA1CE1"/>
    <w:rsid w:val="00CA1E75"/>
    <w:rsid w:val="00CA2147"/>
    <w:rsid w:val="00CA2176"/>
    <w:rsid w:val="00CA22F2"/>
    <w:rsid w:val="00CA23CC"/>
    <w:rsid w:val="00CA2412"/>
    <w:rsid w:val="00CA25EC"/>
    <w:rsid w:val="00CA2887"/>
    <w:rsid w:val="00CA2CF6"/>
    <w:rsid w:val="00CA30FF"/>
    <w:rsid w:val="00CA3339"/>
    <w:rsid w:val="00CA345E"/>
    <w:rsid w:val="00CA346D"/>
    <w:rsid w:val="00CA3558"/>
    <w:rsid w:val="00CA3671"/>
    <w:rsid w:val="00CA3A70"/>
    <w:rsid w:val="00CA3E64"/>
    <w:rsid w:val="00CA3EBE"/>
    <w:rsid w:val="00CA40A2"/>
    <w:rsid w:val="00CA412A"/>
    <w:rsid w:val="00CA48F1"/>
    <w:rsid w:val="00CA49FC"/>
    <w:rsid w:val="00CA4A7E"/>
    <w:rsid w:val="00CA515B"/>
    <w:rsid w:val="00CA5335"/>
    <w:rsid w:val="00CA53B2"/>
    <w:rsid w:val="00CA54FA"/>
    <w:rsid w:val="00CA55DE"/>
    <w:rsid w:val="00CA5B03"/>
    <w:rsid w:val="00CA5B0E"/>
    <w:rsid w:val="00CA5D95"/>
    <w:rsid w:val="00CA62C9"/>
    <w:rsid w:val="00CA635F"/>
    <w:rsid w:val="00CA63B2"/>
    <w:rsid w:val="00CA640E"/>
    <w:rsid w:val="00CA644A"/>
    <w:rsid w:val="00CA688A"/>
    <w:rsid w:val="00CA6B7D"/>
    <w:rsid w:val="00CA6C9C"/>
    <w:rsid w:val="00CA7184"/>
    <w:rsid w:val="00CA718B"/>
    <w:rsid w:val="00CA73B6"/>
    <w:rsid w:val="00CA73D8"/>
    <w:rsid w:val="00CA780F"/>
    <w:rsid w:val="00CA78A7"/>
    <w:rsid w:val="00CA7F57"/>
    <w:rsid w:val="00CB12ED"/>
    <w:rsid w:val="00CB1449"/>
    <w:rsid w:val="00CB1667"/>
    <w:rsid w:val="00CB1992"/>
    <w:rsid w:val="00CB1BC2"/>
    <w:rsid w:val="00CB1BFE"/>
    <w:rsid w:val="00CB1FD3"/>
    <w:rsid w:val="00CB22DF"/>
    <w:rsid w:val="00CB28A7"/>
    <w:rsid w:val="00CB29D9"/>
    <w:rsid w:val="00CB3250"/>
    <w:rsid w:val="00CB3608"/>
    <w:rsid w:val="00CB36A9"/>
    <w:rsid w:val="00CB39BC"/>
    <w:rsid w:val="00CB3C7B"/>
    <w:rsid w:val="00CB4143"/>
    <w:rsid w:val="00CB43AC"/>
    <w:rsid w:val="00CB45FD"/>
    <w:rsid w:val="00CB4C1C"/>
    <w:rsid w:val="00CB4C44"/>
    <w:rsid w:val="00CB52C0"/>
    <w:rsid w:val="00CB5368"/>
    <w:rsid w:val="00CB5597"/>
    <w:rsid w:val="00CB57E4"/>
    <w:rsid w:val="00CB5965"/>
    <w:rsid w:val="00CB5DFD"/>
    <w:rsid w:val="00CB612A"/>
    <w:rsid w:val="00CB6780"/>
    <w:rsid w:val="00CB680F"/>
    <w:rsid w:val="00CB68C9"/>
    <w:rsid w:val="00CB6E3F"/>
    <w:rsid w:val="00CB7166"/>
    <w:rsid w:val="00CB7363"/>
    <w:rsid w:val="00CB75AE"/>
    <w:rsid w:val="00CB77A4"/>
    <w:rsid w:val="00CB7891"/>
    <w:rsid w:val="00CB7CBA"/>
    <w:rsid w:val="00CB7E5B"/>
    <w:rsid w:val="00CB7F62"/>
    <w:rsid w:val="00CC00F5"/>
    <w:rsid w:val="00CC01E9"/>
    <w:rsid w:val="00CC0DA4"/>
    <w:rsid w:val="00CC11DB"/>
    <w:rsid w:val="00CC14F6"/>
    <w:rsid w:val="00CC1F4B"/>
    <w:rsid w:val="00CC22B2"/>
    <w:rsid w:val="00CC27A4"/>
    <w:rsid w:val="00CC29BE"/>
    <w:rsid w:val="00CC2C57"/>
    <w:rsid w:val="00CC30E4"/>
    <w:rsid w:val="00CC35AC"/>
    <w:rsid w:val="00CC38F6"/>
    <w:rsid w:val="00CC3B00"/>
    <w:rsid w:val="00CC3C9F"/>
    <w:rsid w:val="00CC3D72"/>
    <w:rsid w:val="00CC3FBD"/>
    <w:rsid w:val="00CC407B"/>
    <w:rsid w:val="00CC4D0C"/>
    <w:rsid w:val="00CC5251"/>
    <w:rsid w:val="00CC532C"/>
    <w:rsid w:val="00CC54F3"/>
    <w:rsid w:val="00CC58BE"/>
    <w:rsid w:val="00CC5961"/>
    <w:rsid w:val="00CC5AF1"/>
    <w:rsid w:val="00CC5B4C"/>
    <w:rsid w:val="00CC68FA"/>
    <w:rsid w:val="00CC70A5"/>
    <w:rsid w:val="00CC758B"/>
    <w:rsid w:val="00CC7673"/>
    <w:rsid w:val="00CC7828"/>
    <w:rsid w:val="00CC791E"/>
    <w:rsid w:val="00CC7C9F"/>
    <w:rsid w:val="00CC7D02"/>
    <w:rsid w:val="00CD03D0"/>
    <w:rsid w:val="00CD0C29"/>
    <w:rsid w:val="00CD0E0F"/>
    <w:rsid w:val="00CD1337"/>
    <w:rsid w:val="00CD1500"/>
    <w:rsid w:val="00CD1676"/>
    <w:rsid w:val="00CD17C6"/>
    <w:rsid w:val="00CD1948"/>
    <w:rsid w:val="00CD1CCA"/>
    <w:rsid w:val="00CD2341"/>
    <w:rsid w:val="00CD2611"/>
    <w:rsid w:val="00CD263A"/>
    <w:rsid w:val="00CD2740"/>
    <w:rsid w:val="00CD2872"/>
    <w:rsid w:val="00CD2ADB"/>
    <w:rsid w:val="00CD2E05"/>
    <w:rsid w:val="00CD3165"/>
    <w:rsid w:val="00CD32EB"/>
    <w:rsid w:val="00CD3872"/>
    <w:rsid w:val="00CD39ED"/>
    <w:rsid w:val="00CD39F3"/>
    <w:rsid w:val="00CD3C10"/>
    <w:rsid w:val="00CD45E1"/>
    <w:rsid w:val="00CD478B"/>
    <w:rsid w:val="00CD48E1"/>
    <w:rsid w:val="00CD4BF5"/>
    <w:rsid w:val="00CD4CCB"/>
    <w:rsid w:val="00CD51D7"/>
    <w:rsid w:val="00CD524C"/>
    <w:rsid w:val="00CD5264"/>
    <w:rsid w:val="00CD550C"/>
    <w:rsid w:val="00CD56F4"/>
    <w:rsid w:val="00CD5B93"/>
    <w:rsid w:val="00CD5CCE"/>
    <w:rsid w:val="00CD5E35"/>
    <w:rsid w:val="00CD600A"/>
    <w:rsid w:val="00CD6266"/>
    <w:rsid w:val="00CD65AB"/>
    <w:rsid w:val="00CD6800"/>
    <w:rsid w:val="00CD68AB"/>
    <w:rsid w:val="00CD6982"/>
    <w:rsid w:val="00CD6AB3"/>
    <w:rsid w:val="00CD6B97"/>
    <w:rsid w:val="00CD77DE"/>
    <w:rsid w:val="00CD7927"/>
    <w:rsid w:val="00CE03B4"/>
    <w:rsid w:val="00CE09F3"/>
    <w:rsid w:val="00CE0A4C"/>
    <w:rsid w:val="00CE0DA3"/>
    <w:rsid w:val="00CE0E03"/>
    <w:rsid w:val="00CE139F"/>
    <w:rsid w:val="00CE167E"/>
    <w:rsid w:val="00CE171C"/>
    <w:rsid w:val="00CE17D8"/>
    <w:rsid w:val="00CE1A53"/>
    <w:rsid w:val="00CE1F41"/>
    <w:rsid w:val="00CE21DC"/>
    <w:rsid w:val="00CE23D6"/>
    <w:rsid w:val="00CE2437"/>
    <w:rsid w:val="00CE255A"/>
    <w:rsid w:val="00CE2A61"/>
    <w:rsid w:val="00CE30AF"/>
    <w:rsid w:val="00CE32C1"/>
    <w:rsid w:val="00CE349C"/>
    <w:rsid w:val="00CE4003"/>
    <w:rsid w:val="00CE40FF"/>
    <w:rsid w:val="00CE49E9"/>
    <w:rsid w:val="00CE4F56"/>
    <w:rsid w:val="00CE534C"/>
    <w:rsid w:val="00CE5426"/>
    <w:rsid w:val="00CE5494"/>
    <w:rsid w:val="00CE5537"/>
    <w:rsid w:val="00CE594A"/>
    <w:rsid w:val="00CE5DAD"/>
    <w:rsid w:val="00CE646F"/>
    <w:rsid w:val="00CE64C5"/>
    <w:rsid w:val="00CE6F1E"/>
    <w:rsid w:val="00CE7510"/>
    <w:rsid w:val="00CE7556"/>
    <w:rsid w:val="00CF0180"/>
    <w:rsid w:val="00CF03E3"/>
    <w:rsid w:val="00CF07C4"/>
    <w:rsid w:val="00CF081E"/>
    <w:rsid w:val="00CF0E4F"/>
    <w:rsid w:val="00CF1205"/>
    <w:rsid w:val="00CF128B"/>
    <w:rsid w:val="00CF17DC"/>
    <w:rsid w:val="00CF1846"/>
    <w:rsid w:val="00CF1A08"/>
    <w:rsid w:val="00CF1BC4"/>
    <w:rsid w:val="00CF2265"/>
    <w:rsid w:val="00CF2745"/>
    <w:rsid w:val="00CF2913"/>
    <w:rsid w:val="00CF2C33"/>
    <w:rsid w:val="00CF2CB4"/>
    <w:rsid w:val="00CF3131"/>
    <w:rsid w:val="00CF36B1"/>
    <w:rsid w:val="00CF3700"/>
    <w:rsid w:val="00CF39C5"/>
    <w:rsid w:val="00CF3B22"/>
    <w:rsid w:val="00CF3BD4"/>
    <w:rsid w:val="00CF3DAC"/>
    <w:rsid w:val="00CF4029"/>
    <w:rsid w:val="00CF40C0"/>
    <w:rsid w:val="00CF4BB3"/>
    <w:rsid w:val="00CF4BEF"/>
    <w:rsid w:val="00CF4C85"/>
    <w:rsid w:val="00CF5070"/>
    <w:rsid w:val="00CF5434"/>
    <w:rsid w:val="00CF55B4"/>
    <w:rsid w:val="00CF59BF"/>
    <w:rsid w:val="00CF5C19"/>
    <w:rsid w:val="00CF6068"/>
    <w:rsid w:val="00CF630A"/>
    <w:rsid w:val="00CF6C69"/>
    <w:rsid w:val="00CF6C6C"/>
    <w:rsid w:val="00CF6F9D"/>
    <w:rsid w:val="00CF7206"/>
    <w:rsid w:val="00CF799D"/>
    <w:rsid w:val="00CF7F31"/>
    <w:rsid w:val="00CF7F3B"/>
    <w:rsid w:val="00CFBF42"/>
    <w:rsid w:val="00D00394"/>
    <w:rsid w:val="00D00A93"/>
    <w:rsid w:val="00D00C50"/>
    <w:rsid w:val="00D00E89"/>
    <w:rsid w:val="00D011F6"/>
    <w:rsid w:val="00D013F6"/>
    <w:rsid w:val="00D01582"/>
    <w:rsid w:val="00D0160A"/>
    <w:rsid w:val="00D0195B"/>
    <w:rsid w:val="00D01AEE"/>
    <w:rsid w:val="00D021EF"/>
    <w:rsid w:val="00D025A5"/>
    <w:rsid w:val="00D02725"/>
    <w:rsid w:val="00D02976"/>
    <w:rsid w:val="00D02D40"/>
    <w:rsid w:val="00D03063"/>
    <w:rsid w:val="00D031BB"/>
    <w:rsid w:val="00D03D40"/>
    <w:rsid w:val="00D03DC4"/>
    <w:rsid w:val="00D0425E"/>
    <w:rsid w:val="00D043F9"/>
    <w:rsid w:val="00D045FC"/>
    <w:rsid w:val="00D04A15"/>
    <w:rsid w:val="00D0526B"/>
    <w:rsid w:val="00D05349"/>
    <w:rsid w:val="00D0575E"/>
    <w:rsid w:val="00D058BA"/>
    <w:rsid w:val="00D05AD9"/>
    <w:rsid w:val="00D05C8F"/>
    <w:rsid w:val="00D06124"/>
    <w:rsid w:val="00D0617D"/>
    <w:rsid w:val="00D064EB"/>
    <w:rsid w:val="00D06526"/>
    <w:rsid w:val="00D06793"/>
    <w:rsid w:val="00D069F5"/>
    <w:rsid w:val="00D06AE3"/>
    <w:rsid w:val="00D06F1B"/>
    <w:rsid w:val="00D070AB"/>
    <w:rsid w:val="00D07A38"/>
    <w:rsid w:val="00D07B54"/>
    <w:rsid w:val="00D07B70"/>
    <w:rsid w:val="00D102EA"/>
    <w:rsid w:val="00D10301"/>
    <w:rsid w:val="00D1043D"/>
    <w:rsid w:val="00D10710"/>
    <w:rsid w:val="00D10C6F"/>
    <w:rsid w:val="00D10DE7"/>
    <w:rsid w:val="00D110E2"/>
    <w:rsid w:val="00D11349"/>
    <w:rsid w:val="00D1154A"/>
    <w:rsid w:val="00D11831"/>
    <w:rsid w:val="00D118EF"/>
    <w:rsid w:val="00D11FAD"/>
    <w:rsid w:val="00D1207B"/>
    <w:rsid w:val="00D123BA"/>
    <w:rsid w:val="00D12566"/>
    <w:rsid w:val="00D128E1"/>
    <w:rsid w:val="00D12CCC"/>
    <w:rsid w:val="00D12F66"/>
    <w:rsid w:val="00D133A4"/>
    <w:rsid w:val="00D13B1E"/>
    <w:rsid w:val="00D13BA8"/>
    <w:rsid w:val="00D146F1"/>
    <w:rsid w:val="00D1477C"/>
    <w:rsid w:val="00D14AB6"/>
    <w:rsid w:val="00D14E86"/>
    <w:rsid w:val="00D14FE5"/>
    <w:rsid w:val="00D154C6"/>
    <w:rsid w:val="00D15830"/>
    <w:rsid w:val="00D15942"/>
    <w:rsid w:val="00D15C7D"/>
    <w:rsid w:val="00D15D24"/>
    <w:rsid w:val="00D15D2C"/>
    <w:rsid w:val="00D15E06"/>
    <w:rsid w:val="00D167A6"/>
    <w:rsid w:val="00D16B25"/>
    <w:rsid w:val="00D16DB6"/>
    <w:rsid w:val="00D16F6B"/>
    <w:rsid w:val="00D175C9"/>
    <w:rsid w:val="00D178D8"/>
    <w:rsid w:val="00D1791B"/>
    <w:rsid w:val="00D17C13"/>
    <w:rsid w:val="00D2003E"/>
    <w:rsid w:val="00D20127"/>
    <w:rsid w:val="00D20193"/>
    <w:rsid w:val="00D208F7"/>
    <w:rsid w:val="00D20989"/>
    <w:rsid w:val="00D20E9A"/>
    <w:rsid w:val="00D2127C"/>
    <w:rsid w:val="00D21596"/>
    <w:rsid w:val="00D215F5"/>
    <w:rsid w:val="00D2170A"/>
    <w:rsid w:val="00D21746"/>
    <w:rsid w:val="00D22709"/>
    <w:rsid w:val="00D22E21"/>
    <w:rsid w:val="00D2370D"/>
    <w:rsid w:val="00D23A3A"/>
    <w:rsid w:val="00D24014"/>
    <w:rsid w:val="00D240F0"/>
    <w:rsid w:val="00D24494"/>
    <w:rsid w:val="00D2497C"/>
    <w:rsid w:val="00D249BD"/>
    <w:rsid w:val="00D24C46"/>
    <w:rsid w:val="00D24F9E"/>
    <w:rsid w:val="00D25205"/>
    <w:rsid w:val="00D258C3"/>
    <w:rsid w:val="00D26022"/>
    <w:rsid w:val="00D26337"/>
    <w:rsid w:val="00D26877"/>
    <w:rsid w:val="00D26ACC"/>
    <w:rsid w:val="00D26D1D"/>
    <w:rsid w:val="00D26D49"/>
    <w:rsid w:val="00D26FA7"/>
    <w:rsid w:val="00D272D9"/>
    <w:rsid w:val="00D27988"/>
    <w:rsid w:val="00D27B2E"/>
    <w:rsid w:val="00D27EED"/>
    <w:rsid w:val="00D27EFA"/>
    <w:rsid w:val="00D3012E"/>
    <w:rsid w:val="00D303B4"/>
    <w:rsid w:val="00D30420"/>
    <w:rsid w:val="00D30426"/>
    <w:rsid w:val="00D304E5"/>
    <w:rsid w:val="00D30967"/>
    <w:rsid w:val="00D309B0"/>
    <w:rsid w:val="00D31016"/>
    <w:rsid w:val="00D3138E"/>
    <w:rsid w:val="00D3189D"/>
    <w:rsid w:val="00D31BB3"/>
    <w:rsid w:val="00D31C85"/>
    <w:rsid w:val="00D32BBB"/>
    <w:rsid w:val="00D32DD1"/>
    <w:rsid w:val="00D332F6"/>
    <w:rsid w:val="00D333D7"/>
    <w:rsid w:val="00D334CE"/>
    <w:rsid w:val="00D336CF"/>
    <w:rsid w:val="00D3386D"/>
    <w:rsid w:val="00D339EF"/>
    <w:rsid w:val="00D33A6E"/>
    <w:rsid w:val="00D33FF6"/>
    <w:rsid w:val="00D3410E"/>
    <w:rsid w:val="00D34162"/>
    <w:rsid w:val="00D34613"/>
    <w:rsid w:val="00D34E55"/>
    <w:rsid w:val="00D3598A"/>
    <w:rsid w:val="00D36035"/>
    <w:rsid w:val="00D3688D"/>
    <w:rsid w:val="00D369C2"/>
    <w:rsid w:val="00D36C20"/>
    <w:rsid w:val="00D36DB0"/>
    <w:rsid w:val="00D3712C"/>
    <w:rsid w:val="00D3730D"/>
    <w:rsid w:val="00D37419"/>
    <w:rsid w:val="00D37846"/>
    <w:rsid w:val="00D37A2E"/>
    <w:rsid w:val="00D37C46"/>
    <w:rsid w:val="00D37E97"/>
    <w:rsid w:val="00D37F41"/>
    <w:rsid w:val="00D40AC1"/>
    <w:rsid w:val="00D415AD"/>
    <w:rsid w:val="00D41968"/>
    <w:rsid w:val="00D41AA4"/>
    <w:rsid w:val="00D41C03"/>
    <w:rsid w:val="00D41C5D"/>
    <w:rsid w:val="00D41D52"/>
    <w:rsid w:val="00D41F69"/>
    <w:rsid w:val="00D424DE"/>
    <w:rsid w:val="00D424EC"/>
    <w:rsid w:val="00D4299F"/>
    <w:rsid w:val="00D42B04"/>
    <w:rsid w:val="00D42F25"/>
    <w:rsid w:val="00D4306A"/>
    <w:rsid w:val="00D43841"/>
    <w:rsid w:val="00D43938"/>
    <w:rsid w:val="00D43F2F"/>
    <w:rsid w:val="00D4464B"/>
    <w:rsid w:val="00D44760"/>
    <w:rsid w:val="00D44CCF"/>
    <w:rsid w:val="00D44E00"/>
    <w:rsid w:val="00D44F27"/>
    <w:rsid w:val="00D456CA"/>
    <w:rsid w:val="00D45A65"/>
    <w:rsid w:val="00D45C76"/>
    <w:rsid w:val="00D46588"/>
    <w:rsid w:val="00D46ABC"/>
    <w:rsid w:val="00D46B85"/>
    <w:rsid w:val="00D46CC0"/>
    <w:rsid w:val="00D46D1A"/>
    <w:rsid w:val="00D47259"/>
    <w:rsid w:val="00D47357"/>
    <w:rsid w:val="00D47375"/>
    <w:rsid w:val="00D4791A"/>
    <w:rsid w:val="00D47941"/>
    <w:rsid w:val="00D47A17"/>
    <w:rsid w:val="00D47AE0"/>
    <w:rsid w:val="00D47B8F"/>
    <w:rsid w:val="00D47D6C"/>
    <w:rsid w:val="00D50392"/>
    <w:rsid w:val="00D50867"/>
    <w:rsid w:val="00D50B75"/>
    <w:rsid w:val="00D50C61"/>
    <w:rsid w:val="00D50DCA"/>
    <w:rsid w:val="00D514C1"/>
    <w:rsid w:val="00D51971"/>
    <w:rsid w:val="00D51B8D"/>
    <w:rsid w:val="00D51D53"/>
    <w:rsid w:val="00D52151"/>
    <w:rsid w:val="00D52584"/>
    <w:rsid w:val="00D529C3"/>
    <w:rsid w:val="00D531C8"/>
    <w:rsid w:val="00D531CC"/>
    <w:rsid w:val="00D53DC0"/>
    <w:rsid w:val="00D53FB0"/>
    <w:rsid w:val="00D5407E"/>
    <w:rsid w:val="00D5467F"/>
    <w:rsid w:val="00D5470F"/>
    <w:rsid w:val="00D54CE5"/>
    <w:rsid w:val="00D55A56"/>
    <w:rsid w:val="00D55D24"/>
    <w:rsid w:val="00D55EDA"/>
    <w:rsid w:val="00D56660"/>
    <w:rsid w:val="00D56ABE"/>
    <w:rsid w:val="00D56D36"/>
    <w:rsid w:val="00D56ECA"/>
    <w:rsid w:val="00D56EF5"/>
    <w:rsid w:val="00D56F47"/>
    <w:rsid w:val="00D57683"/>
    <w:rsid w:val="00D579C6"/>
    <w:rsid w:val="00D57C89"/>
    <w:rsid w:val="00D57D6D"/>
    <w:rsid w:val="00D57F0D"/>
    <w:rsid w:val="00D57F2D"/>
    <w:rsid w:val="00D60270"/>
    <w:rsid w:val="00D60AEE"/>
    <w:rsid w:val="00D611A5"/>
    <w:rsid w:val="00D61729"/>
    <w:rsid w:val="00D617E0"/>
    <w:rsid w:val="00D6185F"/>
    <w:rsid w:val="00D618A7"/>
    <w:rsid w:val="00D61AE6"/>
    <w:rsid w:val="00D61BDD"/>
    <w:rsid w:val="00D62006"/>
    <w:rsid w:val="00D623A1"/>
    <w:rsid w:val="00D6257A"/>
    <w:rsid w:val="00D6275F"/>
    <w:rsid w:val="00D629AD"/>
    <w:rsid w:val="00D62B37"/>
    <w:rsid w:val="00D62BE3"/>
    <w:rsid w:val="00D62C45"/>
    <w:rsid w:val="00D62E15"/>
    <w:rsid w:val="00D62E25"/>
    <w:rsid w:val="00D62EF6"/>
    <w:rsid w:val="00D63879"/>
    <w:rsid w:val="00D63B1F"/>
    <w:rsid w:val="00D6411B"/>
    <w:rsid w:val="00D645BC"/>
    <w:rsid w:val="00D646A2"/>
    <w:rsid w:val="00D64B72"/>
    <w:rsid w:val="00D654EC"/>
    <w:rsid w:val="00D65800"/>
    <w:rsid w:val="00D65CDA"/>
    <w:rsid w:val="00D66130"/>
    <w:rsid w:val="00D6638B"/>
    <w:rsid w:val="00D66875"/>
    <w:rsid w:val="00D66D91"/>
    <w:rsid w:val="00D66DB4"/>
    <w:rsid w:val="00D67240"/>
    <w:rsid w:val="00D67306"/>
    <w:rsid w:val="00D67463"/>
    <w:rsid w:val="00D6748F"/>
    <w:rsid w:val="00D6757E"/>
    <w:rsid w:val="00D675CA"/>
    <w:rsid w:val="00D6778B"/>
    <w:rsid w:val="00D67C26"/>
    <w:rsid w:val="00D67C82"/>
    <w:rsid w:val="00D7010C"/>
    <w:rsid w:val="00D70B19"/>
    <w:rsid w:val="00D70B8D"/>
    <w:rsid w:val="00D70BAE"/>
    <w:rsid w:val="00D70DAB"/>
    <w:rsid w:val="00D70E74"/>
    <w:rsid w:val="00D70EE3"/>
    <w:rsid w:val="00D71018"/>
    <w:rsid w:val="00D7162A"/>
    <w:rsid w:val="00D71A59"/>
    <w:rsid w:val="00D71FA9"/>
    <w:rsid w:val="00D721D4"/>
    <w:rsid w:val="00D72820"/>
    <w:rsid w:val="00D728E1"/>
    <w:rsid w:val="00D729D2"/>
    <w:rsid w:val="00D73217"/>
    <w:rsid w:val="00D73280"/>
    <w:rsid w:val="00D73575"/>
    <w:rsid w:val="00D737F0"/>
    <w:rsid w:val="00D739AD"/>
    <w:rsid w:val="00D73ACF"/>
    <w:rsid w:val="00D73DAA"/>
    <w:rsid w:val="00D73DB3"/>
    <w:rsid w:val="00D74155"/>
    <w:rsid w:val="00D74801"/>
    <w:rsid w:val="00D74916"/>
    <w:rsid w:val="00D74D46"/>
    <w:rsid w:val="00D74DDA"/>
    <w:rsid w:val="00D75240"/>
    <w:rsid w:val="00D75A18"/>
    <w:rsid w:val="00D75B65"/>
    <w:rsid w:val="00D75F5C"/>
    <w:rsid w:val="00D760AE"/>
    <w:rsid w:val="00D76190"/>
    <w:rsid w:val="00D769F2"/>
    <w:rsid w:val="00D77364"/>
    <w:rsid w:val="00D773B6"/>
    <w:rsid w:val="00D7753B"/>
    <w:rsid w:val="00D77B1E"/>
    <w:rsid w:val="00D77C0E"/>
    <w:rsid w:val="00D77C7B"/>
    <w:rsid w:val="00D77E2A"/>
    <w:rsid w:val="00D800B3"/>
    <w:rsid w:val="00D8025D"/>
    <w:rsid w:val="00D80392"/>
    <w:rsid w:val="00D8075D"/>
    <w:rsid w:val="00D80BA5"/>
    <w:rsid w:val="00D80C39"/>
    <w:rsid w:val="00D80D0A"/>
    <w:rsid w:val="00D80E90"/>
    <w:rsid w:val="00D810C4"/>
    <w:rsid w:val="00D8153C"/>
    <w:rsid w:val="00D8162B"/>
    <w:rsid w:val="00D81682"/>
    <w:rsid w:val="00D81A0A"/>
    <w:rsid w:val="00D81B7C"/>
    <w:rsid w:val="00D81C91"/>
    <w:rsid w:val="00D8202E"/>
    <w:rsid w:val="00D8230B"/>
    <w:rsid w:val="00D827A1"/>
    <w:rsid w:val="00D82C87"/>
    <w:rsid w:val="00D82E70"/>
    <w:rsid w:val="00D82F56"/>
    <w:rsid w:val="00D83038"/>
    <w:rsid w:val="00D83956"/>
    <w:rsid w:val="00D84485"/>
    <w:rsid w:val="00D844AD"/>
    <w:rsid w:val="00D8465D"/>
    <w:rsid w:val="00D84746"/>
    <w:rsid w:val="00D84F20"/>
    <w:rsid w:val="00D85013"/>
    <w:rsid w:val="00D85040"/>
    <w:rsid w:val="00D85542"/>
    <w:rsid w:val="00D8568E"/>
    <w:rsid w:val="00D85744"/>
    <w:rsid w:val="00D8580B"/>
    <w:rsid w:val="00D859E7"/>
    <w:rsid w:val="00D85B5F"/>
    <w:rsid w:val="00D86A19"/>
    <w:rsid w:val="00D86A3C"/>
    <w:rsid w:val="00D86F59"/>
    <w:rsid w:val="00D86FDA"/>
    <w:rsid w:val="00D87037"/>
    <w:rsid w:val="00D8709B"/>
    <w:rsid w:val="00D87198"/>
    <w:rsid w:val="00D87554"/>
    <w:rsid w:val="00D8759D"/>
    <w:rsid w:val="00D903E3"/>
    <w:rsid w:val="00D904C8"/>
    <w:rsid w:val="00D904DB"/>
    <w:rsid w:val="00D907DB"/>
    <w:rsid w:val="00D90A2F"/>
    <w:rsid w:val="00D90CBE"/>
    <w:rsid w:val="00D90D8E"/>
    <w:rsid w:val="00D90F6F"/>
    <w:rsid w:val="00D91314"/>
    <w:rsid w:val="00D9138F"/>
    <w:rsid w:val="00D913EA"/>
    <w:rsid w:val="00D91950"/>
    <w:rsid w:val="00D91EB7"/>
    <w:rsid w:val="00D92688"/>
    <w:rsid w:val="00D92C52"/>
    <w:rsid w:val="00D92F12"/>
    <w:rsid w:val="00D92F3C"/>
    <w:rsid w:val="00D93060"/>
    <w:rsid w:val="00D93446"/>
    <w:rsid w:val="00D93881"/>
    <w:rsid w:val="00D939F3"/>
    <w:rsid w:val="00D93EA1"/>
    <w:rsid w:val="00D9412A"/>
    <w:rsid w:val="00D94163"/>
    <w:rsid w:val="00D941C3"/>
    <w:rsid w:val="00D9447B"/>
    <w:rsid w:val="00D94765"/>
    <w:rsid w:val="00D947DD"/>
    <w:rsid w:val="00D94921"/>
    <w:rsid w:val="00D95063"/>
    <w:rsid w:val="00D952E3"/>
    <w:rsid w:val="00D953FD"/>
    <w:rsid w:val="00D9540A"/>
    <w:rsid w:val="00D956D3"/>
    <w:rsid w:val="00D95AED"/>
    <w:rsid w:val="00D96503"/>
    <w:rsid w:val="00D9667E"/>
    <w:rsid w:val="00D96EC2"/>
    <w:rsid w:val="00D9771D"/>
    <w:rsid w:val="00D97901"/>
    <w:rsid w:val="00D97EE7"/>
    <w:rsid w:val="00D97FAB"/>
    <w:rsid w:val="00DA0166"/>
    <w:rsid w:val="00DA09D8"/>
    <w:rsid w:val="00DA1188"/>
    <w:rsid w:val="00DA1B6D"/>
    <w:rsid w:val="00DA1BDC"/>
    <w:rsid w:val="00DA1FC8"/>
    <w:rsid w:val="00DA28A2"/>
    <w:rsid w:val="00DA2B3C"/>
    <w:rsid w:val="00DA2D71"/>
    <w:rsid w:val="00DA2D7D"/>
    <w:rsid w:val="00DA2E84"/>
    <w:rsid w:val="00DA2F9D"/>
    <w:rsid w:val="00DA3534"/>
    <w:rsid w:val="00DA3BAB"/>
    <w:rsid w:val="00DA40A9"/>
    <w:rsid w:val="00DA40BA"/>
    <w:rsid w:val="00DA41F7"/>
    <w:rsid w:val="00DA433A"/>
    <w:rsid w:val="00DA507D"/>
    <w:rsid w:val="00DA5B79"/>
    <w:rsid w:val="00DA5EDA"/>
    <w:rsid w:val="00DA5FA0"/>
    <w:rsid w:val="00DA6283"/>
    <w:rsid w:val="00DA63A6"/>
    <w:rsid w:val="00DA6596"/>
    <w:rsid w:val="00DA6D81"/>
    <w:rsid w:val="00DA7366"/>
    <w:rsid w:val="00DA741C"/>
    <w:rsid w:val="00DA7943"/>
    <w:rsid w:val="00DA7CD3"/>
    <w:rsid w:val="00DB0102"/>
    <w:rsid w:val="00DB05D7"/>
    <w:rsid w:val="00DB0B6A"/>
    <w:rsid w:val="00DB0C6F"/>
    <w:rsid w:val="00DB0CEA"/>
    <w:rsid w:val="00DB0F45"/>
    <w:rsid w:val="00DB0F70"/>
    <w:rsid w:val="00DB1366"/>
    <w:rsid w:val="00DB140F"/>
    <w:rsid w:val="00DB17D1"/>
    <w:rsid w:val="00DB19BB"/>
    <w:rsid w:val="00DB1DD4"/>
    <w:rsid w:val="00DB1E0C"/>
    <w:rsid w:val="00DB1E5E"/>
    <w:rsid w:val="00DB22A8"/>
    <w:rsid w:val="00DB2351"/>
    <w:rsid w:val="00DB23C5"/>
    <w:rsid w:val="00DB2415"/>
    <w:rsid w:val="00DB2629"/>
    <w:rsid w:val="00DB2B84"/>
    <w:rsid w:val="00DB2C41"/>
    <w:rsid w:val="00DB2F98"/>
    <w:rsid w:val="00DB31BE"/>
    <w:rsid w:val="00DB3685"/>
    <w:rsid w:val="00DB36EC"/>
    <w:rsid w:val="00DB37B1"/>
    <w:rsid w:val="00DB3954"/>
    <w:rsid w:val="00DB3E44"/>
    <w:rsid w:val="00DB3E7E"/>
    <w:rsid w:val="00DB428E"/>
    <w:rsid w:val="00DB4963"/>
    <w:rsid w:val="00DB4EDA"/>
    <w:rsid w:val="00DB50DF"/>
    <w:rsid w:val="00DB5236"/>
    <w:rsid w:val="00DB541C"/>
    <w:rsid w:val="00DB55AE"/>
    <w:rsid w:val="00DB57B7"/>
    <w:rsid w:val="00DB6225"/>
    <w:rsid w:val="00DB6674"/>
    <w:rsid w:val="00DB6A25"/>
    <w:rsid w:val="00DB6DB3"/>
    <w:rsid w:val="00DB751C"/>
    <w:rsid w:val="00DB75AE"/>
    <w:rsid w:val="00DB7690"/>
    <w:rsid w:val="00DB7709"/>
    <w:rsid w:val="00DB7859"/>
    <w:rsid w:val="00DB7FB3"/>
    <w:rsid w:val="00DC0074"/>
    <w:rsid w:val="00DC036B"/>
    <w:rsid w:val="00DC05A5"/>
    <w:rsid w:val="00DC0612"/>
    <w:rsid w:val="00DC0A10"/>
    <w:rsid w:val="00DC0DA6"/>
    <w:rsid w:val="00DC1213"/>
    <w:rsid w:val="00DC1425"/>
    <w:rsid w:val="00DC144A"/>
    <w:rsid w:val="00DC1582"/>
    <w:rsid w:val="00DC1D0C"/>
    <w:rsid w:val="00DC2110"/>
    <w:rsid w:val="00DC2225"/>
    <w:rsid w:val="00DC2354"/>
    <w:rsid w:val="00DC2F14"/>
    <w:rsid w:val="00DC2F44"/>
    <w:rsid w:val="00DC307A"/>
    <w:rsid w:val="00DC32AC"/>
    <w:rsid w:val="00DC3DD4"/>
    <w:rsid w:val="00DC3E9D"/>
    <w:rsid w:val="00DC3F05"/>
    <w:rsid w:val="00DC4A57"/>
    <w:rsid w:val="00DC4EDA"/>
    <w:rsid w:val="00DC5047"/>
    <w:rsid w:val="00DC50D9"/>
    <w:rsid w:val="00DC53A3"/>
    <w:rsid w:val="00DC5547"/>
    <w:rsid w:val="00DC57B8"/>
    <w:rsid w:val="00DC59F1"/>
    <w:rsid w:val="00DC5BD9"/>
    <w:rsid w:val="00DC5E4A"/>
    <w:rsid w:val="00DC6540"/>
    <w:rsid w:val="00DC6BEB"/>
    <w:rsid w:val="00DC6EB0"/>
    <w:rsid w:val="00DC70E0"/>
    <w:rsid w:val="00DC71F2"/>
    <w:rsid w:val="00DC721B"/>
    <w:rsid w:val="00DC7319"/>
    <w:rsid w:val="00DC745C"/>
    <w:rsid w:val="00DC76A4"/>
    <w:rsid w:val="00DC78C6"/>
    <w:rsid w:val="00DD0077"/>
    <w:rsid w:val="00DD040A"/>
    <w:rsid w:val="00DD044D"/>
    <w:rsid w:val="00DD07CA"/>
    <w:rsid w:val="00DD0904"/>
    <w:rsid w:val="00DD0A4E"/>
    <w:rsid w:val="00DD1208"/>
    <w:rsid w:val="00DD17C5"/>
    <w:rsid w:val="00DD1ACD"/>
    <w:rsid w:val="00DD1C83"/>
    <w:rsid w:val="00DD1C9C"/>
    <w:rsid w:val="00DD288C"/>
    <w:rsid w:val="00DD28A2"/>
    <w:rsid w:val="00DD2B7B"/>
    <w:rsid w:val="00DD2C03"/>
    <w:rsid w:val="00DD2DFF"/>
    <w:rsid w:val="00DD3552"/>
    <w:rsid w:val="00DD36BF"/>
    <w:rsid w:val="00DD3A05"/>
    <w:rsid w:val="00DD3B41"/>
    <w:rsid w:val="00DD4796"/>
    <w:rsid w:val="00DD5135"/>
    <w:rsid w:val="00DD559E"/>
    <w:rsid w:val="00DD5CAA"/>
    <w:rsid w:val="00DD6566"/>
    <w:rsid w:val="00DD6625"/>
    <w:rsid w:val="00DD6970"/>
    <w:rsid w:val="00DD69DA"/>
    <w:rsid w:val="00DD7723"/>
    <w:rsid w:val="00DD7BEC"/>
    <w:rsid w:val="00DE00F9"/>
    <w:rsid w:val="00DE072A"/>
    <w:rsid w:val="00DE0BE0"/>
    <w:rsid w:val="00DE0C9A"/>
    <w:rsid w:val="00DE0D70"/>
    <w:rsid w:val="00DE0F54"/>
    <w:rsid w:val="00DE0F93"/>
    <w:rsid w:val="00DE174F"/>
    <w:rsid w:val="00DE1967"/>
    <w:rsid w:val="00DE1A57"/>
    <w:rsid w:val="00DE1EFA"/>
    <w:rsid w:val="00DE23E6"/>
    <w:rsid w:val="00DE2A06"/>
    <w:rsid w:val="00DE2A73"/>
    <w:rsid w:val="00DE2DDB"/>
    <w:rsid w:val="00DE3053"/>
    <w:rsid w:val="00DE356A"/>
    <w:rsid w:val="00DE374B"/>
    <w:rsid w:val="00DE3979"/>
    <w:rsid w:val="00DE3B61"/>
    <w:rsid w:val="00DE3E45"/>
    <w:rsid w:val="00DE44BD"/>
    <w:rsid w:val="00DE4B90"/>
    <w:rsid w:val="00DE4EF2"/>
    <w:rsid w:val="00DE514C"/>
    <w:rsid w:val="00DE5282"/>
    <w:rsid w:val="00DE52F4"/>
    <w:rsid w:val="00DE5374"/>
    <w:rsid w:val="00DE53C2"/>
    <w:rsid w:val="00DE553F"/>
    <w:rsid w:val="00DE5B7D"/>
    <w:rsid w:val="00DE5D22"/>
    <w:rsid w:val="00DE60AB"/>
    <w:rsid w:val="00DE618C"/>
    <w:rsid w:val="00DE6479"/>
    <w:rsid w:val="00DE64E0"/>
    <w:rsid w:val="00DE681A"/>
    <w:rsid w:val="00DE69EF"/>
    <w:rsid w:val="00DF0687"/>
    <w:rsid w:val="00DF09CF"/>
    <w:rsid w:val="00DF0F5E"/>
    <w:rsid w:val="00DF1357"/>
    <w:rsid w:val="00DF13E6"/>
    <w:rsid w:val="00DF1559"/>
    <w:rsid w:val="00DF1832"/>
    <w:rsid w:val="00DF20B3"/>
    <w:rsid w:val="00DF31A8"/>
    <w:rsid w:val="00DF35FC"/>
    <w:rsid w:val="00DF5110"/>
    <w:rsid w:val="00DF5C7F"/>
    <w:rsid w:val="00DF5E2A"/>
    <w:rsid w:val="00DF5E2B"/>
    <w:rsid w:val="00DF5FE1"/>
    <w:rsid w:val="00DF61C6"/>
    <w:rsid w:val="00DF6528"/>
    <w:rsid w:val="00DF6919"/>
    <w:rsid w:val="00DF691B"/>
    <w:rsid w:val="00DF73A0"/>
    <w:rsid w:val="00DF750A"/>
    <w:rsid w:val="00DF7D2F"/>
    <w:rsid w:val="00DF7DD6"/>
    <w:rsid w:val="00E00203"/>
    <w:rsid w:val="00E003C9"/>
    <w:rsid w:val="00E008B4"/>
    <w:rsid w:val="00E00AE4"/>
    <w:rsid w:val="00E00B9F"/>
    <w:rsid w:val="00E00CF6"/>
    <w:rsid w:val="00E00ED5"/>
    <w:rsid w:val="00E010B0"/>
    <w:rsid w:val="00E0124C"/>
    <w:rsid w:val="00E014FF"/>
    <w:rsid w:val="00E01762"/>
    <w:rsid w:val="00E0180B"/>
    <w:rsid w:val="00E01ADB"/>
    <w:rsid w:val="00E01B74"/>
    <w:rsid w:val="00E01CBA"/>
    <w:rsid w:val="00E01F88"/>
    <w:rsid w:val="00E020CE"/>
    <w:rsid w:val="00E022D5"/>
    <w:rsid w:val="00E0261A"/>
    <w:rsid w:val="00E0284A"/>
    <w:rsid w:val="00E02A03"/>
    <w:rsid w:val="00E0307C"/>
    <w:rsid w:val="00E033D5"/>
    <w:rsid w:val="00E0375C"/>
    <w:rsid w:val="00E039F8"/>
    <w:rsid w:val="00E03E2E"/>
    <w:rsid w:val="00E04091"/>
    <w:rsid w:val="00E04253"/>
    <w:rsid w:val="00E042EF"/>
    <w:rsid w:val="00E044A2"/>
    <w:rsid w:val="00E0456D"/>
    <w:rsid w:val="00E04989"/>
    <w:rsid w:val="00E0563C"/>
    <w:rsid w:val="00E058CD"/>
    <w:rsid w:val="00E0596B"/>
    <w:rsid w:val="00E059CE"/>
    <w:rsid w:val="00E05B2F"/>
    <w:rsid w:val="00E05DCA"/>
    <w:rsid w:val="00E06009"/>
    <w:rsid w:val="00E065FD"/>
    <w:rsid w:val="00E066E8"/>
    <w:rsid w:val="00E0687C"/>
    <w:rsid w:val="00E06C93"/>
    <w:rsid w:val="00E06E40"/>
    <w:rsid w:val="00E06F0E"/>
    <w:rsid w:val="00E06F2E"/>
    <w:rsid w:val="00E0778D"/>
    <w:rsid w:val="00E07B63"/>
    <w:rsid w:val="00E07B87"/>
    <w:rsid w:val="00E07F9D"/>
    <w:rsid w:val="00E10351"/>
    <w:rsid w:val="00E10B65"/>
    <w:rsid w:val="00E111ED"/>
    <w:rsid w:val="00E11644"/>
    <w:rsid w:val="00E11718"/>
    <w:rsid w:val="00E120B4"/>
    <w:rsid w:val="00E12552"/>
    <w:rsid w:val="00E127BC"/>
    <w:rsid w:val="00E12E45"/>
    <w:rsid w:val="00E12FBA"/>
    <w:rsid w:val="00E132F1"/>
    <w:rsid w:val="00E133E0"/>
    <w:rsid w:val="00E1375C"/>
    <w:rsid w:val="00E13ED1"/>
    <w:rsid w:val="00E1404D"/>
    <w:rsid w:val="00E140CA"/>
    <w:rsid w:val="00E14283"/>
    <w:rsid w:val="00E142CB"/>
    <w:rsid w:val="00E1438B"/>
    <w:rsid w:val="00E14AA2"/>
    <w:rsid w:val="00E14F6C"/>
    <w:rsid w:val="00E15050"/>
    <w:rsid w:val="00E151F7"/>
    <w:rsid w:val="00E15255"/>
    <w:rsid w:val="00E15760"/>
    <w:rsid w:val="00E157C5"/>
    <w:rsid w:val="00E15D59"/>
    <w:rsid w:val="00E15DC5"/>
    <w:rsid w:val="00E164F2"/>
    <w:rsid w:val="00E1663D"/>
    <w:rsid w:val="00E16A56"/>
    <w:rsid w:val="00E16AEB"/>
    <w:rsid w:val="00E16DAA"/>
    <w:rsid w:val="00E170EF"/>
    <w:rsid w:val="00E171F7"/>
    <w:rsid w:val="00E1726F"/>
    <w:rsid w:val="00E17277"/>
    <w:rsid w:val="00E1754E"/>
    <w:rsid w:val="00E1755F"/>
    <w:rsid w:val="00E1771A"/>
    <w:rsid w:val="00E17746"/>
    <w:rsid w:val="00E2008A"/>
    <w:rsid w:val="00E2021B"/>
    <w:rsid w:val="00E20542"/>
    <w:rsid w:val="00E2082E"/>
    <w:rsid w:val="00E2091D"/>
    <w:rsid w:val="00E20FFC"/>
    <w:rsid w:val="00E210FB"/>
    <w:rsid w:val="00E212EA"/>
    <w:rsid w:val="00E2168D"/>
    <w:rsid w:val="00E216C8"/>
    <w:rsid w:val="00E21A8B"/>
    <w:rsid w:val="00E21D4B"/>
    <w:rsid w:val="00E21D94"/>
    <w:rsid w:val="00E22019"/>
    <w:rsid w:val="00E2217E"/>
    <w:rsid w:val="00E225FD"/>
    <w:rsid w:val="00E22663"/>
    <w:rsid w:val="00E22730"/>
    <w:rsid w:val="00E22751"/>
    <w:rsid w:val="00E22A3E"/>
    <w:rsid w:val="00E22DB3"/>
    <w:rsid w:val="00E232D3"/>
    <w:rsid w:val="00E23416"/>
    <w:rsid w:val="00E239E5"/>
    <w:rsid w:val="00E23CAE"/>
    <w:rsid w:val="00E244A3"/>
    <w:rsid w:val="00E254BC"/>
    <w:rsid w:val="00E25578"/>
    <w:rsid w:val="00E256B5"/>
    <w:rsid w:val="00E25741"/>
    <w:rsid w:val="00E2574F"/>
    <w:rsid w:val="00E257CD"/>
    <w:rsid w:val="00E257FC"/>
    <w:rsid w:val="00E25B47"/>
    <w:rsid w:val="00E25B75"/>
    <w:rsid w:val="00E25FC2"/>
    <w:rsid w:val="00E260CF"/>
    <w:rsid w:val="00E26372"/>
    <w:rsid w:val="00E26A10"/>
    <w:rsid w:val="00E26AAC"/>
    <w:rsid w:val="00E26C4C"/>
    <w:rsid w:val="00E27381"/>
    <w:rsid w:val="00E27757"/>
    <w:rsid w:val="00E27863"/>
    <w:rsid w:val="00E27C4A"/>
    <w:rsid w:val="00E27DDA"/>
    <w:rsid w:val="00E27F07"/>
    <w:rsid w:val="00E30268"/>
    <w:rsid w:val="00E308C0"/>
    <w:rsid w:val="00E30A48"/>
    <w:rsid w:val="00E30B75"/>
    <w:rsid w:val="00E30D11"/>
    <w:rsid w:val="00E30E52"/>
    <w:rsid w:val="00E31030"/>
    <w:rsid w:val="00E311BA"/>
    <w:rsid w:val="00E3172C"/>
    <w:rsid w:val="00E31987"/>
    <w:rsid w:val="00E3215F"/>
    <w:rsid w:val="00E3220A"/>
    <w:rsid w:val="00E32527"/>
    <w:rsid w:val="00E32C5D"/>
    <w:rsid w:val="00E32F1A"/>
    <w:rsid w:val="00E33616"/>
    <w:rsid w:val="00E339E4"/>
    <w:rsid w:val="00E33CE9"/>
    <w:rsid w:val="00E33EC4"/>
    <w:rsid w:val="00E34074"/>
    <w:rsid w:val="00E34085"/>
    <w:rsid w:val="00E34357"/>
    <w:rsid w:val="00E34420"/>
    <w:rsid w:val="00E34435"/>
    <w:rsid w:val="00E345CC"/>
    <w:rsid w:val="00E34871"/>
    <w:rsid w:val="00E34E03"/>
    <w:rsid w:val="00E35091"/>
    <w:rsid w:val="00E350F6"/>
    <w:rsid w:val="00E35A06"/>
    <w:rsid w:val="00E35AE4"/>
    <w:rsid w:val="00E35C83"/>
    <w:rsid w:val="00E35D43"/>
    <w:rsid w:val="00E36367"/>
    <w:rsid w:val="00E36800"/>
    <w:rsid w:val="00E36CBC"/>
    <w:rsid w:val="00E36CEF"/>
    <w:rsid w:val="00E36DD3"/>
    <w:rsid w:val="00E36DDA"/>
    <w:rsid w:val="00E373E5"/>
    <w:rsid w:val="00E3759E"/>
    <w:rsid w:val="00E37E74"/>
    <w:rsid w:val="00E40729"/>
    <w:rsid w:val="00E40B0A"/>
    <w:rsid w:val="00E40BD4"/>
    <w:rsid w:val="00E40ED0"/>
    <w:rsid w:val="00E4112A"/>
    <w:rsid w:val="00E4161E"/>
    <w:rsid w:val="00E416AC"/>
    <w:rsid w:val="00E41796"/>
    <w:rsid w:val="00E41797"/>
    <w:rsid w:val="00E41ADB"/>
    <w:rsid w:val="00E41F7A"/>
    <w:rsid w:val="00E4255B"/>
    <w:rsid w:val="00E42BA1"/>
    <w:rsid w:val="00E42C58"/>
    <w:rsid w:val="00E4312F"/>
    <w:rsid w:val="00E43318"/>
    <w:rsid w:val="00E43410"/>
    <w:rsid w:val="00E4369C"/>
    <w:rsid w:val="00E43E3C"/>
    <w:rsid w:val="00E43F75"/>
    <w:rsid w:val="00E44BFD"/>
    <w:rsid w:val="00E45137"/>
    <w:rsid w:val="00E451D5"/>
    <w:rsid w:val="00E45D3F"/>
    <w:rsid w:val="00E462FD"/>
    <w:rsid w:val="00E465A2"/>
    <w:rsid w:val="00E465F8"/>
    <w:rsid w:val="00E467DD"/>
    <w:rsid w:val="00E46A56"/>
    <w:rsid w:val="00E46C53"/>
    <w:rsid w:val="00E46E64"/>
    <w:rsid w:val="00E47347"/>
    <w:rsid w:val="00E4764F"/>
    <w:rsid w:val="00E47893"/>
    <w:rsid w:val="00E4792D"/>
    <w:rsid w:val="00E47B94"/>
    <w:rsid w:val="00E5004F"/>
    <w:rsid w:val="00E501D6"/>
    <w:rsid w:val="00E50BD6"/>
    <w:rsid w:val="00E50C89"/>
    <w:rsid w:val="00E50FD2"/>
    <w:rsid w:val="00E51106"/>
    <w:rsid w:val="00E51189"/>
    <w:rsid w:val="00E51311"/>
    <w:rsid w:val="00E51823"/>
    <w:rsid w:val="00E51D2B"/>
    <w:rsid w:val="00E51EAA"/>
    <w:rsid w:val="00E52055"/>
    <w:rsid w:val="00E52387"/>
    <w:rsid w:val="00E5240B"/>
    <w:rsid w:val="00E5288F"/>
    <w:rsid w:val="00E529DF"/>
    <w:rsid w:val="00E52C75"/>
    <w:rsid w:val="00E53264"/>
    <w:rsid w:val="00E535A0"/>
    <w:rsid w:val="00E5385F"/>
    <w:rsid w:val="00E53E8F"/>
    <w:rsid w:val="00E5404C"/>
    <w:rsid w:val="00E54A7B"/>
    <w:rsid w:val="00E54E22"/>
    <w:rsid w:val="00E54F48"/>
    <w:rsid w:val="00E55393"/>
    <w:rsid w:val="00E55B70"/>
    <w:rsid w:val="00E55E86"/>
    <w:rsid w:val="00E564E3"/>
    <w:rsid w:val="00E566FF"/>
    <w:rsid w:val="00E56ADA"/>
    <w:rsid w:val="00E56C92"/>
    <w:rsid w:val="00E57139"/>
    <w:rsid w:val="00E57206"/>
    <w:rsid w:val="00E573B6"/>
    <w:rsid w:val="00E57C3D"/>
    <w:rsid w:val="00E57E9B"/>
    <w:rsid w:val="00E5DBDB"/>
    <w:rsid w:val="00E6035C"/>
    <w:rsid w:val="00E61C25"/>
    <w:rsid w:val="00E61DC1"/>
    <w:rsid w:val="00E6228D"/>
    <w:rsid w:val="00E622B0"/>
    <w:rsid w:val="00E62860"/>
    <w:rsid w:val="00E62941"/>
    <w:rsid w:val="00E62F0F"/>
    <w:rsid w:val="00E634FB"/>
    <w:rsid w:val="00E63700"/>
    <w:rsid w:val="00E637F1"/>
    <w:rsid w:val="00E63BE4"/>
    <w:rsid w:val="00E64057"/>
    <w:rsid w:val="00E6407B"/>
    <w:rsid w:val="00E6425D"/>
    <w:rsid w:val="00E646E4"/>
    <w:rsid w:val="00E6473A"/>
    <w:rsid w:val="00E64AA0"/>
    <w:rsid w:val="00E64E4B"/>
    <w:rsid w:val="00E64ECA"/>
    <w:rsid w:val="00E64F88"/>
    <w:rsid w:val="00E65307"/>
    <w:rsid w:val="00E65481"/>
    <w:rsid w:val="00E6553D"/>
    <w:rsid w:val="00E6586B"/>
    <w:rsid w:val="00E65CEE"/>
    <w:rsid w:val="00E65D5E"/>
    <w:rsid w:val="00E6676F"/>
    <w:rsid w:val="00E6692D"/>
    <w:rsid w:val="00E66B4E"/>
    <w:rsid w:val="00E67DEE"/>
    <w:rsid w:val="00E67F08"/>
    <w:rsid w:val="00E7038A"/>
    <w:rsid w:val="00E7067B"/>
    <w:rsid w:val="00E70B17"/>
    <w:rsid w:val="00E70B9A"/>
    <w:rsid w:val="00E70BF7"/>
    <w:rsid w:val="00E70E06"/>
    <w:rsid w:val="00E712E8"/>
    <w:rsid w:val="00E7148A"/>
    <w:rsid w:val="00E716B1"/>
    <w:rsid w:val="00E71B2E"/>
    <w:rsid w:val="00E71E37"/>
    <w:rsid w:val="00E71FE2"/>
    <w:rsid w:val="00E71FE7"/>
    <w:rsid w:val="00E72061"/>
    <w:rsid w:val="00E720A4"/>
    <w:rsid w:val="00E723C4"/>
    <w:rsid w:val="00E726CE"/>
    <w:rsid w:val="00E7276F"/>
    <w:rsid w:val="00E72807"/>
    <w:rsid w:val="00E728EF"/>
    <w:rsid w:val="00E728F2"/>
    <w:rsid w:val="00E72AB7"/>
    <w:rsid w:val="00E72DB1"/>
    <w:rsid w:val="00E7313A"/>
    <w:rsid w:val="00E73247"/>
    <w:rsid w:val="00E733B2"/>
    <w:rsid w:val="00E7341F"/>
    <w:rsid w:val="00E7378E"/>
    <w:rsid w:val="00E73AEE"/>
    <w:rsid w:val="00E73BF9"/>
    <w:rsid w:val="00E73ECC"/>
    <w:rsid w:val="00E7412D"/>
    <w:rsid w:val="00E743EA"/>
    <w:rsid w:val="00E748A8"/>
    <w:rsid w:val="00E74DA8"/>
    <w:rsid w:val="00E7527F"/>
    <w:rsid w:val="00E7593D"/>
    <w:rsid w:val="00E75B39"/>
    <w:rsid w:val="00E75DE1"/>
    <w:rsid w:val="00E75F6B"/>
    <w:rsid w:val="00E762FB"/>
    <w:rsid w:val="00E7636E"/>
    <w:rsid w:val="00E764F1"/>
    <w:rsid w:val="00E767B8"/>
    <w:rsid w:val="00E76DD0"/>
    <w:rsid w:val="00E770BF"/>
    <w:rsid w:val="00E772E1"/>
    <w:rsid w:val="00E77400"/>
    <w:rsid w:val="00E775D9"/>
    <w:rsid w:val="00E77912"/>
    <w:rsid w:val="00E77C32"/>
    <w:rsid w:val="00E806B1"/>
    <w:rsid w:val="00E808C5"/>
    <w:rsid w:val="00E80981"/>
    <w:rsid w:val="00E80A73"/>
    <w:rsid w:val="00E80C0A"/>
    <w:rsid w:val="00E80EBB"/>
    <w:rsid w:val="00E80F50"/>
    <w:rsid w:val="00E81021"/>
    <w:rsid w:val="00E811D9"/>
    <w:rsid w:val="00E81472"/>
    <w:rsid w:val="00E814BF"/>
    <w:rsid w:val="00E81F0E"/>
    <w:rsid w:val="00E8246F"/>
    <w:rsid w:val="00E8257C"/>
    <w:rsid w:val="00E827B9"/>
    <w:rsid w:val="00E82A11"/>
    <w:rsid w:val="00E82FFB"/>
    <w:rsid w:val="00E834D8"/>
    <w:rsid w:val="00E835A1"/>
    <w:rsid w:val="00E8367A"/>
    <w:rsid w:val="00E83AD0"/>
    <w:rsid w:val="00E83AFB"/>
    <w:rsid w:val="00E83B06"/>
    <w:rsid w:val="00E83B38"/>
    <w:rsid w:val="00E83B4D"/>
    <w:rsid w:val="00E83D1C"/>
    <w:rsid w:val="00E83F05"/>
    <w:rsid w:val="00E83F2C"/>
    <w:rsid w:val="00E844D7"/>
    <w:rsid w:val="00E84643"/>
    <w:rsid w:val="00E84668"/>
    <w:rsid w:val="00E848CD"/>
    <w:rsid w:val="00E84B5B"/>
    <w:rsid w:val="00E84DB9"/>
    <w:rsid w:val="00E85173"/>
    <w:rsid w:val="00E85489"/>
    <w:rsid w:val="00E85671"/>
    <w:rsid w:val="00E862A5"/>
    <w:rsid w:val="00E863F4"/>
    <w:rsid w:val="00E865E1"/>
    <w:rsid w:val="00E86682"/>
    <w:rsid w:val="00E866BF"/>
    <w:rsid w:val="00E86B0E"/>
    <w:rsid w:val="00E86BBD"/>
    <w:rsid w:val="00E86DEB"/>
    <w:rsid w:val="00E870CD"/>
    <w:rsid w:val="00E870FB"/>
    <w:rsid w:val="00E8757A"/>
    <w:rsid w:val="00E8762C"/>
    <w:rsid w:val="00E876A1"/>
    <w:rsid w:val="00E87AD7"/>
    <w:rsid w:val="00E87B08"/>
    <w:rsid w:val="00E87DD6"/>
    <w:rsid w:val="00E87E34"/>
    <w:rsid w:val="00E87F6A"/>
    <w:rsid w:val="00E87FF6"/>
    <w:rsid w:val="00E9011C"/>
    <w:rsid w:val="00E901EB"/>
    <w:rsid w:val="00E90442"/>
    <w:rsid w:val="00E90E43"/>
    <w:rsid w:val="00E91060"/>
    <w:rsid w:val="00E91749"/>
    <w:rsid w:val="00E91994"/>
    <w:rsid w:val="00E92054"/>
    <w:rsid w:val="00E920D4"/>
    <w:rsid w:val="00E92111"/>
    <w:rsid w:val="00E922BF"/>
    <w:rsid w:val="00E92C1E"/>
    <w:rsid w:val="00E92C62"/>
    <w:rsid w:val="00E92F92"/>
    <w:rsid w:val="00E93C4B"/>
    <w:rsid w:val="00E93FC6"/>
    <w:rsid w:val="00E94068"/>
    <w:rsid w:val="00E9427C"/>
    <w:rsid w:val="00E94313"/>
    <w:rsid w:val="00E946A3"/>
    <w:rsid w:val="00E947E9"/>
    <w:rsid w:val="00E9520C"/>
    <w:rsid w:val="00E95302"/>
    <w:rsid w:val="00E9586E"/>
    <w:rsid w:val="00E95C46"/>
    <w:rsid w:val="00E95C5A"/>
    <w:rsid w:val="00E95CBC"/>
    <w:rsid w:val="00E96297"/>
    <w:rsid w:val="00E96395"/>
    <w:rsid w:val="00E96442"/>
    <w:rsid w:val="00E9646D"/>
    <w:rsid w:val="00E96511"/>
    <w:rsid w:val="00E96979"/>
    <w:rsid w:val="00E97168"/>
    <w:rsid w:val="00E97180"/>
    <w:rsid w:val="00E9751D"/>
    <w:rsid w:val="00E975BC"/>
    <w:rsid w:val="00E97A18"/>
    <w:rsid w:val="00EA02BB"/>
    <w:rsid w:val="00EA0390"/>
    <w:rsid w:val="00EA0558"/>
    <w:rsid w:val="00EA0958"/>
    <w:rsid w:val="00EA0C1E"/>
    <w:rsid w:val="00EA0DC6"/>
    <w:rsid w:val="00EA1076"/>
    <w:rsid w:val="00EA1132"/>
    <w:rsid w:val="00EA14BA"/>
    <w:rsid w:val="00EA18D9"/>
    <w:rsid w:val="00EA1E0E"/>
    <w:rsid w:val="00EA2094"/>
    <w:rsid w:val="00EA23B8"/>
    <w:rsid w:val="00EA24B4"/>
    <w:rsid w:val="00EA278D"/>
    <w:rsid w:val="00EA284D"/>
    <w:rsid w:val="00EA308F"/>
    <w:rsid w:val="00EA3282"/>
    <w:rsid w:val="00EA3709"/>
    <w:rsid w:val="00EA39EF"/>
    <w:rsid w:val="00EA3B2E"/>
    <w:rsid w:val="00EA3CED"/>
    <w:rsid w:val="00EA41B6"/>
    <w:rsid w:val="00EA4AA9"/>
    <w:rsid w:val="00EA4F9C"/>
    <w:rsid w:val="00EA598D"/>
    <w:rsid w:val="00EA5E35"/>
    <w:rsid w:val="00EA6123"/>
    <w:rsid w:val="00EA6934"/>
    <w:rsid w:val="00EA6A6E"/>
    <w:rsid w:val="00EA6C8C"/>
    <w:rsid w:val="00EA738E"/>
    <w:rsid w:val="00EA763D"/>
    <w:rsid w:val="00EA7958"/>
    <w:rsid w:val="00EA7976"/>
    <w:rsid w:val="00EA7E76"/>
    <w:rsid w:val="00EB0153"/>
    <w:rsid w:val="00EB0334"/>
    <w:rsid w:val="00EB0400"/>
    <w:rsid w:val="00EB07CC"/>
    <w:rsid w:val="00EB0853"/>
    <w:rsid w:val="00EB08B1"/>
    <w:rsid w:val="00EB091C"/>
    <w:rsid w:val="00EB0A55"/>
    <w:rsid w:val="00EB0CF9"/>
    <w:rsid w:val="00EB0DED"/>
    <w:rsid w:val="00EB0EAD"/>
    <w:rsid w:val="00EB0FCB"/>
    <w:rsid w:val="00EB1887"/>
    <w:rsid w:val="00EB1899"/>
    <w:rsid w:val="00EB18CE"/>
    <w:rsid w:val="00EB1D5E"/>
    <w:rsid w:val="00EB1D94"/>
    <w:rsid w:val="00EB205B"/>
    <w:rsid w:val="00EB2452"/>
    <w:rsid w:val="00EB2B5A"/>
    <w:rsid w:val="00EB2ED9"/>
    <w:rsid w:val="00EB2EE0"/>
    <w:rsid w:val="00EB2EE5"/>
    <w:rsid w:val="00EB3986"/>
    <w:rsid w:val="00EB3A01"/>
    <w:rsid w:val="00EB3DF8"/>
    <w:rsid w:val="00EB3E01"/>
    <w:rsid w:val="00EB48E4"/>
    <w:rsid w:val="00EB4942"/>
    <w:rsid w:val="00EB49A1"/>
    <w:rsid w:val="00EB4A34"/>
    <w:rsid w:val="00EB4CB0"/>
    <w:rsid w:val="00EB52CF"/>
    <w:rsid w:val="00EB5543"/>
    <w:rsid w:val="00EB555D"/>
    <w:rsid w:val="00EB5789"/>
    <w:rsid w:val="00EB5872"/>
    <w:rsid w:val="00EB5CE4"/>
    <w:rsid w:val="00EB6666"/>
    <w:rsid w:val="00EB6A31"/>
    <w:rsid w:val="00EB6B2C"/>
    <w:rsid w:val="00EB6C3D"/>
    <w:rsid w:val="00EB6D04"/>
    <w:rsid w:val="00EB6EA9"/>
    <w:rsid w:val="00EB700F"/>
    <w:rsid w:val="00EB7045"/>
    <w:rsid w:val="00EB7236"/>
    <w:rsid w:val="00EB794A"/>
    <w:rsid w:val="00EB7A0E"/>
    <w:rsid w:val="00EB7A69"/>
    <w:rsid w:val="00EB7FB4"/>
    <w:rsid w:val="00EC0029"/>
    <w:rsid w:val="00EC00C8"/>
    <w:rsid w:val="00EC071C"/>
    <w:rsid w:val="00EC0C1A"/>
    <w:rsid w:val="00EC19AE"/>
    <w:rsid w:val="00EC1A32"/>
    <w:rsid w:val="00EC1C08"/>
    <w:rsid w:val="00EC1C5C"/>
    <w:rsid w:val="00EC1E4A"/>
    <w:rsid w:val="00EC2015"/>
    <w:rsid w:val="00EC23DD"/>
    <w:rsid w:val="00EC274D"/>
    <w:rsid w:val="00EC2C45"/>
    <w:rsid w:val="00EC306C"/>
    <w:rsid w:val="00EC3228"/>
    <w:rsid w:val="00EC3645"/>
    <w:rsid w:val="00EC3D54"/>
    <w:rsid w:val="00EC4563"/>
    <w:rsid w:val="00EC45AD"/>
    <w:rsid w:val="00EC4623"/>
    <w:rsid w:val="00EC4BB2"/>
    <w:rsid w:val="00EC5582"/>
    <w:rsid w:val="00EC5650"/>
    <w:rsid w:val="00EC5C1F"/>
    <w:rsid w:val="00EC637C"/>
    <w:rsid w:val="00EC6424"/>
    <w:rsid w:val="00EC65C1"/>
    <w:rsid w:val="00EC6AB7"/>
    <w:rsid w:val="00EC6D64"/>
    <w:rsid w:val="00EC6E18"/>
    <w:rsid w:val="00EC6E4E"/>
    <w:rsid w:val="00EC6E69"/>
    <w:rsid w:val="00EC73D2"/>
    <w:rsid w:val="00EC7437"/>
    <w:rsid w:val="00EC76C3"/>
    <w:rsid w:val="00EC7C5F"/>
    <w:rsid w:val="00EC7E51"/>
    <w:rsid w:val="00ED0255"/>
    <w:rsid w:val="00ED02ED"/>
    <w:rsid w:val="00ED083D"/>
    <w:rsid w:val="00ED0EB2"/>
    <w:rsid w:val="00ED0FBE"/>
    <w:rsid w:val="00ED16F4"/>
    <w:rsid w:val="00ED1808"/>
    <w:rsid w:val="00ED1C61"/>
    <w:rsid w:val="00ED1EAE"/>
    <w:rsid w:val="00ED1EED"/>
    <w:rsid w:val="00ED2265"/>
    <w:rsid w:val="00ED2297"/>
    <w:rsid w:val="00ED28EE"/>
    <w:rsid w:val="00ED2D1A"/>
    <w:rsid w:val="00ED2E0B"/>
    <w:rsid w:val="00ED2E51"/>
    <w:rsid w:val="00ED3933"/>
    <w:rsid w:val="00ED4E98"/>
    <w:rsid w:val="00ED4FE8"/>
    <w:rsid w:val="00ED4FF5"/>
    <w:rsid w:val="00ED51AC"/>
    <w:rsid w:val="00ED5276"/>
    <w:rsid w:val="00ED5312"/>
    <w:rsid w:val="00ED538A"/>
    <w:rsid w:val="00ED5449"/>
    <w:rsid w:val="00ED5AE3"/>
    <w:rsid w:val="00ED5DA9"/>
    <w:rsid w:val="00ED6963"/>
    <w:rsid w:val="00ED6D2F"/>
    <w:rsid w:val="00ED73F2"/>
    <w:rsid w:val="00ED78B7"/>
    <w:rsid w:val="00ED7B17"/>
    <w:rsid w:val="00ED7E66"/>
    <w:rsid w:val="00EE06A7"/>
    <w:rsid w:val="00EE0E0F"/>
    <w:rsid w:val="00EE13AD"/>
    <w:rsid w:val="00EE155E"/>
    <w:rsid w:val="00EE1807"/>
    <w:rsid w:val="00EE190B"/>
    <w:rsid w:val="00EE1CF7"/>
    <w:rsid w:val="00EE1DD4"/>
    <w:rsid w:val="00EE20B5"/>
    <w:rsid w:val="00EE2DB6"/>
    <w:rsid w:val="00EE2EDF"/>
    <w:rsid w:val="00EE3387"/>
    <w:rsid w:val="00EE3488"/>
    <w:rsid w:val="00EE39F1"/>
    <w:rsid w:val="00EE3BA2"/>
    <w:rsid w:val="00EE43E2"/>
    <w:rsid w:val="00EE4CE8"/>
    <w:rsid w:val="00EE4FE2"/>
    <w:rsid w:val="00EE508B"/>
    <w:rsid w:val="00EE54DC"/>
    <w:rsid w:val="00EE5907"/>
    <w:rsid w:val="00EE5B90"/>
    <w:rsid w:val="00EE5BCB"/>
    <w:rsid w:val="00EE6926"/>
    <w:rsid w:val="00EE6E97"/>
    <w:rsid w:val="00EE6FA3"/>
    <w:rsid w:val="00EE731C"/>
    <w:rsid w:val="00EE7323"/>
    <w:rsid w:val="00EE75F5"/>
    <w:rsid w:val="00EE76D5"/>
    <w:rsid w:val="00EE7917"/>
    <w:rsid w:val="00EE7E3A"/>
    <w:rsid w:val="00EE7F24"/>
    <w:rsid w:val="00EEA895"/>
    <w:rsid w:val="00EF01D0"/>
    <w:rsid w:val="00EF15B2"/>
    <w:rsid w:val="00EF162B"/>
    <w:rsid w:val="00EF1861"/>
    <w:rsid w:val="00EF1931"/>
    <w:rsid w:val="00EF1BB7"/>
    <w:rsid w:val="00EF1EEE"/>
    <w:rsid w:val="00EF206B"/>
    <w:rsid w:val="00EF2486"/>
    <w:rsid w:val="00EF2A59"/>
    <w:rsid w:val="00EF2AC7"/>
    <w:rsid w:val="00EF2C09"/>
    <w:rsid w:val="00EF2DE8"/>
    <w:rsid w:val="00EF3C5E"/>
    <w:rsid w:val="00EF3D2B"/>
    <w:rsid w:val="00EF3D45"/>
    <w:rsid w:val="00EF3F1C"/>
    <w:rsid w:val="00EF3FA2"/>
    <w:rsid w:val="00EF494B"/>
    <w:rsid w:val="00EF4B97"/>
    <w:rsid w:val="00EF4C25"/>
    <w:rsid w:val="00EF514B"/>
    <w:rsid w:val="00EF5489"/>
    <w:rsid w:val="00EF58F5"/>
    <w:rsid w:val="00EF594A"/>
    <w:rsid w:val="00EF59B4"/>
    <w:rsid w:val="00EF5CC5"/>
    <w:rsid w:val="00EF5F7C"/>
    <w:rsid w:val="00EF5F85"/>
    <w:rsid w:val="00EF6076"/>
    <w:rsid w:val="00EF65B4"/>
    <w:rsid w:val="00EF678C"/>
    <w:rsid w:val="00EF6C6E"/>
    <w:rsid w:val="00EF71AF"/>
    <w:rsid w:val="00EF7380"/>
    <w:rsid w:val="00EF745F"/>
    <w:rsid w:val="00EF7544"/>
    <w:rsid w:val="00EF7717"/>
    <w:rsid w:val="00EF77F0"/>
    <w:rsid w:val="00EF78F0"/>
    <w:rsid w:val="00EF7E6C"/>
    <w:rsid w:val="00F00277"/>
    <w:rsid w:val="00F005E3"/>
    <w:rsid w:val="00F008BA"/>
    <w:rsid w:val="00F009DF"/>
    <w:rsid w:val="00F0118D"/>
    <w:rsid w:val="00F0177B"/>
    <w:rsid w:val="00F01F09"/>
    <w:rsid w:val="00F02167"/>
    <w:rsid w:val="00F02378"/>
    <w:rsid w:val="00F02403"/>
    <w:rsid w:val="00F0260D"/>
    <w:rsid w:val="00F0272F"/>
    <w:rsid w:val="00F02A53"/>
    <w:rsid w:val="00F02ABB"/>
    <w:rsid w:val="00F02F6E"/>
    <w:rsid w:val="00F02F9E"/>
    <w:rsid w:val="00F030B4"/>
    <w:rsid w:val="00F03270"/>
    <w:rsid w:val="00F0333A"/>
    <w:rsid w:val="00F038A3"/>
    <w:rsid w:val="00F039F9"/>
    <w:rsid w:val="00F03C39"/>
    <w:rsid w:val="00F03CC4"/>
    <w:rsid w:val="00F03F32"/>
    <w:rsid w:val="00F046E1"/>
    <w:rsid w:val="00F047FA"/>
    <w:rsid w:val="00F04AEF"/>
    <w:rsid w:val="00F04E6B"/>
    <w:rsid w:val="00F051DB"/>
    <w:rsid w:val="00F05E65"/>
    <w:rsid w:val="00F0607B"/>
    <w:rsid w:val="00F06249"/>
    <w:rsid w:val="00F065B6"/>
    <w:rsid w:val="00F06612"/>
    <w:rsid w:val="00F067EE"/>
    <w:rsid w:val="00F068A5"/>
    <w:rsid w:val="00F06B8E"/>
    <w:rsid w:val="00F06C17"/>
    <w:rsid w:val="00F070DB"/>
    <w:rsid w:val="00F07468"/>
    <w:rsid w:val="00F0757D"/>
    <w:rsid w:val="00F07BAF"/>
    <w:rsid w:val="00F1056D"/>
    <w:rsid w:val="00F10668"/>
    <w:rsid w:val="00F1083E"/>
    <w:rsid w:val="00F108D5"/>
    <w:rsid w:val="00F10902"/>
    <w:rsid w:val="00F11A0F"/>
    <w:rsid w:val="00F11ED9"/>
    <w:rsid w:val="00F123DA"/>
    <w:rsid w:val="00F12690"/>
    <w:rsid w:val="00F12A3E"/>
    <w:rsid w:val="00F12B7A"/>
    <w:rsid w:val="00F12BBB"/>
    <w:rsid w:val="00F12DA1"/>
    <w:rsid w:val="00F13387"/>
    <w:rsid w:val="00F137C9"/>
    <w:rsid w:val="00F137E4"/>
    <w:rsid w:val="00F13E53"/>
    <w:rsid w:val="00F13F68"/>
    <w:rsid w:val="00F13FF8"/>
    <w:rsid w:val="00F1426A"/>
    <w:rsid w:val="00F14528"/>
    <w:rsid w:val="00F14E6F"/>
    <w:rsid w:val="00F14E78"/>
    <w:rsid w:val="00F14EEC"/>
    <w:rsid w:val="00F15248"/>
    <w:rsid w:val="00F155BE"/>
    <w:rsid w:val="00F158A1"/>
    <w:rsid w:val="00F15B7A"/>
    <w:rsid w:val="00F15C4D"/>
    <w:rsid w:val="00F15E38"/>
    <w:rsid w:val="00F15FD5"/>
    <w:rsid w:val="00F16041"/>
    <w:rsid w:val="00F16607"/>
    <w:rsid w:val="00F166DC"/>
    <w:rsid w:val="00F168D1"/>
    <w:rsid w:val="00F16A11"/>
    <w:rsid w:val="00F16D87"/>
    <w:rsid w:val="00F16F85"/>
    <w:rsid w:val="00F171B5"/>
    <w:rsid w:val="00F17221"/>
    <w:rsid w:val="00F1793C"/>
    <w:rsid w:val="00F17973"/>
    <w:rsid w:val="00F204B4"/>
    <w:rsid w:val="00F207C1"/>
    <w:rsid w:val="00F20930"/>
    <w:rsid w:val="00F20A51"/>
    <w:rsid w:val="00F20DDB"/>
    <w:rsid w:val="00F21112"/>
    <w:rsid w:val="00F2148C"/>
    <w:rsid w:val="00F21663"/>
    <w:rsid w:val="00F217AD"/>
    <w:rsid w:val="00F21A7B"/>
    <w:rsid w:val="00F21BE1"/>
    <w:rsid w:val="00F21CC9"/>
    <w:rsid w:val="00F21FFB"/>
    <w:rsid w:val="00F220CB"/>
    <w:rsid w:val="00F22389"/>
    <w:rsid w:val="00F228B7"/>
    <w:rsid w:val="00F22978"/>
    <w:rsid w:val="00F22BFE"/>
    <w:rsid w:val="00F234B1"/>
    <w:rsid w:val="00F235B3"/>
    <w:rsid w:val="00F23763"/>
    <w:rsid w:val="00F23D99"/>
    <w:rsid w:val="00F23E07"/>
    <w:rsid w:val="00F23E60"/>
    <w:rsid w:val="00F24330"/>
    <w:rsid w:val="00F24386"/>
    <w:rsid w:val="00F2445F"/>
    <w:rsid w:val="00F245E3"/>
    <w:rsid w:val="00F249B9"/>
    <w:rsid w:val="00F24A18"/>
    <w:rsid w:val="00F24FB1"/>
    <w:rsid w:val="00F25B88"/>
    <w:rsid w:val="00F25E27"/>
    <w:rsid w:val="00F2653A"/>
    <w:rsid w:val="00F26EF3"/>
    <w:rsid w:val="00F27201"/>
    <w:rsid w:val="00F2729C"/>
    <w:rsid w:val="00F2760E"/>
    <w:rsid w:val="00F2776C"/>
    <w:rsid w:val="00F30243"/>
    <w:rsid w:val="00F304A0"/>
    <w:rsid w:val="00F30735"/>
    <w:rsid w:val="00F30B89"/>
    <w:rsid w:val="00F30BA4"/>
    <w:rsid w:val="00F30EDE"/>
    <w:rsid w:val="00F31439"/>
    <w:rsid w:val="00F31AFA"/>
    <w:rsid w:val="00F32142"/>
    <w:rsid w:val="00F3264E"/>
    <w:rsid w:val="00F329A4"/>
    <w:rsid w:val="00F32CDA"/>
    <w:rsid w:val="00F32D2E"/>
    <w:rsid w:val="00F33042"/>
    <w:rsid w:val="00F33052"/>
    <w:rsid w:val="00F3342E"/>
    <w:rsid w:val="00F33604"/>
    <w:rsid w:val="00F33DF0"/>
    <w:rsid w:val="00F3402A"/>
    <w:rsid w:val="00F34531"/>
    <w:rsid w:val="00F34663"/>
    <w:rsid w:val="00F3479F"/>
    <w:rsid w:val="00F3481D"/>
    <w:rsid w:val="00F34B18"/>
    <w:rsid w:val="00F34DF5"/>
    <w:rsid w:val="00F3511B"/>
    <w:rsid w:val="00F3536A"/>
    <w:rsid w:val="00F358EE"/>
    <w:rsid w:val="00F35AC7"/>
    <w:rsid w:val="00F35F78"/>
    <w:rsid w:val="00F36A25"/>
    <w:rsid w:val="00F36A86"/>
    <w:rsid w:val="00F36ACF"/>
    <w:rsid w:val="00F36FC8"/>
    <w:rsid w:val="00F37349"/>
    <w:rsid w:val="00F373BA"/>
    <w:rsid w:val="00F37D35"/>
    <w:rsid w:val="00F37DBE"/>
    <w:rsid w:val="00F37FFE"/>
    <w:rsid w:val="00F40419"/>
    <w:rsid w:val="00F40CCA"/>
    <w:rsid w:val="00F40F06"/>
    <w:rsid w:val="00F4140D"/>
    <w:rsid w:val="00F414AB"/>
    <w:rsid w:val="00F41AE3"/>
    <w:rsid w:val="00F41C3B"/>
    <w:rsid w:val="00F41FE0"/>
    <w:rsid w:val="00F42212"/>
    <w:rsid w:val="00F428D6"/>
    <w:rsid w:val="00F42975"/>
    <w:rsid w:val="00F42E06"/>
    <w:rsid w:val="00F42EDB"/>
    <w:rsid w:val="00F430B1"/>
    <w:rsid w:val="00F43193"/>
    <w:rsid w:val="00F43C8D"/>
    <w:rsid w:val="00F440B3"/>
    <w:rsid w:val="00F44462"/>
    <w:rsid w:val="00F445D7"/>
    <w:rsid w:val="00F44875"/>
    <w:rsid w:val="00F44D44"/>
    <w:rsid w:val="00F457CC"/>
    <w:rsid w:val="00F45A42"/>
    <w:rsid w:val="00F45EBB"/>
    <w:rsid w:val="00F45F06"/>
    <w:rsid w:val="00F46115"/>
    <w:rsid w:val="00F46171"/>
    <w:rsid w:val="00F461D3"/>
    <w:rsid w:val="00F4663C"/>
    <w:rsid w:val="00F468A7"/>
    <w:rsid w:val="00F4696D"/>
    <w:rsid w:val="00F46982"/>
    <w:rsid w:val="00F46DD0"/>
    <w:rsid w:val="00F46FC5"/>
    <w:rsid w:val="00F47022"/>
    <w:rsid w:val="00F47112"/>
    <w:rsid w:val="00F47381"/>
    <w:rsid w:val="00F47692"/>
    <w:rsid w:val="00F47864"/>
    <w:rsid w:val="00F4797C"/>
    <w:rsid w:val="00F47A83"/>
    <w:rsid w:val="00F47C52"/>
    <w:rsid w:val="00F47E0D"/>
    <w:rsid w:val="00F4C668"/>
    <w:rsid w:val="00F5000F"/>
    <w:rsid w:val="00F503BE"/>
    <w:rsid w:val="00F50506"/>
    <w:rsid w:val="00F5090E"/>
    <w:rsid w:val="00F5091C"/>
    <w:rsid w:val="00F50A06"/>
    <w:rsid w:val="00F50F91"/>
    <w:rsid w:val="00F51159"/>
    <w:rsid w:val="00F5122F"/>
    <w:rsid w:val="00F51288"/>
    <w:rsid w:val="00F51301"/>
    <w:rsid w:val="00F5177F"/>
    <w:rsid w:val="00F51780"/>
    <w:rsid w:val="00F517EB"/>
    <w:rsid w:val="00F518B9"/>
    <w:rsid w:val="00F51C44"/>
    <w:rsid w:val="00F51DEE"/>
    <w:rsid w:val="00F5225C"/>
    <w:rsid w:val="00F52654"/>
    <w:rsid w:val="00F526DD"/>
    <w:rsid w:val="00F52DD8"/>
    <w:rsid w:val="00F530EF"/>
    <w:rsid w:val="00F532A3"/>
    <w:rsid w:val="00F535EA"/>
    <w:rsid w:val="00F53B72"/>
    <w:rsid w:val="00F545C4"/>
    <w:rsid w:val="00F549B2"/>
    <w:rsid w:val="00F55879"/>
    <w:rsid w:val="00F55921"/>
    <w:rsid w:val="00F55F1B"/>
    <w:rsid w:val="00F5618C"/>
    <w:rsid w:val="00F5632E"/>
    <w:rsid w:val="00F5749F"/>
    <w:rsid w:val="00F574BA"/>
    <w:rsid w:val="00F575AE"/>
    <w:rsid w:val="00F575EE"/>
    <w:rsid w:val="00F57B75"/>
    <w:rsid w:val="00F6092F"/>
    <w:rsid w:val="00F60B7C"/>
    <w:rsid w:val="00F60BC2"/>
    <w:rsid w:val="00F60CAC"/>
    <w:rsid w:val="00F60D40"/>
    <w:rsid w:val="00F60F52"/>
    <w:rsid w:val="00F615AA"/>
    <w:rsid w:val="00F61602"/>
    <w:rsid w:val="00F6162A"/>
    <w:rsid w:val="00F61718"/>
    <w:rsid w:val="00F6176A"/>
    <w:rsid w:val="00F61A0A"/>
    <w:rsid w:val="00F61B13"/>
    <w:rsid w:val="00F62221"/>
    <w:rsid w:val="00F62298"/>
    <w:rsid w:val="00F62649"/>
    <w:rsid w:val="00F62CBD"/>
    <w:rsid w:val="00F62FCE"/>
    <w:rsid w:val="00F6341A"/>
    <w:rsid w:val="00F6358C"/>
    <w:rsid w:val="00F635EA"/>
    <w:rsid w:val="00F63962"/>
    <w:rsid w:val="00F639F3"/>
    <w:rsid w:val="00F63A1D"/>
    <w:rsid w:val="00F63B5F"/>
    <w:rsid w:val="00F63E1D"/>
    <w:rsid w:val="00F63E96"/>
    <w:rsid w:val="00F63FB0"/>
    <w:rsid w:val="00F63FD7"/>
    <w:rsid w:val="00F64117"/>
    <w:rsid w:val="00F644AF"/>
    <w:rsid w:val="00F645EF"/>
    <w:rsid w:val="00F64788"/>
    <w:rsid w:val="00F64950"/>
    <w:rsid w:val="00F649C7"/>
    <w:rsid w:val="00F64AC8"/>
    <w:rsid w:val="00F64C83"/>
    <w:rsid w:val="00F64EDB"/>
    <w:rsid w:val="00F650D8"/>
    <w:rsid w:val="00F65D98"/>
    <w:rsid w:val="00F65FBC"/>
    <w:rsid w:val="00F66009"/>
    <w:rsid w:val="00F66026"/>
    <w:rsid w:val="00F6625F"/>
    <w:rsid w:val="00F66482"/>
    <w:rsid w:val="00F66505"/>
    <w:rsid w:val="00F66508"/>
    <w:rsid w:val="00F665BA"/>
    <w:rsid w:val="00F66892"/>
    <w:rsid w:val="00F6698B"/>
    <w:rsid w:val="00F671D1"/>
    <w:rsid w:val="00F67683"/>
    <w:rsid w:val="00F67BC5"/>
    <w:rsid w:val="00F67D81"/>
    <w:rsid w:val="00F67E1B"/>
    <w:rsid w:val="00F67E20"/>
    <w:rsid w:val="00F70064"/>
    <w:rsid w:val="00F7074C"/>
    <w:rsid w:val="00F70A46"/>
    <w:rsid w:val="00F70C4C"/>
    <w:rsid w:val="00F70D22"/>
    <w:rsid w:val="00F71333"/>
    <w:rsid w:val="00F71B73"/>
    <w:rsid w:val="00F71CDB"/>
    <w:rsid w:val="00F72934"/>
    <w:rsid w:val="00F72964"/>
    <w:rsid w:val="00F72F35"/>
    <w:rsid w:val="00F72FC1"/>
    <w:rsid w:val="00F731E8"/>
    <w:rsid w:val="00F7323C"/>
    <w:rsid w:val="00F733D3"/>
    <w:rsid w:val="00F73560"/>
    <w:rsid w:val="00F737F0"/>
    <w:rsid w:val="00F742BE"/>
    <w:rsid w:val="00F7443C"/>
    <w:rsid w:val="00F74C48"/>
    <w:rsid w:val="00F74F37"/>
    <w:rsid w:val="00F750D8"/>
    <w:rsid w:val="00F75125"/>
    <w:rsid w:val="00F75176"/>
    <w:rsid w:val="00F7525B"/>
    <w:rsid w:val="00F75374"/>
    <w:rsid w:val="00F75484"/>
    <w:rsid w:val="00F75B9E"/>
    <w:rsid w:val="00F767E2"/>
    <w:rsid w:val="00F769E2"/>
    <w:rsid w:val="00F76AFA"/>
    <w:rsid w:val="00F76E07"/>
    <w:rsid w:val="00F772B3"/>
    <w:rsid w:val="00F7754D"/>
    <w:rsid w:val="00F77A8B"/>
    <w:rsid w:val="00F801F8"/>
    <w:rsid w:val="00F802C1"/>
    <w:rsid w:val="00F80407"/>
    <w:rsid w:val="00F80661"/>
    <w:rsid w:val="00F807E3"/>
    <w:rsid w:val="00F80B7F"/>
    <w:rsid w:val="00F80CBA"/>
    <w:rsid w:val="00F80F2D"/>
    <w:rsid w:val="00F810E3"/>
    <w:rsid w:val="00F813C0"/>
    <w:rsid w:val="00F8140D"/>
    <w:rsid w:val="00F81B8A"/>
    <w:rsid w:val="00F82172"/>
    <w:rsid w:val="00F82307"/>
    <w:rsid w:val="00F82536"/>
    <w:rsid w:val="00F8275E"/>
    <w:rsid w:val="00F8298D"/>
    <w:rsid w:val="00F82ECC"/>
    <w:rsid w:val="00F82FE3"/>
    <w:rsid w:val="00F830E4"/>
    <w:rsid w:val="00F8326E"/>
    <w:rsid w:val="00F832AF"/>
    <w:rsid w:val="00F8354A"/>
    <w:rsid w:val="00F8392D"/>
    <w:rsid w:val="00F83E91"/>
    <w:rsid w:val="00F83EDF"/>
    <w:rsid w:val="00F841C1"/>
    <w:rsid w:val="00F84330"/>
    <w:rsid w:val="00F847B1"/>
    <w:rsid w:val="00F84A4D"/>
    <w:rsid w:val="00F84AA2"/>
    <w:rsid w:val="00F84BB9"/>
    <w:rsid w:val="00F84D53"/>
    <w:rsid w:val="00F84E87"/>
    <w:rsid w:val="00F84FD4"/>
    <w:rsid w:val="00F85F7F"/>
    <w:rsid w:val="00F8603C"/>
    <w:rsid w:val="00F86733"/>
    <w:rsid w:val="00F86926"/>
    <w:rsid w:val="00F86B2B"/>
    <w:rsid w:val="00F86CC1"/>
    <w:rsid w:val="00F8743C"/>
    <w:rsid w:val="00F874C9"/>
    <w:rsid w:val="00F8793B"/>
    <w:rsid w:val="00F879AC"/>
    <w:rsid w:val="00F87B65"/>
    <w:rsid w:val="00F87BE4"/>
    <w:rsid w:val="00F87C69"/>
    <w:rsid w:val="00F90040"/>
    <w:rsid w:val="00F90E93"/>
    <w:rsid w:val="00F91290"/>
    <w:rsid w:val="00F91794"/>
    <w:rsid w:val="00F91BAC"/>
    <w:rsid w:val="00F91BB5"/>
    <w:rsid w:val="00F91E7E"/>
    <w:rsid w:val="00F91F6D"/>
    <w:rsid w:val="00F9232B"/>
    <w:rsid w:val="00F924EE"/>
    <w:rsid w:val="00F92887"/>
    <w:rsid w:val="00F92E70"/>
    <w:rsid w:val="00F92FB0"/>
    <w:rsid w:val="00F9308F"/>
    <w:rsid w:val="00F9318D"/>
    <w:rsid w:val="00F93293"/>
    <w:rsid w:val="00F9336E"/>
    <w:rsid w:val="00F933B4"/>
    <w:rsid w:val="00F935A8"/>
    <w:rsid w:val="00F9366E"/>
    <w:rsid w:val="00F93B50"/>
    <w:rsid w:val="00F93CFF"/>
    <w:rsid w:val="00F941B6"/>
    <w:rsid w:val="00F9434D"/>
    <w:rsid w:val="00F94432"/>
    <w:rsid w:val="00F94463"/>
    <w:rsid w:val="00F94B23"/>
    <w:rsid w:val="00F9503F"/>
    <w:rsid w:val="00F95359"/>
    <w:rsid w:val="00F9541C"/>
    <w:rsid w:val="00F957CD"/>
    <w:rsid w:val="00F95837"/>
    <w:rsid w:val="00F95872"/>
    <w:rsid w:val="00F95B14"/>
    <w:rsid w:val="00F95F81"/>
    <w:rsid w:val="00F963C0"/>
    <w:rsid w:val="00F9705A"/>
    <w:rsid w:val="00F97396"/>
    <w:rsid w:val="00F97581"/>
    <w:rsid w:val="00F97597"/>
    <w:rsid w:val="00F97870"/>
    <w:rsid w:val="00F9791E"/>
    <w:rsid w:val="00F97D4D"/>
    <w:rsid w:val="00F97F2C"/>
    <w:rsid w:val="00F97F54"/>
    <w:rsid w:val="00FA00D5"/>
    <w:rsid w:val="00FA05E2"/>
    <w:rsid w:val="00FA080D"/>
    <w:rsid w:val="00FA0CBD"/>
    <w:rsid w:val="00FA10D1"/>
    <w:rsid w:val="00FA1121"/>
    <w:rsid w:val="00FA11EB"/>
    <w:rsid w:val="00FA1389"/>
    <w:rsid w:val="00FA1895"/>
    <w:rsid w:val="00FA1938"/>
    <w:rsid w:val="00FA1968"/>
    <w:rsid w:val="00FA1A8A"/>
    <w:rsid w:val="00FA1AF8"/>
    <w:rsid w:val="00FA1EA6"/>
    <w:rsid w:val="00FA1F94"/>
    <w:rsid w:val="00FA214C"/>
    <w:rsid w:val="00FA2495"/>
    <w:rsid w:val="00FA24A0"/>
    <w:rsid w:val="00FA2582"/>
    <w:rsid w:val="00FA2941"/>
    <w:rsid w:val="00FA2B09"/>
    <w:rsid w:val="00FA2D05"/>
    <w:rsid w:val="00FA2FF2"/>
    <w:rsid w:val="00FA3166"/>
    <w:rsid w:val="00FA3EFF"/>
    <w:rsid w:val="00FA4215"/>
    <w:rsid w:val="00FA4666"/>
    <w:rsid w:val="00FA47E2"/>
    <w:rsid w:val="00FA4A97"/>
    <w:rsid w:val="00FA4CBC"/>
    <w:rsid w:val="00FA53AF"/>
    <w:rsid w:val="00FA56DB"/>
    <w:rsid w:val="00FA58BE"/>
    <w:rsid w:val="00FA5ACE"/>
    <w:rsid w:val="00FA5CE2"/>
    <w:rsid w:val="00FA5F6D"/>
    <w:rsid w:val="00FA64D5"/>
    <w:rsid w:val="00FA64E9"/>
    <w:rsid w:val="00FA6515"/>
    <w:rsid w:val="00FA662F"/>
    <w:rsid w:val="00FA67AA"/>
    <w:rsid w:val="00FA6A41"/>
    <w:rsid w:val="00FA6E97"/>
    <w:rsid w:val="00FA732E"/>
    <w:rsid w:val="00FA78F4"/>
    <w:rsid w:val="00FA78FC"/>
    <w:rsid w:val="00FA7A01"/>
    <w:rsid w:val="00FA7ED7"/>
    <w:rsid w:val="00FB0508"/>
    <w:rsid w:val="00FB08D5"/>
    <w:rsid w:val="00FB0A27"/>
    <w:rsid w:val="00FB0CC3"/>
    <w:rsid w:val="00FB0D2F"/>
    <w:rsid w:val="00FB1210"/>
    <w:rsid w:val="00FB14CE"/>
    <w:rsid w:val="00FB1662"/>
    <w:rsid w:val="00FB1E4F"/>
    <w:rsid w:val="00FB2030"/>
    <w:rsid w:val="00FB2636"/>
    <w:rsid w:val="00FB2AFC"/>
    <w:rsid w:val="00FB2B98"/>
    <w:rsid w:val="00FB2F5D"/>
    <w:rsid w:val="00FB3525"/>
    <w:rsid w:val="00FB388B"/>
    <w:rsid w:val="00FB3BF1"/>
    <w:rsid w:val="00FB408C"/>
    <w:rsid w:val="00FB42EE"/>
    <w:rsid w:val="00FB431C"/>
    <w:rsid w:val="00FB4760"/>
    <w:rsid w:val="00FB4D9B"/>
    <w:rsid w:val="00FB4DBE"/>
    <w:rsid w:val="00FB4EC9"/>
    <w:rsid w:val="00FB50AA"/>
    <w:rsid w:val="00FB5410"/>
    <w:rsid w:val="00FB5789"/>
    <w:rsid w:val="00FB5A36"/>
    <w:rsid w:val="00FB5CCD"/>
    <w:rsid w:val="00FB5DE2"/>
    <w:rsid w:val="00FB5F02"/>
    <w:rsid w:val="00FB5FCD"/>
    <w:rsid w:val="00FB6127"/>
    <w:rsid w:val="00FB64F6"/>
    <w:rsid w:val="00FB65A4"/>
    <w:rsid w:val="00FB7570"/>
    <w:rsid w:val="00FB794C"/>
    <w:rsid w:val="00FB7DD5"/>
    <w:rsid w:val="00FB7DE2"/>
    <w:rsid w:val="00FB7F95"/>
    <w:rsid w:val="00FC0037"/>
    <w:rsid w:val="00FC00C7"/>
    <w:rsid w:val="00FC0167"/>
    <w:rsid w:val="00FC027C"/>
    <w:rsid w:val="00FC0289"/>
    <w:rsid w:val="00FC0299"/>
    <w:rsid w:val="00FC06B3"/>
    <w:rsid w:val="00FC06E8"/>
    <w:rsid w:val="00FC0D1B"/>
    <w:rsid w:val="00FC0E46"/>
    <w:rsid w:val="00FC1440"/>
    <w:rsid w:val="00FC1554"/>
    <w:rsid w:val="00FC1AE3"/>
    <w:rsid w:val="00FC1BFE"/>
    <w:rsid w:val="00FC1D02"/>
    <w:rsid w:val="00FC1E21"/>
    <w:rsid w:val="00FC2475"/>
    <w:rsid w:val="00FC2805"/>
    <w:rsid w:val="00FC29CC"/>
    <w:rsid w:val="00FC2B07"/>
    <w:rsid w:val="00FC2D42"/>
    <w:rsid w:val="00FC2DE2"/>
    <w:rsid w:val="00FC2EAB"/>
    <w:rsid w:val="00FC2F1A"/>
    <w:rsid w:val="00FC30C9"/>
    <w:rsid w:val="00FC3C45"/>
    <w:rsid w:val="00FC3C9E"/>
    <w:rsid w:val="00FC3EA8"/>
    <w:rsid w:val="00FC403F"/>
    <w:rsid w:val="00FC4181"/>
    <w:rsid w:val="00FC424C"/>
    <w:rsid w:val="00FC4650"/>
    <w:rsid w:val="00FC4E44"/>
    <w:rsid w:val="00FC5109"/>
    <w:rsid w:val="00FC54C3"/>
    <w:rsid w:val="00FC5529"/>
    <w:rsid w:val="00FC57ED"/>
    <w:rsid w:val="00FC5981"/>
    <w:rsid w:val="00FC5A2F"/>
    <w:rsid w:val="00FC639E"/>
    <w:rsid w:val="00FC6470"/>
    <w:rsid w:val="00FC64F3"/>
    <w:rsid w:val="00FC65AE"/>
    <w:rsid w:val="00FC683D"/>
    <w:rsid w:val="00FC68B4"/>
    <w:rsid w:val="00FC6CCB"/>
    <w:rsid w:val="00FC7079"/>
    <w:rsid w:val="00FC71A9"/>
    <w:rsid w:val="00FC755E"/>
    <w:rsid w:val="00FC773C"/>
    <w:rsid w:val="00FC7927"/>
    <w:rsid w:val="00FC7989"/>
    <w:rsid w:val="00FC7C35"/>
    <w:rsid w:val="00FD04B8"/>
    <w:rsid w:val="00FD04EF"/>
    <w:rsid w:val="00FD057A"/>
    <w:rsid w:val="00FD0622"/>
    <w:rsid w:val="00FD0628"/>
    <w:rsid w:val="00FD0639"/>
    <w:rsid w:val="00FD0BF9"/>
    <w:rsid w:val="00FD0F1A"/>
    <w:rsid w:val="00FD0F4F"/>
    <w:rsid w:val="00FD1451"/>
    <w:rsid w:val="00FD1461"/>
    <w:rsid w:val="00FD14B5"/>
    <w:rsid w:val="00FD17A9"/>
    <w:rsid w:val="00FD17B9"/>
    <w:rsid w:val="00FD1A29"/>
    <w:rsid w:val="00FD1AA9"/>
    <w:rsid w:val="00FD1D65"/>
    <w:rsid w:val="00FD1FB7"/>
    <w:rsid w:val="00FD2761"/>
    <w:rsid w:val="00FD293A"/>
    <w:rsid w:val="00FD314D"/>
    <w:rsid w:val="00FD3B47"/>
    <w:rsid w:val="00FD3D81"/>
    <w:rsid w:val="00FD4151"/>
    <w:rsid w:val="00FD474F"/>
    <w:rsid w:val="00FD47D2"/>
    <w:rsid w:val="00FD49C1"/>
    <w:rsid w:val="00FD4C4D"/>
    <w:rsid w:val="00FD4D27"/>
    <w:rsid w:val="00FD534E"/>
    <w:rsid w:val="00FD53BE"/>
    <w:rsid w:val="00FD5911"/>
    <w:rsid w:val="00FD5A60"/>
    <w:rsid w:val="00FD5F81"/>
    <w:rsid w:val="00FD6473"/>
    <w:rsid w:val="00FD6577"/>
    <w:rsid w:val="00FD683B"/>
    <w:rsid w:val="00FD68C9"/>
    <w:rsid w:val="00FD6D44"/>
    <w:rsid w:val="00FD75BF"/>
    <w:rsid w:val="00FD7ADA"/>
    <w:rsid w:val="00FD7B67"/>
    <w:rsid w:val="00FD7EA6"/>
    <w:rsid w:val="00FE0031"/>
    <w:rsid w:val="00FE0335"/>
    <w:rsid w:val="00FE038C"/>
    <w:rsid w:val="00FE0B11"/>
    <w:rsid w:val="00FE0F3B"/>
    <w:rsid w:val="00FE12DD"/>
    <w:rsid w:val="00FE1990"/>
    <w:rsid w:val="00FE1AC4"/>
    <w:rsid w:val="00FE20EB"/>
    <w:rsid w:val="00FE214F"/>
    <w:rsid w:val="00FE2208"/>
    <w:rsid w:val="00FE25E3"/>
    <w:rsid w:val="00FE28BD"/>
    <w:rsid w:val="00FE2B2F"/>
    <w:rsid w:val="00FE2BC7"/>
    <w:rsid w:val="00FE2BDD"/>
    <w:rsid w:val="00FE30C4"/>
    <w:rsid w:val="00FE33E2"/>
    <w:rsid w:val="00FE3451"/>
    <w:rsid w:val="00FE35C2"/>
    <w:rsid w:val="00FE3786"/>
    <w:rsid w:val="00FE392E"/>
    <w:rsid w:val="00FE39F7"/>
    <w:rsid w:val="00FE3BB6"/>
    <w:rsid w:val="00FE3D70"/>
    <w:rsid w:val="00FE42BD"/>
    <w:rsid w:val="00FE43B4"/>
    <w:rsid w:val="00FE466C"/>
    <w:rsid w:val="00FE4AEC"/>
    <w:rsid w:val="00FE4DB7"/>
    <w:rsid w:val="00FE4F83"/>
    <w:rsid w:val="00FE50B6"/>
    <w:rsid w:val="00FE548A"/>
    <w:rsid w:val="00FE556B"/>
    <w:rsid w:val="00FE5592"/>
    <w:rsid w:val="00FE5733"/>
    <w:rsid w:val="00FE617F"/>
    <w:rsid w:val="00FE654D"/>
    <w:rsid w:val="00FE6DB1"/>
    <w:rsid w:val="00FE7574"/>
    <w:rsid w:val="00FE75F4"/>
    <w:rsid w:val="00FE7714"/>
    <w:rsid w:val="00FE783C"/>
    <w:rsid w:val="00FE789B"/>
    <w:rsid w:val="00FE7FBB"/>
    <w:rsid w:val="00FE7FF5"/>
    <w:rsid w:val="00FEF4A4"/>
    <w:rsid w:val="00FF0502"/>
    <w:rsid w:val="00FF090F"/>
    <w:rsid w:val="00FF0E4C"/>
    <w:rsid w:val="00FF0E83"/>
    <w:rsid w:val="00FF14C7"/>
    <w:rsid w:val="00FF1939"/>
    <w:rsid w:val="00FF1B90"/>
    <w:rsid w:val="00FF1D83"/>
    <w:rsid w:val="00FF1E6F"/>
    <w:rsid w:val="00FF1FF0"/>
    <w:rsid w:val="00FF280F"/>
    <w:rsid w:val="00FF29AB"/>
    <w:rsid w:val="00FF2B8B"/>
    <w:rsid w:val="00FF2BC6"/>
    <w:rsid w:val="00FF30EC"/>
    <w:rsid w:val="00FF348C"/>
    <w:rsid w:val="00FF3642"/>
    <w:rsid w:val="00FF3667"/>
    <w:rsid w:val="00FF3851"/>
    <w:rsid w:val="00FF38CD"/>
    <w:rsid w:val="00FF3E88"/>
    <w:rsid w:val="00FF3EB7"/>
    <w:rsid w:val="00FF40A0"/>
    <w:rsid w:val="00FF439E"/>
    <w:rsid w:val="00FF43EE"/>
    <w:rsid w:val="00FF44D3"/>
    <w:rsid w:val="00FF47A4"/>
    <w:rsid w:val="00FF47F2"/>
    <w:rsid w:val="00FF4AF9"/>
    <w:rsid w:val="00FF4B39"/>
    <w:rsid w:val="00FF514B"/>
    <w:rsid w:val="00FF54AB"/>
    <w:rsid w:val="00FF54FF"/>
    <w:rsid w:val="00FF57CB"/>
    <w:rsid w:val="00FF5E3D"/>
    <w:rsid w:val="00FF5E5A"/>
    <w:rsid w:val="00FF6466"/>
    <w:rsid w:val="00FF65A8"/>
    <w:rsid w:val="00FF6870"/>
    <w:rsid w:val="00FF6B7B"/>
    <w:rsid w:val="00FF6C2E"/>
    <w:rsid w:val="00FF6FC8"/>
    <w:rsid w:val="00FF76C2"/>
    <w:rsid w:val="00FF78B1"/>
    <w:rsid w:val="00FF78D6"/>
    <w:rsid w:val="00FF7BC3"/>
    <w:rsid w:val="00FF7BF0"/>
    <w:rsid w:val="00FF7C47"/>
    <w:rsid w:val="010B0745"/>
    <w:rsid w:val="011009E1"/>
    <w:rsid w:val="011A7AD8"/>
    <w:rsid w:val="011B7F18"/>
    <w:rsid w:val="011C6115"/>
    <w:rsid w:val="012496E2"/>
    <w:rsid w:val="0124D346"/>
    <w:rsid w:val="0125A7B5"/>
    <w:rsid w:val="01294986"/>
    <w:rsid w:val="012AC12A"/>
    <w:rsid w:val="012D6DCE"/>
    <w:rsid w:val="01333409"/>
    <w:rsid w:val="013D0A1D"/>
    <w:rsid w:val="0144E85B"/>
    <w:rsid w:val="014D4C80"/>
    <w:rsid w:val="01563B34"/>
    <w:rsid w:val="015AACA4"/>
    <w:rsid w:val="015BF13C"/>
    <w:rsid w:val="0161CC40"/>
    <w:rsid w:val="0165818C"/>
    <w:rsid w:val="01678F66"/>
    <w:rsid w:val="01680D45"/>
    <w:rsid w:val="016AFB68"/>
    <w:rsid w:val="0178C18A"/>
    <w:rsid w:val="017A439D"/>
    <w:rsid w:val="017EC32E"/>
    <w:rsid w:val="01814C4C"/>
    <w:rsid w:val="018679D6"/>
    <w:rsid w:val="01961ED1"/>
    <w:rsid w:val="01972A1E"/>
    <w:rsid w:val="01997AD2"/>
    <w:rsid w:val="01A1C9ED"/>
    <w:rsid w:val="01A809FA"/>
    <w:rsid w:val="01B0454F"/>
    <w:rsid w:val="01B29DBD"/>
    <w:rsid w:val="01B5F9EB"/>
    <w:rsid w:val="01C2B092"/>
    <w:rsid w:val="01C44E13"/>
    <w:rsid w:val="01C8956A"/>
    <w:rsid w:val="01C90D52"/>
    <w:rsid w:val="01CE5E21"/>
    <w:rsid w:val="01D44F20"/>
    <w:rsid w:val="01D55E2B"/>
    <w:rsid w:val="01DDFF3C"/>
    <w:rsid w:val="01DE2C70"/>
    <w:rsid w:val="01DED420"/>
    <w:rsid w:val="01E045F6"/>
    <w:rsid w:val="01E61E04"/>
    <w:rsid w:val="01EAB929"/>
    <w:rsid w:val="01F30354"/>
    <w:rsid w:val="01F33AE4"/>
    <w:rsid w:val="01F43703"/>
    <w:rsid w:val="01F8FEF2"/>
    <w:rsid w:val="0204C6A8"/>
    <w:rsid w:val="0209794A"/>
    <w:rsid w:val="020F8167"/>
    <w:rsid w:val="0211433E"/>
    <w:rsid w:val="0219535B"/>
    <w:rsid w:val="021B0828"/>
    <w:rsid w:val="021D6516"/>
    <w:rsid w:val="022017B5"/>
    <w:rsid w:val="022406C8"/>
    <w:rsid w:val="0228DF8A"/>
    <w:rsid w:val="022D2601"/>
    <w:rsid w:val="022F342C"/>
    <w:rsid w:val="023901F5"/>
    <w:rsid w:val="023C0D56"/>
    <w:rsid w:val="024DCAA5"/>
    <w:rsid w:val="0251B183"/>
    <w:rsid w:val="02535847"/>
    <w:rsid w:val="0257B983"/>
    <w:rsid w:val="025B06E3"/>
    <w:rsid w:val="025E12EC"/>
    <w:rsid w:val="025E3984"/>
    <w:rsid w:val="025FB3BC"/>
    <w:rsid w:val="026370B7"/>
    <w:rsid w:val="026C0804"/>
    <w:rsid w:val="026F2A7B"/>
    <w:rsid w:val="026F869A"/>
    <w:rsid w:val="027B5D9B"/>
    <w:rsid w:val="027D765F"/>
    <w:rsid w:val="02831BA1"/>
    <w:rsid w:val="02845374"/>
    <w:rsid w:val="0284A908"/>
    <w:rsid w:val="02874AAA"/>
    <w:rsid w:val="028F9DEA"/>
    <w:rsid w:val="02977639"/>
    <w:rsid w:val="029B5A04"/>
    <w:rsid w:val="029C9725"/>
    <w:rsid w:val="02A07812"/>
    <w:rsid w:val="02AE7AAF"/>
    <w:rsid w:val="02B29644"/>
    <w:rsid w:val="02BBCC96"/>
    <w:rsid w:val="02BE4E29"/>
    <w:rsid w:val="02C45B77"/>
    <w:rsid w:val="02C653B5"/>
    <w:rsid w:val="02C6D5D1"/>
    <w:rsid w:val="02C787E7"/>
    <w:rsid w:val="02DF6A56"/>
    <w:rsid w:val="02E32E09"/>
    <w:rsid w:val="02E76857"/>
    <w:rsid w:val="02EAF3CF"/>
    <w:rsid w:val="02ED357B"/>
    <w:rsid w:val="02F14E1B"/>
    <w:rsid w:val="02F15BEE"/>
    <w:rsid w:val="02F738FE"/>
    <w:rsid w:val="02FF37A2"/>
    <w:rsid w:val="03028E7A"/>
    <w:rsid w:val="0304425A"/>
    <w:rsid w:val="03046F82"/>
    <w:rsid w:val="0309051D"/>
    <w:rsid w:val="030BD489"/>
    <w:rsid w:val="03191C49"/>
    <w:rsid w:val="031C132C"/>
    <w:rsid w:val="032835EE"/>
    <w:rsid w:val="032B8992"/>
    <w:rsid w:val="032BD9F6"/>
    <w:rsid w:val="032BF2C3"/>
    <w:rsid w:val="032BFB95"/>
    <w:rsid w:val="032D3D52"/>
    <w:rsid w:val="032E1ACC"/>
    <w:rsid w:val="03306510"/>
    <w:rsid w:val="033741AF"/>
    <w:rsid w:val="033E7322"/>
    <w:rsid w:val="0347F061"/>
    <w:rsid w:val="034FC5F5"/>
    <w:rsid w:val="0351A354"/>
    <w:rsid w:val="0352B51E"/>
    <w:rsid w:val="0353F9F1"/>
    <w:rsid w:val="0354DC0B"/>
    <w:rsid w:val="035624D5"/>
    <w:rsid w:val="03569564"/>
    <w:rsid w:val="035C0263"/>
    <w:rsid w:val="035C5743"/>
    <w:rsid w:val="035F44FA"/>
    <w:rsid w:val="03647AD7"/>
    <w:rsid w:val="0364A352"/>
    <w:rsid w:val="03719F1B"/>
    <w:rsid w:val="037295F9"/>
    <w:rsid w:val="037CA8F0"/>
    <w:rsid w:val="037D1AE3"/>
    <w:rsid w:val="038586AC"/>
    <w:rsid w:val="03892D4A"/>
    <w:rsid w:val="038ABE59"/>
    <w:rsid w:val="03A4DA55"/>
    <w:rsid w:val="03A4FD66"/>
    <w:rsid w:val="03ADF05F"/>
    <w:rsid w:val="03B4708F"/>
    <w:rsid w:val="03B54E21"/>
    <w:rsid w:val="03B72DF8"/>
    <w:rsid w:val="03BBA4E9"/>
    <w:rsid w:val="03BBDA72"/>
    <w:rsid w:val="03CC0B62"/>
    <w:rsid w:val="03D4D61A"/>
    <w:rsid w:val="03D58405"/>
    <w:rsid w:val="03D5A95E"/>
    <w:rsid w:val="03DAF92E"/>
    <w:rsid w:val="03DBB82A"/>
    <w:rsid w:val="03DF6389"/>
    <w:rsid w:val="03E02619"/>
    <w:rsid w:val="03EA51C2"/>
    <w:rsid w:val="03ED6231"/>
    <w:rsid w:val="03F18A4C"/>
    <w:rsid w:val="03F25FF6"/>
    <w:rsid w:val="03F71D2F"/>
    <w:rsid w:val="03F8D1EC"/>
    <w:rsid w:val="0400192D"/>
    <w:rsid w:val="0402A1D5"/>
    <w:rsid w:val="0403ABD3"/>
    <w:rsid w:val="0404C575"/>
    <w:rsid w:val="0409629A"/>
    <w:rsid w:val="040C1131"/>
    <w:rsid w:val="040D7266"/>
    <w:rsid w:val="04267D28"/>
    <w:rsid w:val="0426B855"/>
    <w:rsid w:val="0429710B"/>
    <w:rsid w:val="042CD6B8"/>
    <w:rsid w:val="04329188"/>
    <w:rsid w:val="04357E43"/>
    <w:rsid w:val="043799EF"/>
    <w:rsid w:val="043BBA09"/>
    <w:rsid w:val="043BDC26"/>
    <w:rsid w:val="043CDCD0"/>
    <w:rsid w:val="0448C041"/>
    <w:rsid w:val="044EB811"/>
    <w:rsid w:val="04564E7D"/>
    <w:rsid w:val="045796B3"/>
    <w:rsid w:val="045B0AED"/>
    <w:rsid w:val="046138F4"/>
    <w:rsid w:val="0462B0AD"/>
    <w:rsid w:val="0476B022"/>
    <w:rsid w:val="0479A192"/>
    <w:rsid w:val="0483D4EF"/>
    <w:rsid w:val="048C9FEF"/>
    <w:rsid w:val="048E2966"/>
    <w:rsid w:val="0490AFBA"/>
    <w:rsid w:val="049502AC"/>
    <w:rsid w:val="04959807"/>
    <w:rsid w:val="04A1F455"/>
    <w:rsid w:val="04A587AE"/>
    <w:rsid w:val="04A69F67"/>
    <w:rsid w:val="04A93E58"/>
    <w:rsid w:val="04B21AAC"/>
    <w:rsid w:val="04B3E830"/>
    <w:rsid w:val="04B77060"/>
    <w:rsid w:val="04B979EE"/>
    <w:rsid w:val="04D1ACA4"/>
    <w:rsid w:val="04D25C33"/>
    <w:rsid w:val="04D51D40"/>
    <w:rsid w:val="04D816F1"/>
    <w:rsid w:val="04E2868C"/>
    <w:rsid w:val="04E5B2D1"/>
    <w:rsid w:val="04EABA47"/>
    <w:rsid w:val="04F0005F"/>
    <w:rsid w:val="04F46761"/>
    <w:rsid w:val="04FA5C04"/>
    <w:rsid w:val="050EC12E"/>
    <w:rsid w:val="051A16B5"/>
    <w:rsid w:val="05247DF3"/>
    <w:rsid w:val="05254675"/>
    <w:rsid w:val="053646E7"/>
    <w:rsid w:val="05377DB1"/>
    <w:rsid w:val="05385318"/>
    <w:rsid w:val="053ED3EC"/>
    <w:rsid w:val="05408403"/>
    <w:rsid w:val="0540C889"/>
    <w:rsid w:val="05426DBB"/>
    <w:rsid w:val="05428F52"/>
    <w:rsid w:val="0542F247"/>
    <w:rsid w:val="05449633"/>
    <w:rsid w:val="0549969E"/>
    <w:rsid w:val="054BA492"/>
    <w:rsid w:val="054CB50B"/>
    <w:rsid w:val="054D6306"/>
    <w:rsid w:val="055F512F"/>
    <w:rsid w:val="0560A91C"/>
    <w:rsid w:val="05612774"/>
    <w:rsid w:val="0561AF3B"/>
    <w:rsid w:val="056423A3"/>
    <w:rsid w:val="0565AA23"/>
    <w:rsid w:val="056AF0FC"/>
    <w:rsid w:val="056E56C8"/>
    <w:rsid w:val="05709C17"/>
    <w:rsid w:val="057B6697"/>
    <w:rsid w:val="057D9C62"/>
    <w:rsid w:val="0586A2EB"/>
    <w:rsid w:val="058A1894"/>
    <w:rsid w:val="058AA859"/>
    <w:rsid w:val="058E8D8D"/>
    <w:rsid w:val="05931AAD"/>
    <w:rsid w:val="059A3C2A"/>
    <w:rsid w:val="05AE7669"/>
    <w:rsid w:val="05B25BC7"/>
    <w:rsid w:val="05B35015"/>
    <w:rsid w:val="05B7FB62"/>
    <w:rsid w:val="05BF368C"/>
    <w:rsid w:val="05C4AEF6"/>
    <w:rsid w:val="05CC4998"/>
    <w:rsid w:val="05D0B946"/>
    <w:rsid w:val="05D10C75"/>
    <w:rsid w:val="05D513D1"/>
    <w:rsid w:val="05E1072D"/>
    <w:rsid w:val="05E1F8FC"/>
    <w:rsid w:val="05E34D64"/>
    <w:rsid w:val="05F2A6AA"/>
    <w:rsid w:val="05FA9112"/>
    <w:rsid w:val="05FDD806"/>
    <w:rsid w:val="06043FAD"/>
    <w:rsid w:val="06052DFC"/>
    <w:rsid w:val="0607E69C"/>
    <w:rsid w:val="060CA4DA"/>
    <w:rsid w:val="061108B7"/>
    <w:rsid w:val="06120235"/>
    <w:rsid w:val="0615FB2A"/>
    <w:rsid w:val="061EA294"/>
    <w:rsid w:val="0623AA58"/>
    <w:rsid w:val="062A5462"/>
    <w:rsid w:val="062AD898"/>
    <w:rsid w:val="062BF8C1"/>
    <w:rsid w:val="062EF38B"/>
    <w:rsid w:val="0632721E"/>
    <w:rsid w:val="06342C96"/>
    <w:rsid w:val="063791D0"/>
    <w:rsid w:val="063B59AA"/>
    <w:rsid w:val="063E9DB1"/>
    <w:rsid w:val="0640F9E3"/>
    <w:rsid w:val="06419951"/>
    <w:rsid w:val="064BA3E5"/>
    <w:rsid w:val="0659465E"/>
    <w:rsid w:val="065A427A"/>
    <w:rsid w:val="065D8169"/>
    <w:rsid w:val="06616966"/>
    <w:rsid w:val="06662124"/>
    <w:rsid w:val="06685C78"/>
    <w:rsid w:val="0668DB3E"/>
    <w:rsid w:val="066C182E"/>
    <w:rsid w:val="0673E752"/>
    <w:rsid w:val="0674E97F"/>
    <w:rsid w:val="067669CF"/>
    <w:rsid w:val="0677FD66"/>
    <w:rsid w:val="067CFA53"/>
    <w:rsid w:val="067DE67B"/>
    <w:rsid w:val="067E0EFB"/>
    <w:rsid w:val="067FAA2E"/>
    <w:rsid w:val="0681E5AC"/>
    <w:rsid w:val="0688720A"/>
    <w:rsid w:val="068C9A95"/>
    <w:rsid w:val="06906B2E"/>
    <w:rsid w:val="06907BA6"/>
    <w:rsid w:val="069221E2"/>
    <w:rsid w:val="06998231"/>
    <w:rsid w:val="069B32C5"/>
    <w:rsid w:val="069CF1CD"/>
    <w:rsid w:val="06A63C6C"/>
    <w:rsid w:val="06AC27A2"/>
    <w:rsid w:val="06ADE6D5"/>
    <w:rsid w:val="06B3C59D"/>
    <w:rsid w:val="06B764AF"/>
    <w:rsid w:val="06BF787D"/>
    <w:rsid w:val="06C50589"/>
    <w:rsid w:val="06C7F0D3"/>
    <w:rsid w:val="06C8E3F0"/>
    <w:rsid w:val="06C8F23E"/>
    <w:rsid w:val="06D3238E"/>
    <w:rsid w:val="06DAA44D"/>
    <w:rsid w:val="06DBF045"/>
    <w:rsid w:val="06E0422B"/>
    <w:rsid w:val="06E404D4"/>
    <w:rsid w:val="06E83E40"/>
    <w:rsid w:val="06F2BA2A"/>
    <w:rsid w:val="06F6441A"/>
    <w:rsid w:val="06F74EA3"/>
    <w:rsid w:val="06F9BA18"/>
    <w:rsid w:val="06FD5DB7"/>
    <w:rsid w:val="06FF0880"/>
    <w:rsid w:val="07031A34"/>
    <w:rsid w:val="07071643"/>
    <w:rsid w:val="070C079D"/>
    <w:rsid w:val="070CD9B7"/>
    <w:rsid w:val="070DAA9E"/>
    <w:rsid w:val="070E0CEA"/>
    <w:rsid w:val="0715E8A2"/>
    <w:rsid w:val="07196A5F"/>
    <w:rsid w:val="071ED14C"/>
    <w:rsid w:val="07200152"/>
    <w:rsid w:val="0722040D"/>
    <w:rsid w:val="07224C6B"/>
    <w:rsid w:val="07255BAB"/>
    <w:rsid w:val="0725AB9E"/>
    <w:rsid w:val="07290499"/>
    <w:rsid w:val="072BCFF6"/>
    <w:rsid w:val="072F544B"/>
    <w:rsid w:val="0731C28E"/>
    <w:rsid w:val="07347F6D"/>
    <w:rsid w:val="073D7C12"/>
    <w:rsid w:val="073FB3D8"/>
    <w:rsid w:val="07465CBF"/>
    <w:rsid w:val="074CAED9"/>
    <w:rsid w:val="07588164"/>
    <w:rsid w:val="076606BB"/>
    <w:rsid w:val="0766261B"/>
    <w:rsid w:val="076768A7"/>
    <w:rsid w:val="076C611A"/>
    <w:rsid w:val="076DB388"/>
    <w:rsid w:val="076E099F"/>
    <w:rsid w:val="07706B52"/>
    <w:rsid w:val="077B2F51"/>
    <w:rsid w:val="07833888"/>
    <w:rsid w:val="078445CD"/>
    <w:rsid w:val="07849F9A"/>
    <w:rsid w:val="0785837F"/>
    <w:rsid w:val="07879131"/>
    <w:rsid w:val="0797034C"/>
    <w:rsid w:val="07986F84"/>
    <w:rsid w:val="079954E0"/>
    <w:rsid w:val="079C2901"/>
    <w:rsid w:val="07A809B0"/>
    <w:rsid w:val="07AD6F89"/>
    <w:rsid w:val="07AF8DE0"/>
    <w:rsid w:val="07B3EBA7"/>
    <w:rsid w:val="07B59197"/>
    <w:rsid w:val="07B9375A"/>
    <w:rsid w:val="07BBAEA1"/>
    <w:rsid w:val="07C01527"/>
    <w:rsid w:val="07C08726"/>
    <w:rsid w:val="07C4DB58"/>
    <w:rsid w:val="07C99636"/>
    <w:rsid w:val="07D27088"/>
    <w:rsid w:val="07D8C6E5"/>
    <w:rsid w:val="07D8DF7A"/>
    <w:rsid w:val="07DA3EC2"/>
    <w:rsid w:val="07E4EC76"/>
    <w:rsid w:val="07EA2E61"/>
    <w:rsid w:val="07EEB931"/>
    <w:rsid w:val="07F0A71C"/>
    <w:rsid w:val="07F4874E"/>
    <w:rsid w:val="07FD55A5"/>
    <w:rsid w:val="07FD5926"/>
    <w:rsid w:val="07FFF957"/>
    <w:rsid w:val="080AF89C"/>
    <w:rsid w:val="08101622"/>
    <w:rsid w:val="0816EB4A"/>
    <w:rsid w:val="081BFFB7"/>
    <w:rsid w:val="082284F8"/>
    <w:rsid w:val="082D4FAD"/>
    <w:rsid w:val="082EBB0D"/>
    <w:rsid w:val="08308024"/>
    <w:rsid w:val="0832F350"/>
    <w:rsid w:val="083962FB"/>
    <w:rsid w:val="083CCF55"/>
    <w:rsid w:val="083DEA33"/>
    <w:rsid w:val="083E4EDA"/>
    <w:rsid w:val="0842D3D4"/>
    <w:rsid w:val="0848354E"/>
    <w:rsid w:val="0853EF09"/>
    <w:rsid w:val="085B2E91"/>
    <w:rsid w:val="085CC14B"/>
    <w:rsid w:val="085D156A"/>
    <w:rsid w:val="086A0574"/>
    <w:rsid w:val="0877CF8B"/>
    <w:rsid w:val="087D43BD"/>
    <w:rsid w:val="08811251"/>
    <w:rsid w:val="0886CF6D"/>
    <w:rsid w:val="08878BF8"/>
    <w:rsid w:val="0889898D"/>
    <w:rsid w:val="089C61E0"/>
    <w:rsid w:val="089D4B6B"/>
    <w:rsid w:val="08A258EB"/>
    <w:rsid w:val="08A3BB10"/>
    <w:rsid w:val="08ABD196"/>
    <w:rsid w:val="08ADD36E"/>
    <w:rsid w:val="08B7838E"/>
    <w:rsid w:val="08BB5651"/>
    <w:rsid w:val="08BD0A25"/>
    <w:rsid w:val="08C485DF"/>
    <w:rsid w:val="08C87A22"/>
    <w:rsid w:val="08CA4096"/>
    <w:rsid w:val="08CD640E"/>
    <w:rsid w:val="08CE3F39"/>
    <w:rsid w:val="08DC0017"/>
    <w:rsid w:val="08EC9C3E"/>
    <w:rsid w:val="08ED9F95"/>
    <w:rsid w:val="08EE799F"/>
    <w:rsid w:val="08F7A1D8"/>
    <w:rsid w:val="08F9094D"/>
    <w:rsid w:val="08FA3318"/>
    <w:rsid w:val="08FAAB05"/>
    <w:rsid w:val="08FBFE53"/>
    <w:rsid w:val="090020E0"/>
    <w:rsid w:val="0902B0E8"/>
    <w:rsid w:val="09041EF6"/>
    <w:rsid w:val="090C5808"/>
    <w:rsid w:val="09138432"/>
    <w:rsid w:val="091A7558"/>
    <w:rsid w:val="091AB1AC"/>
    <w:rsid w:val="091BDD1A"/>
    <w:rsid w:val="0921763B"/>
    <w:rsid w:val="09225BD3"/>
    <w:rsid w:val="092BCBD1"/>
    <w:rsid w:val="0930AB58"/>
    <w:rsid w:val="09371118"/>
    <w:rsid w:val="0943B11F"/>
    <w:rsid w:val="0944F3AC"/>
    <w:rsid w:val="094675DD"/>
    <w:rsid w:val="09541FAD"/>
    <w:rsid w:val="0956C221"/>
    <w:rsid w:val="096293B6"/>
    <w:rsid w:val="096B8C50"/>
    <w:rsid w:val="096CA9A3"/>
    <w:rsid w:val="097012A7"/>
    <w:rsid w:val="097157B1"/>
    <w:rsid w:val="09758919"/>
    <w:rsid w:val="097937D2"/>
    <w:rsid w:val="097957E2"/>
    <w:rsid w:val="0979F4B0"/>
    <w:rsid w:val="097BF167"/>
    <w:rsid w:val="0984D6D3"/>
    <w:rsid w:val="09883BD9"/>
    <w:rsid w:val="0988A41D"/>
    <w:rsid w:val="09899D7C"/>
    <w:rsid w:val="098A994A"/>
    <w:rsid w:val="098B3400"/>
    <w:rsid w:val="0995DFD4"/>
    <w:rsid w:val="09976AA0"/>
    <w:rsid w:val="0997DC4B"/>
    <w:rsid w:val="099C3B14"/>
    <w:rsid w:val="09A71394"/>
    <w:rsid w:val="09A9D4E0"/>
    <w:rsid w:val="09B05B4C"/>
    <w:rsid w:val="09B75C09"/>
    <w:rsid w:val="09B8AE85"/>
    <w:rsid w:val="09B9A188"/>
    <w:rsid w:val="09C24558"/>
    <w:rsid w:val="09C4F1BB"/>
    <w:rsid w:val="09CA383D"/>
    <w:rsid w:val="09CBEF9B"/>
    <w:rsid w:val="09CFED86"/>
    <w:rsid w:val="09D51888"/>
    <w:rsid w:val="09D75D31"/>
    <w:rsid w:val="09E30703"/>
    <w:rsid w:val="09E32141"/>
    <w:rsid w:val="09E7D08A"/>
    <w:rsid w:val="09F0556B"/>
    <w:rsid w:val="09FE50E3"/>
    <w:rsid w:val="0A012DB7"/>
    <w:rsid w:val="0A0A412D"/>
    <w:rsid w:val="0A0EFAC0"/>
    <w:rsid w:val="0A136B53"/>
    <w:rsid w:val="0A1395C2"/>
    <w:rsid w:val="0A13ECFC"/>
    <w:rsid w:val="0A188F0D"/>
    <w:rsid w:val="0A198E61"/>
    <w:rsid w:val="0A1B9E4C"/>
    <w:rsid w:val="0A1FA15C"/>
    <w:rsid w:val="0A264C92"/>
    <w:rsid w:val="0A2A27C3"/>
    <w:rsid w:val="0A2E75DC"/>
    <w:rsid w:val="0A302268"/>
    <w:rsid w:val="0A38A180"/>
    <w:rsid w:val="0A394CA4"/>
    <w:rsid w:val="0A416D73"/>
    <w:rsid w:val="0A4B6DAC"/>
    <w:rsid w:val="0A4EF5BD"/>
    <w:rsid w:val="0A4FB9D2"/>
    <w:rsid w:val="0A585238"/>
    <w:rsid w:val="0A5AE21B"/>
    <w:rsid w:val="0A5F01A4"/>
    <w:rsid w:val="0A5F9C63"/>
    <w:rsid w:val="0A644006"/>
    <w:rsid w:val="0A665CA7"/>
    <w:rsid w:val="0A703C4E"/>
    <w:rsid w:val="0A796544"/>
    <w:rsid w:val="0A7A1799"/>
    <w:rsid w:val="0A7D986F"/>
    <w:rsid w:val="0A856A19"/>
    <w:rsid w:val="0A88723E"/>
    <w:rsid w:val="0A89B7CA"/>
    <w:rsid w:val="0A8D54CE"/>
    <w:rsid w:val="0A8D879F"/>
    <w:rsid w:val="0A90FE45"/>
    <w:rsid w:val="0A942BB7"/>
    <w:rsid w:val="0AA090B6"/>
    <w:rsid w:val="0AA12B74"/>
    <w:rsid w:val="0AA6636C"/>
    <w:rsid w:val="0AA8FB9F"/>
    <w:rsid w:val="0AA8FEF0"/>
    <w:rsid w:val="0AA956DB"/>
    <w:rsid w:val="0AAAEA24"/>
    <w:rsid w:val="0AB5DFC5"/>
    <w:rsid w:val="0AB66257"/>
    <w:rsid w:val="0ABA0DB9"/>
    <w:rsid w:val="0AC0F127"/>
    <w:rsid w:val="0AC505A8"/>
    <w:rsid w:val="0AC7AD51"/>
    <w:rsid w:val="0ACC2038"/>
    <w:rsid w:val="0AD05A52"/>
    <w:rsid w:val="0AD9BD67"/>
    <w:rsid w:val="0ADF9211"/>
    <w:rsid w:val="0AE3EC63"/>
    <w:rsid w:val="0AE6D60C"/>
    <w:rsid w:val="0AF38B4D"/>
    <w:rsid w:val="0AF83463"/>
    <w:rsid w:val="0AFAA435"/>
    <w:rsid w:val="0AFB1446"/>
    <w:rsid w:val="0B009062"/>
    <w:rsid w:val="0B028FB4"/>
    <w:rsid w:val="0B05F514"/>
    <w:rsid w:val="0B0721A6"/>
    <w:rsid w:val="0B07DD1F"/>
    <w:rsid w:val="0B0D2812"/>
    <w:rsid w:val="0B0EB021"/>
    <w:rsid w:val="0B10EFF7"/>
    <w:rsid w:val="0B118F8D"/>
    <w:rsid w:val="0B187222"/>
    <w:rsid w:val="0B1DE5E8"/>
    <w:rsid w:val="0B1E3753"/>
    <w:rsid w:val="0B2278CB"/>
    <w:rsid w:val="0B22A06D"/>
    <w:rsid w:val="0B253B2B"/>
    <w:rsid w:val="0B258638"/>
    <w:rsid w:val="0B25EF0F"/>
    <w:rsid w:val="0B28C031"/>
    <w:rsid w:val="0B2F8C7B"/>
    <w:rsid w:val="0B2FDE86"/>
    <w:rsid w:val="0B31AFAF"/>
    <w:rsid w:val="0B3BC83B"/>
    <w:rsid w:val="0B3FF629"/>
    <w:rsid w:val="0B4B0C2A"/>
    <w:rsid w:val="0B4B7F83"/>
    <w:rsid w:val="0B4F9D69"/>
    <w:rsid w:val="0B52DFDF"/>
    <w:rsid w:val="0B5CEC51"/>
    <w:rsid w:val="0B5D8A38"/>
    <w:rsid w:val="0B601A3B"/>
    <w:rsid w:val="0B616EC3"/>
    <w:rsid w:val="0B64B9BC"/>
    <w:rsid w:val="0B66ED4E"/>
    <w:rsid w:val="0B686666"/>
    <w:rsid w:val="0B686FE8"/>
    <w:rsid w:val="0B6B57C4"/>
    <w:rsid w:val="0B6E33C8"/>
    <w:rsid w:val="0B6F4423"/>
    <w:rsid w:val="0B778B89"/>
    <w:rsid w:val="0B7B16D2"/>
    <w:rsid w:val="0B836BCD"/>
    <w:rsid w:val="0B848776"/>
    <w:rsid w:val="0B8AB0DB"/>
    <w:rsid w:val="0B921BED"/>
    <w:rsid w:val="0B924A1F"/>
    <w:rsid w:val="0B96DAF5"/>
    <w:rsid w:val="0B9BA5F7"/>
    <w:rsid w:val="0BA9297F"/>
    <w:rsid w:val="0BAA89A2"/>
    <w:rsid w:val="0BAF2813"/>
    <w:rsid w:val="0BAF34D6"/>
    <w:rsid w:val="0BB56E1C"/>
    <w:rsid w:val="0BB637D5"/>
    <w:rsid w:val="0BC0163F"/>
    <w:rsid w:val="0BC2E8E7"/>
    <w:rsid w:val="0BC34B28"/>
    <w:rsid w:val="0BCC2D96"/>
    <w:rsid w:val="0BCD627D"/>
    <w:rsid w:val="0BD3FC27"/>
    <w:rsid w:val="0BD85E9F"/>
    <w:rsid w:val="0BD8C184"/>
    <w:rsid w:val="0BDA2D8A"/>
    <w:rsid w:val="0BDAA171"/>
    <w:rsid w:val="0BDD5B26"/>
    <w:rsid w:val="0BDF1419"/>
    <w:rsid w:val="0BE20D60"/>
    <w:rsid w:val="0BFC437E"/>
    <w:rsid w:val="0C0B778C"/>
    <w:rsid w:val="0C0B8F58"/>
    <w:rsid w:val="0C13E18A"/>
    <w:rsid w:val="0C16CC0E"/>
    <w:rsid w:val="0C171A46"/>
    <w:rsid w:val="0C1C09CB"/>
    <w:rsid w:val="0C1D84D2"/>
    <w:rsid w:val="0C22B8D0"/>
    <w:rsid w:val="0C23A1A2"/>
    <w:rsid w:val="0C2522FF"/>
    <w:rsid w:val="0C2805BE"/>
    <w:rsid w:val="0C2ACC93"/>
    <w:rsid w:val="0C31661A"/>
    <w:rsid w:val="0C334CA6"/>
    <w:rsid w:val="0C355D78"/>
    <w:rsid w:val="0C373A07"/>
    <w:rsid w:val="0C37EA98"/>
    <w:rsid w:val="0C3DD7B7"/>
    <w:rsid w:val="0C3E7176"/>
    <w:rsid w:val="0C3FB2B3"/>
    <w:rsid w:val="0C4279E1"/>
    <w:rsid w:val="0C4AB60F"/>
    <w:rsid w:val="0C5103CB"/>
    <w:rsid w:val="0C529161"/>
    <w:rsid w:val="0C56ADD5"/>
    <w:rsid w:val="0C597981"/>
    <w:rsid w:val="0C5B5E56"/>
    <w:rsid w:val="0C68256F"/>
    <w:rsid w:val="0C6C2913"/>
    <w:rsid w:val="0C70C30B"/>
    <w:rsid w:val="0C7406D2"/>
    <w:rsid w:val="0C75E608"/>
    <w:rsid w:val="0C75FD02"/>
    <w:rsid w:val="0C7CC4B5"/>
    <w:rsid w:val="0C82FE3A"/>
    <w:rsid w:val="0C8DA92F"/>
    <w:rsid w:val="0C8FCA6E"/>
    <w:rsid w:val="0C904AD7"/>
    <w:rsid w:val="0C94544F"/>
    <w:rsid w:val="0C984771"/>
    <w:rsid w:val="0C98D110"/>
    <w:rsid w:val="0CA37BAB"/>
    <w:rsid w:val="0CA3AD80"/>
    <w:rsid w:val="0CAE3597"/>
    <w:rsid w:val="0CAF8A58"/>
    <w:rsid w:val="0CBB0BAE"/>
    <w:rsid w:val="0CBC770F"/>
    <w:rsid w:val="0CC221DC"/>
    <w:rsid w:val="0CC384C3"/>
    <w:rsid w:val="0CC66AC5"/>
    <w:rsid w:val="0CCB11D7"/>
    <w:rsid w:val="0CCBFF7D"/>
    <w:rsid w:val="0CD0CC32"/>
    <w:rsid w:val="0CD7C95A"/>
    <w:rsid w:val="0CE6B09E"/>
    <w:rsid w:val="0CE7B3B1"/>
    <w:rsid w:val="0CE85EAE"/>
    <w:rsid w:val="0CEE98BC"/>
    <w:rsid w:val="0CEFB0A1"/>
    <w:rsid w:val="0CF96BDA"/>
    <w:rsid w:val="0CFCF694"/>
    <w:rsid w:val="0D00D0AD"/>
    <w:rsid w:val="0D04C0AF"/>
    <w:rsid w:val="0D0724DF"/>
    <w:rsid w:val="0D0EB185"/>
    <w:rsid w:val="0D13A37B"/>
    <w:rsid w:val="0D13CB41"/>
    <w:rsid w:val="0D240B13"/>
    <w:rsid w:val="0D2522DA"/>
    <w:rsid w:val="0D254C9A"/>
    <w:rsid w:val="0D287E85"/>
    <w:rsid w:val="0D295FEC"/>
    <w:rsid w:val="0D2B5788"/>
    <w:rsid w:val="0D38B86A"/>
    <w:rsid w:val="0D3B5A93"/>
    <w:rsid w:val="0D3C41C0"/>
    <w:rsid w:val="0D3D2B5E"/>
    <w:rsid w:val="0D42328B"/>
    <w:rsid w:val="0D459BAE"/>
    <w:rsid w:val="0D543DB8"/>
    <w:rsid w:val="0D5781E5"/>
    <w:rsid w:val="0D5C8D5A"/>
    <w:rsid w:val="0D5D9A0B"/>
    <w:rsid w:val="0D6497F4"/>
    <w:rsid w:val="0D68EFB1"/>
    <w:rsid w:val="0D6B4DF1"/>
    <w:rsid w:val="0D6B9231"/>
    <w:rsid w:val="0D6E4A04"/>
    <w:rsid w:val="0D6F6BE8"/>
    <w:rsid w:val="0D73384D"/>
    <w:rsid w:val="0D738DBE"/>
    <w:rsid w:val="0D846A0C"/>
    <w:rsid w:val="0D86C1D9"/>
    <w:rsid w:val="0D8B31E1"/>
    <w:rsid w:val="0D8B423D"/>
    <w:rsid w:val="0D9028F4"/>
    <w:rsid w:val="0D91AC78"/>
    <w:rsid w:val="0D979E82"/>
    <w:rsid w:val="0DA0A6B9"/>
    <w:rsid w:val="0DA18449"/>
    <w:rsid w:val="0DA32800"/>
    <w:rsid w:val="0DA67F47"/>
    <w:rsid w:val="0DA6D1BE"/>
    <w:rsid w:val="0DA91B84"/>
    <w:rsid w:val="0DB27E5D"/>
    <w:rsid w:val="0DB36072"/>
    <w:rsid w:val="0DB978D8"/>
    <w:rsid w:val="0DBED1D0"/>
    <w:rsid w:val="0DC654C4"/>
    <w:rsid w:val="0DC77AE7"/>
    <w:rsid w:val="0DCC21AA"/>
    <w:rsid w:val="0DD37DBD"/>
    <w:rsid w:val="0DD4784C"/>
    <w:rsid w:val="0DE02D62"/>
    <w:rsid w:val="0DE0F7AD"/>
    <w:rsid w:val="0DE237F8"/>
    <w:rsid w:val="0DE50300"/>
    <w:rsid w:val="0DF0279A"/>
    <w:rsid w:val="0DF115BF"/>
    <w:rsid w:val="0DF3FC23"/>
    <w:rsid w:val="0DF6E214"/>
    <w:rsid w:val="0DF8C720"/>
    <w:rsid w:val="0DF8D364"/>
    <w:rsid w:val="0DFCAC5D"/>
    <w:rsid w:val="0E01DD20"/>
    <w:rsid w:val="0E035DE3"/>
    <w:rsid w:val="0E07F05A"/>
    <w:rsid w:val="0E085E14"/>
    <w:rsid w:val="0E0DEBF6"/>
    <w:rsid w:val="0E108362"/>
    <w:rsid w:val="0E11CD63"/>
    <w:rsid w:val="0E14BB07"/>
    <w:rsid w:val="0E1B8D25"/>
    <w:rsid w:val="0E1D8486"/>
    <w:rsid w:val="0E1ED4FA"/>
    <w:rsid w:val="0E21606F"/>
    <w:rsid w:val="0E22119F"/>
    <w:rsid w:val="0E2ABE4F"/>
    <w:rsid w:val="0E2BB876"/>
    <w:rsid w:val="0E2BBBD6"/>
    <w:rsid w:val="0E3333A6"/>
    <w:rsid w:val="0E339180"/>
    <w:rsid w:val="0E3D46BB"/>
    <w:rsid w:val="0E3F3134"/>
    <w:rsid w:val="0E3F6695"/>
    <w:rsid w:val="0E41E1F7"/>
    <w:rsid w:val="0E435752"/>
    <w:rsid w:val="0E444420"/>
    <w:rsid w:val="0E451551"/>
    <w:rsid w:val="0E4605E2"/>
    <w:rsid w:val="0E496F06"/>
    <w:rsid w:val="0E508AD2"/>
    <w:rsid w:val="0E5221D3"/>
    <w:rsid w:val="0E5580E8"/>
    <w:rsid w:val="0E5C2CCE"/>
    <w:rsid w:val="0E64BCEA"/>
    <w:rsid w:val="0E65F958"/>
    <w:rsid w:val="0E670783"/>
    <w:rsid w:val="0E6D8D78"/>
    <w:rsid w:val="0E6FD3C3"/>
    <w:rsid w:val="0E7ACB52"/>
    <w:rsid w:val="0E7C1EDF"/>
    <w:rsid w:val="0E8AB7F7"/>
    <w:rsid w:val="0E8C7E24"/>
    <w:rsid w:val="0E92DA72"/>
    <w:rsid w:val="0E987701"/>
    <w:rsid w:val="0E9A4A02"/>
    <w:rsid w:val="0E9AFD9A"/>
    <w:rsid w:val="0E9D9457"/>
    <w:rsid w:val="0EA59450"/>
    <w:rsid w:val="0EA90001"/>
    <w:rsid w:val="0EB123DD"/>
    <w:rsid w:val="0EB333F8"/>
    <w:rsid w:val="0EB41255"/>
    <w:rsid w:val="0EB6C8B1"/>
    <w:rsid w:val="0EB7669F"/>
    <w:rsid w:val="0EB92B8B"/>
    <w:rsid w:val="0EB9959E"/>
    <w:rsid w:val="0EBB6132"/>
    <w:rsid w:val="0EBEC3C7"/>
    <w:rsid w:val="0EC1C4F5"/>
    <w:rsid w:val="0EC2C318"/>
    <w:rsid w:val="0EC7979F"/>
    <w:rsid w:val="0ED0B660"/>
    <w:rsid w:val="0EE648BD"/>
    <w:rsid w:val="0EEDF8D2"/>
    <w:rsid w:val="0EFBEDB6"/>
    <w:rsid w:val="0EFEDA4A"/>
    <w:rsid w:val="0F0BB4FF"/>
    <w:rsid w:val="0F0F39D1"/>
    <w:rsid w:val="0F1A4DC0"/>
    <w:rsid w:val="0F1A5A00"/>
    <w:rsid w:val="0F2233AC"/>
    <w:rsid w:val="0F225AC7"/>
    <w:rsid w:val="0F24CE5D"/>
    <w:rsid w:val="0F2BF0BA"/>
    <w:rsid w:val="0F31F2C9"/>
    <w:rsid w:val="0F322A1F"/>
    <w:rsid w:val="0F37333C"/>
    <w:rsid w:val="0F3AFD01"/>
    <w:rsid w:val="0F48C0C7"/>
    <w:rsid w:val="0F4A6C34"/>
    <w:rsid w:val="0F4A7A9E"/>
    <w:rsid w:val="0F4BEAD9"/>
    <w:rsid w:val="0F4DA78F"/>
    <w:rsid w:val="0F5558AF"/>
    <w:rsid w:val="0F5615CB"/>
    <w:rsid w:val="0F592816"/>
    <w:rsid w:val="0F5CF1E1"/>
    <w:rsid w:val="0F6A5CC4"/>
    <w:rsid w:val="0F6AA377"/>
    <w:rsid w:val="0F6DB749"/>
    <w:rsid w:val="0F7CD303"/>
    <w:rsid w:val="0F810E58"/>
    <w:rsid w:val="0F8443EE"/>
    <w:rsid w:val="0F8601C9"/>
    <w:rsid w:val="0F8B2819"/>
    <w:rsid w:val="0F8CFD7E"/>
    <w:rsid w:val="0F9189D2"/>
    <w:rsid w:val="0F926CBF"/>
    <w:rsid w:val="0F92911B"/>
    <w:rsid w:val="0F99E448"/>
    <w:rsid w:val="0F9E3529"/>
    <w:rsid w:val="0F9E51BC"/>
    <w:rsid w:val="0FA172DB"/>
    <w:rsid w:val="0FA55179"/>
    <w:rsid w:val="0FA61525"/>
    <w:rsid w:val="0FA89AA5"/>
    <w:rsid w:val="0FAF4D03"/>
    <w:rsid w:val="0FB1259D"/>
    <w:rsid w:val="0FB86FB4"/>
    <w:rsid w:val="0FBDAC6E"/>
    <w:rsid w:val="0FBE5E04"/>
    <w:rsid w:val="0FC43FD6"/>
    <w:rsid w:val="0FCADA80"/>
    <w:rsid w:val="0FCAFBE7"/>
    <w:rsid w:val="0FCBF4C5"/>
    <w:rsid w:val="0FDDB53E"/>
    <w:rsid w:val="0FE05203"/>
    <w:rsid w:val="0FE2A77B"/>
    <w:rsid w:val="0FE6A128"/>
    <w:rsid w:val="0FE75B58"/>
    <w:rsid w:val="0FE92C31"/>
    <w:rsid w:val="0FF4D601"/>
    <w:rsid w:val="100119A5"/>
    <w:rsid w:val="10057ACA"/>
    <w:rsid w:val="100AC53A"/>
    <w:rsid w:val="10125C67"/>
    <w:rsid w:val="1014AF8F"/>
    <w:rsid w:val="1018C4A8"/>
    <w:rsid w:val="101FBF6B"/>
    <w:rsid w:val="10202742"/>
    <w:rsid w:val="1021ED91"/>
    <w:rsid w:val="102CF355"/>
    <w:rsid w:val="103297ED"/>
    <w:rsid w:val="10361AE9"/>
    <w:rsid w:val="10426294"/>
    <w:rsid w:val="104A17FC"/>
    <w:rsid w:val="104D42B3"/>
    <w:rsid w:val="1058C6A6"/>
    <w:rsid w:val="105B5314"/>
    <w:rsid w:val="105F59BC"/>
    <w:rsid w:val="1061E0AD"/>
    <w:rsid w:val="106CC288"/>
    <w:rsid w:val="1070A7FC"/>
    <w:rsid w:val="1071C4D5"/>
    <w:rsid w:val="107D6EBD"/>
    <w:rsid w:val="10818693"/>
    <w:rsid w:val="108566EE"/>
    <w:rsid w:val="108582F8"/>
    <w:rsid w:val="108DCA88"/>
    <w:rsid w:val="109AE2F2"/>
    <w:rsid w:val="10A0B09B"/>
    <w:rsid w:val="10A1B13D"/>
    <w:rsid w:val="10A20F89"/>
    <w:rsid w:val="10A4CE7F"/>
    <w:rsid w:val="10A50EE4"/>
    <w:rsid w:val="10A62B25"/>
    <w:rsid w:val="10AA1F58"/>
    <w:rsid w:val="10AA555A"/>
    <w:rsid w:val="10B142D7"/>
    <w:rsid w:val="10B2C33B"/>
    <w:rsid w:val="10B40AF5"/>
    <w:rsid w:val="10BDC303"/>
    <w:rsid w:val="10BE9FE9"/>
    <w:rsid w:val="10BEE863"/>
    <w:rsid w:val="10C47169"/>
    <w:rsid w:val="10CA5670"/>
    <w:rsid w:val="10CAC48C"/>
    <w:rsid w:val="10CCBE39"/>
    <w:rsid w:val="10D0F804"/>
    <w:rsid w:val="10D21367"/>
    <w:rsid w:val="10D4CEED"/>
    <w:rsid w:val="10D9DA62"/>
    <w:rsid w:val="10DA3081"/>
    <w:rsid w:val="10DC9F47"/>
    <w:rsid w:val="10DCC9CA"/>
    <w:rsid w:val="10E43C76"/>
    <w:rsid w:val="10E4A7D6"/>
    <w:rsid w:val="10E4DAEA"/>
    <w:rsid w:val="10E567B4"/>
    <w:rsid w:val="10EC02D0"/>
    <w:rsid w:val="10EC1FD4"/>
    <w:rsid w:val="10ED2487"/>
    <w:rsid w:val="10EE07C3"/>
    <w:rsid w:val="10F28254"/>
    <w:rsid w:val="10F3A0F9"/>
    <w:rsid w:val="10FB7F09"/>
    <w:rsid w:val="110C92D0"/>
    <w:rsid w:val="110C94CF"/>
    <w:rsid w:val="110ED775"/>
    <w:rsid w:val="1122F177"/>
    <w:rsid w:val="11306866"/>
    <w:rsid w:val="113297EA"/>
    <w:rsid w:val="1135890D"/>
    <w:rsid w:val="1139D21B"/>
    <w:rsid w:val="113B2A6F"/>
    <w:rsid w:val="113BCD7F"/>
    <w:rsid w:val="113E2081"/>
    <w:rsid w:val="1144E1DE"/>
    <w:rsid w:val="1146AC29"/>
    <w:rsid w:val="114A1EAA"/>
    <w:rsid w:val="114AC331"/>
    <w:rsid w:val="114D52E0"/>
    <w:rsid w:val="114FAC1C"/>
    <w:rsid w:val="11532DE7"/>
    <w:rsid w:val="1158BCEB"/>
    <w:rsid w:val="115F6463"/>
    <w:rsid w:val="116CB295"/>
    <w:rsid w:val="116D3901"/>
    <w:rsid w:val="116D47AF"/>
    <w:rsid w:val="116D6CA8"/>
    <w:rsid w:val="117292A8"/>
    <w:rsid w:val="11745005"/>
    <w:rsid w:val="1176E80E"/>
    <w:rsid w:val="1177FA92"/>
    <w:rsid w:val="117B1774"/>
    <w:rsid w:val="117D2394"/>
    <w:rsid w:val="117D28ED"/>
    <w:rsid w:val="118539CA"/>
    <w:rsid w:val="1185C9C4"/>
    <w:rsid w:val="118D7FBA"/>
    <w:rsid w:val="118E64C7"/>
    <w:rsid w:val="1193F566"/>
    <w:rsid w:val="1195CA08"/>
    <w:rsid w:val="1199DF60"/>
    <w:rsid w:val="11A0B2BE"/>
    <w:rsid w:val="11A22724"/>
    <w:rsid w:val="11AE30D5"/>
    <w:rsid w:val="11B43AB9"/>
    <w:rsid w:val="11BF1B98"/>
    <w:rsid w:val="11BF56DB"/>
    <w:rsid w:val="11C408F1"/>
    <w:rsid w:val="11C8A987"/>
    <w:rsid w:val="11CF4F7B"/>
    <w:rsid w:val="11D1E9CE"/>
    <w:rsid w:val="11D999E6"/>
    <w:rsid w:val="11DFBED7"/>
    <w:rsid w:val="11E1FF1D"/>
    <w:rsid w:val="11E29DCE"/>
    <w:rsid w:val="11F7E129"/>
    <w:rsid w:val="11F855AD"/>
    <w:rsid w:val="11F9637E"/>
    <w:rsid w:val="11FA0C65"/>
    <w:rsid w:val="11FC33E5"/>
    <w:rsid w:val="120481E1"/>
    <w:rsid w:val="12072728"/>
    <w:rsid w:val="120881C9"/>
    <w:rsid w:val="120A2435"/>
    <w:rsid w:val="120A657F"/>
    <w:rsid w:val="12126173"/>
    <w:rsid w:val="1214A4BE"/>
    <w:rsid w:val="121C534B"/>
    <w:rsid w:val="121D56F4"/>
    <w:rsid w:val="122625C5"/>
    <w:rsid w:val="1229B272"/>
    <w:rsid w:val="122B69BD"/>
    <w:rsid w:val="122CFE07"/>
    <w:rsid w:val="12390D48"/>
    <w:rsid w:val="123A8269"/>
    <w:rsid w:val="12408C37"/>
    <w:rsid w:val="12426C9F"/>
    <w:rsid w:val="1246AA46"/>
    <w:rsid w:val="12480D60"/>
    <w:rsid w:val="12481D10"/>
    <w:rsid w:val="1250C434"/>
    <w:rsid w:val="125B0609"/>
    <w:rsid w:val="125F0793"/>
    <w:rsid w:val="125FE50B"/>
    <w:rsid w:val="1261CF7C"/>
    <w:rsid w:val="1263B4A1"/>
    <w:rsid w:val="1270C606"/>
    <w:rsid w:val="1273C679"/>
    <w:rsid w:val="1277E7B2"/>
    <w:rsid w:val="127A4723"/>
    <w:rsid w:val="1285D58E"/>
    <w:rsid w:val="12890A1A"/>
    <w:rsid w:val="128DBAC2"/>
    <w:rsid w:val="1293E9DD"/>
    <w:rsid w:val="12954960"/>
    <w:rsid w:val="1299B666"/>
    <w:rsid w:val="129F56E2"/>
    <w:rsid w:val="12A6C21E"/>
    <w:rsid w:val="12ABB0FF"/>
    <w:rsid w:val="12AC0840"/>
    <w:rsid w:val="12B966BB"/>
    <w:rsid w:val="12BDC077"/>
    <w:rsid w:val="12BFC511"/>
    <w:rsid w:val="12BFF61E"/>
    <w:rsid w:val="12C59F4B"/>
    <w:rsid w:val="12D96D8A"/>
    <w:rsid w:val="12EC3B94"/>
    <w:rsid w:val="12ED0228"/>
    <w:rsid w:val="12F56DD5"/>
    <w:rsid w:val="12FF6302"/>
    <w:rsid w:val="1306E7BC"/>
    <w:rsid w:val="13086E01"/>
    <w:rsid w:val="13118D89"/>
    <w:rsid w:val="1313F1F7"/>
    <w:rsid w:val="131DA4DC"/>
    <w:rsid w:val="131E72F7"/>
    <w:rsid w:val="131ED4C1"/>
    <w:rsid w:val="1320FBE6"/>
    <w:rsid w:val="13264B9D"/>
    <w:rsid w:val="132B7B2A"/>
    <w:rsid w:val="132F89CD"/>
    <w:rsid w:val="133830A0"/>
    <w:rsid w:val="133D4994"/>
    <w:rsid w:val="1343F66A"/>
    <w:rsid w:val="134467F8"/>
    <w:rsid w:val="134E3393"/>
    <w:rsid w:val="1350F0C5"/>
    <w:rsid w:val="135707F3"/>
    <w:rsid w:val="1358BB52"/>
    <w:rsid w:val="1358C631"/>
    <w:rsid w:val="13600082"/>
    <w:rsid w:val="1360AB73"/>
    <w:rsid w:val="1361ADD8"/>
    <w:rsid w:val="1366E44C"/>
    <w:rsid w:val="136B155A"/>
    <w:rsid w:val="1372253A"/>
    <w:rsid w:val="137674D3"/>
    <w:rsid w:val="1378B42B"/>
    <w:rsid w:val="137CFC4A"/>
    <w:rsid w:val="138CC249"/>
    <w:rsid w:val="138CEF3C"/>
    <w:rsid w:val="138E05C4"/>
    <w:rsid w:val="1391B64C"/>
    <w:rsid w:val="1392A24A"/>
    <w:rsid w:val="139FAA01"/>
    <w:rsid w:val="13A1CB06"/>
    <w:rsid w:val="13A33563"/>
    <w:rsid w:val="13A3BB75"/>
    <w:rsid w:val="13A7FE9B"/>
    <w:rsid w:val="13AD07B5"/>
    <w:rsid w:val="13ADC815"/>
    <w:rsid w:val="13AF3ACF"/>
    <w:rsid w:val="13B3C890"/>
    <w:rsid w:val="13B8C88C"/>
    <w:rsid w:val="13C22C0B"/>
    <w:rsid w:val="13C38716"/>
    <w:rsid w:val="13C658FA"/>
    <w:rsid w:val="13D46301"/>
    <w:rsid w:val="13DBCF6B"/>
    <w:rsid w:val="13E7C18C"/>
    <w:rsid w:val="13E96F31"/>
    <w:rsid w:val="13EEBF5E"/>
    <w:rsid w:val="13F65CD2"/>
    <w:rsid w:val="13FAEEE0"/>
    <w:rsid w:val="1400D8BF"/>
    <w:rsid w:val="1407B728"/>
    <w:rsid w:val="1408DE50"/>
    <w:rsid w:val="1412CD62"/>
    <w:rsid w:val="141A8358"/>
    <w:rsid w:val="14296C28"/>
    <w:rsid w:val="142EE3E4"/>
    <w:rsid w:val="142EF338"/>
    <w:rsid w:val="14337BA5"/>
    <w:rsid w:val="14362DC0"/>
    <w:rsid w:val="143FF97C"/>
    <w:rsid w:val="1441DE46"/>
    <w:rsid w:val="14444169"/>
    <w:rsid w:val="144878F6"/>
    <w:rsid w:val="144C819E"/>
    <w:rsid w:val="144F35D2"/>
    <w:rsid w:val="14514791"/>
    <w:rsid w:val="1457EC4B"/>
    <w:rsid w:val="145965BD"/>
    <w:rsid w:val="145E499C"/>
    <w:rsid w:val="1462E180"/>
    <w:rsid w:val="146C1442"/>
    <w:rsid w:val="14770A3B"/>
    <w:rsid w:val="147F4157"/>
    <w:rsid w:val="1481FEE9"/>
    <w:rsid w:val="148C7C88"/>
    <w:rsid w:val="148FDE51"/>
    <w:rsid w:val="149709BD"/>
    <w:rsid w:val="1499CD02"/>
    <w:rsid w:val="149AA206"/>
    <w:rsid w:val="14A33EF0"/>
    <w:rsid w:val="14A41053"/>
    <w:rsid w:val="14A45D80"/>
    <w:rsid w:val="14A785A4"/>
    <w:rsid w:val="14BC8E4A"/>
    <w:rsid w:val="14BD68B2"/>
    <w:rsid w:val="14C194A7"/>
    <w:rsid w:val="14C86DCB"/>
    <w:rsid w:val="14CC2CB5"/>
    <w:rsid w:val="14D9296D"/>
    <w:rsid w:val="14E572E3"/>
    <w:rsid w:val="14F1C5E0"/>
    <w:rsid w:val="14F2B576"/>
    <w:rsid w:val="14F54624"/>
    <w:rsid w:val="14F66025"/>
    <w:rsid w:val="15002C30"/>
    <w:rsid w:val="150D0EF6"/>
    <w:rsid w:val="150DE2BE"/>
    <w:rsid w:val="151097B4"/>
    <w:rsid w:val="151471F6"/>
    <w:rsid w:val="15274F88"/>
    <w:rsid w:val="1528A026"/>
    <w:rsid w:val="152E0A8C"/>
    <w:rsid w:val="15338E39"/>
    <w:rsid w:val="15346300"/>
    <w:rsid w:val="1539E794"/>
    <w:rsid w:val="1548D345"/>
    <w:rsid w:val="154AF62B"/>
    <w:rsid w:val="154E8275"/>
    <w:rsid w:val="1550142C"/>
    <w:rsid w:val="155810D1"/>
    <w:rsid w:val="155890DF"/>
    <w:rsid w:val="1558C228"/>
    <w:rsid w:val="155B3C59"/>
    <w:rsid w:val="155F6AF1"/>
    <w:rsid w:val="1563ADC8"/>
    <w:rsid w:val="1565CE3F"/>
    <w:rsid w:val="156F4502"/>
    <w:rsid w:val="15718313"/>
    <w:rsid w:val="1578B778"/>
    <w:rsid w:val="157A51FD"/>
    <w:rsid w:val="1580D863"/>
    <w:rsid w:val="1580E3CD"/>
    <w:rsid w:val="15993D89"/>
    <w:rsid w:val="159DC2C2"/>
    <w:rsid w:val="15A41258"/>
    <w:rsid w:val="15A41C38"/>
    <w:rsid w:val="15A4F2CF"/>
    <w:rsid w:val="15AFFAC5"/>
    <w:rsid w:val="15B7E74D"/>
    <w:rsid w:val="15B9166D"/>
    <w:rsid w:val="15BA94D8"/>
    <w:rsid w:val="15BAEEDC"/>
    <w:rsid w:val="15BB76F8"/>
    <w:rsid w:val="15BBEC0B"/>
    <w:rsid w:val="15BE22C1"/>
    <w:rsid w:val="15C49E85"/>
    <w:rsid w:val="15CA01E6"/>
    <w:rsid w:val="15CDB233"/>
    <w:rsid w:val="15D817EA"/>
    <w:rsid w:val="15D9043B"/>
    <w:rsid w:val="15D9B18F"/>
    <w:rsid w:val="15DEAC9C"/>
    <w:rsid w:val="15E1A368"/>
    <w:rsid w:val="15E2535D"/>
    <w:rsid w:val="15E57469"/>
    <w:rsid w:val="15E61713"/>
    <w:rsid w:val="15F27911"/>
    <w:rsid w:val="15F39E58"/>
    <w:rsid w:val="15F5DCD6"/>
    <w:rsid w:val="15F91E40"/>
    <w:rsid w:val="15FB61F5"/>
    <w:rsid w:val="15FC35CA"/>
    <w:rsid w:val="15FFFAD5"/>
    <w:rsid w:val="16045B81"/>
    <w:rsid w:val="16064326"/>
    <w:rsid w:val="160A9F2A"/>
    <w:rsid w:val="160C009B"/>
    <w:rsid w:val="1610D719"/>
    <w:rsid w:val="1615DEE9"/>
    <w:rsid w:val="1616738A"/>
    <w:rsid w:val="16269F0A"/>
    <w:rsid w:val="162B23A9"/>
    <w:rsid w:val="162BD742"/>
    <w:rsid w:val="16354FFC"/>
    <w:rsid w:val="163666B1"/>
    <w:rsid w:val="163BAE10"/>
    <w:rsid w:val="163CBA4F"/>
    <w:rsid w:val="16409CB3"/>
    <w:rsid w:val="164AC66E"/>
    <w:rsid w:val="164E0F28"/>
    <w:rsid w:val="164F55DE"/>
    <w:rsid w:val="1655D0B7"/>
    <w:rsid w:val="1657FDE6"/>
    <w:rsid w:val="166C5641"/>
    <w:rsid w:val="166EBA9D"/>
    <w:rsid w:val="167347B9"/>
    <w:rsid w:val="167B08A9"/>
    <w:rsid w:val="167E69CC"/>
    <w:rsid w:val="16820C3E"/>
    <w:rsid w:val="1686AA35"/>
    <w:rsid w:val="1689181F"/>
    <w:rsid w:val="168A76C7"/>
    <w:rsid w:val="168AA928"/>
    <w:rsid w:val="168F1A8D"/>
    <w:rsid w:val="169A82B3"/>
    <w:rsid w:val="169C9228"/>
    <w:rsid w:val="16A503EB"/>
    <w:rsid w:val="16A91B13"/>
    <w:rsid w:val="16AC9E0F"/>
    <w:rsid w:val="16AE201E"/>
    <w:rsid w:val="16AF7A82"/>
    <w:rsid w:val="16B5333E"/>
    <w:rsid w:val="16BA01AA"/>
    <w:rsid w:val="16BC343C"/>
    <w:rsid w:val="16BEF4AD"/>
    <w:rsid w:val="16C15DAC"/>
    <w:rsid w:val="16C4703B"/>
    <w:rsid w:val="16CAFE7F"/>
    <w:rsid w:val="16D04795"/>
    <w:rsid w:val="16D5A7D5"/>
    <w:rsid w:val="16D992E7"/>
    <w:rsid w:val="16EA1D21"/>
    <w:rsid w:val="16ED2276"/>
    <w:rsid w:val="16F0D308"/>
    <w:rsid w:val="16F0DEBD"/>
    <w:rsid w:val="16F2A408"/>
    <w:rsid w:val="16F50675"/>
    <w:rsid w:val="16FB4E4D"/>
    <w:rsid w:val="16FDF9BC"/>
    <w:rsid w:val="16FE604B"/>
    <w:rsid w:val="17007386"/>
    <w:rsid w:val="170D3A7F"/>
    <w:rsid w:val="170F0D23"/>
    <w:rsid w:val="1716A22F"/>
    <w:rsid w:val="1723F8EC"/>
    <w:rsid w:val="172B3AF7"/>
    <w:rsid w:val="172D3F20"/>
    <w:rsid w:val="1735C9F7"/>
    <w:rsid w:val="17389FC5"/>
    <w:rsid w:val="173940C4"/>
    <w:rsid w:val="173BB8DC"/>
    <w:rsid w:val="173C28B3"/>
    <w:rsid w:val="1745DE8D"/>
    <w:rsid w:val="174650F6"/>
    <w:rsid w:val="17474C06"/>
    <w:rsid w:val="174B720D"/>
    <w:rsid w:val="175486CA"/>
    <w:rsid w:val="1758081D"/>
    <w:rsid w:val="1758BF21"/>
    <w:rsid w:val="175EB764"/>
    <w:rsid w:val="17643B14"/>
    <w:rsid w:val="17650925"/>
    <w:rsid w:val="1768571F"/>
    <w:rsid w:val="177330AF"/>
    <w:rsid w:val="177A982A"/>
    <w:rsid w:val="178204FC"/>
    <w:rsid w:val="1782B0B4"/>
    <w:rsid w:val="1787773F"/>
    <w:rsid w:val="1787C9ED"/>
    <w:rsid w:val="178D3ACD"/>
    <w:rsid w:val="178DA5C5"/>
    <w:rsid w:val="178FDFA0"/>
    <w:rsid w:val="17900A60"/>
    <w:rsid w:val="17902731"/>
    <w:rsid w:val="1793E35E"/>
    <w:rsid w:val="17A5B963"/>
    <w:rsid w:val="17A5FFFC"/>
    <w:rsid w:val="17B2182A"/>
    <w:rsid w:val="17B25983"/>
    <w:rsid w:val="17BD6EE7"/>
    <w:rsid w:val="17BF8504"/>
    <w:rsid w:val="17C69258"/>
    <w:rsid w:val="17CF8F0B"/>
    <w:rsid w:val="17D1C78D"/>
    <w:rsid w:val="17D3FB9E"/>
    <w:rsid w:val="17DCDB46"/>
    <w:rsid w:val="17E26AEC"/>
    <w:rsid w:val="17E4D3AA"/>
    <w:rsid w:val="17E528C6"/>
    <w:rsid w:val="17E6FE73"/>
    <w:rsid w:val="17E8A4AD"/>
    <w:rsid w:val="17EB5B19"/>
    <w:rsid w:val="17EBA284"/>
    <w:rsid w:val="17EE6CA9"/>
    <w:rsid w:val="17F93A5A"/>
    <w:rsid w:val="17FA3D61"/>
    <w:rsid w:val="1805084D"/>
    <w:rsid w:val="1806D587"/>
    <w:rsid w:val="1812EC1A"/>
    <w:rsid w:val="1814BAA8"/>
    <w:rsid w:val="1814F814"/>
    <w:rsid w:val="181AE157"/>
    <w:rsid w:val="181C4EF5"/>
    <w:rsid w:val="182C361C"/>
    <w:rsid w:val="18329C3B"/>
    <w:rsid w:val="184EE4A9"/>
    <w:rsid w:val="1858F1BD"/>
    <w:rsid w:val="186020C4"/>
    <w:rsid w:val="186522A3"/>
    <w:rsid w:val="18659FBC"/>
    <w:rsid w:val="1865FFD6"/>
    <w:rsid w:val="1866C0D1"/>
    <w:rsid w:val="1869691A"/>
    <w:rsid w:val="186CA732"/>
    <w:rsid w:val="187722D9"/>
    <w:rsid w:val="187C2C95"/>
    <w:rsid w:val="187E7036"/>
    <w:rsid w:val="18830568"/>
    <w:rsid w:val="18874F6D"/>
    <w:rsid w:val="188F1735"/>
    <w:rsid w:val="188FD332"/>
    <w:rsid w:val="1897F478"/>
    <w:rsid w:val="1899E07C"/>
    <w:rsid w:val="189FA09B"/>
    <w:rsid w:val="18A9FE6A"/>
    <w:rsid w:val="18AB3A37"/>
    <w:rsid w:val="18AB497B"/>
    <w:rsid w:val="18AE5B52"/>
    <w:rsid w:val="18B92379"/>
    <w:rsid w:val="18B97D44"/>
    <w:rsid w:val="18BBDB51"/>
    <w:rsid w:val="18C3269A"/>
    <w:rsid w:val="18C63618"/>
    <w:rsid w:val="18CA1F8A"/>
    <w:rsid w:val="18E4ABB7"/>
    <w:rsid w:val="18EA484E"/>
    <w:rsid w:val="18F28337"/>
    <w:rsid w:val="18F7FFD4"/>
    <w:rsid w:val="19003FD8"/>
    <w:rsid w:val="19023D47"/>
    <w:rsid w:val="190E7C83"/>
    <w:rsid w:val="19106960"/>
    <w:rsid w:val="1915A9D6"/>
    <w:rsid w:val="19168646"/>
    <w:rsid w:val="191A9EEF"/>
    <w:rsid w:val="191C2EFD"/>
    <w:rsid w:val="191D6176"/>
    <w:rsid w:val="191D8E3C"/>
    <w:rsid w:val="19208150"/>
    <w:rsid w:val="1930C75C"/>
    <w:rsid w:val="1937041F"/>
    <w:rsid w:val="194275D7"/>
    <w:rsid w:val="1945C239"/>
    <w:rsid w:val="194D5F9B"/>
    <w:rsid w:val="195032B6"/>
    <w:rsid w:val="195486BA"/>
    <w:rsid w:val="19560D9C"/>
    <w:rsid w:val="195D016C"/>
    <w:rsid w:val="1961F61A"/>
    <w:rsid w:val="196681BB"/>
    <w:rsid w:val="196742BE"/>
    <w:rsid w:val="1967B53A"/>
    <w:rsid w:val="1968BBB0"/>
    <w:rsid w:val="196BCCC9"/>
    <w:rsid w:val="196D2683"/>
    <w:rsid w:val="1973596A"/>
    <w:rsid w:val="19739351"/>
    <w:rsid w:val="1973E08F"/>
    <w:rsid w:val="19854BB0"/>
    <w:rsid w:val="1985A12C"/>
    <w:rsid w:val="198BB77E"/>
    <w:rsid w:val="19918772"/>
    <w:rsid w:val="199497A3"/>
    <w:rsid w:val="199CDC5E"/>
    <w:rsid w:val="199EFBAE"/>
    <w:rsid w:val="19A12FA7"/>
    <w:rsid w:val="19A57753"/>
    <w:rsid w:val="19A9D809"/>
    <w:rsid w:val="19AA0243"/>
    <w:rsid w:val="19B030FD"/>
    <w:rsid w:val="19B0DEF5"/>
    <w:rsid w:val="19B80B74"/>
    <w:rsid w:val="19BF2F21"/>
    <w:rsid w:val="19C4F9E1"/>
    <w:rsid w:val="19D0CDCA"/>
    <w:rsid w:val="19DC535D"/>
    <w:rsid w:val="19E0EB2C"/>
    <w:rsid w:val="19EA5AFB"/>
    <w:rsid w:val="19EE81F4"/>
    <w:rsid w:val="19F68BF5"/>
    <w:rsid w:val="19F70A93"/>
    <w:rsid w:val="19F9B064"/>
    <w:rsid w:val="19F9CDE6"/>
    <w:rsid w:val="1A004B28"/>
    <w:rsid w:val="1A00F8C1"/>
    <w:rsid w:val="1A01A48D"/>
    <w:rsid w:val="1A05EC01"/>
    <w:rsid w:val="1A0E7415"/>
    <w:rsid w:val="1A0F2656"/>
    <w:rsid w:val="1A10CBA4"/>
    <w:rsid w:val="1A14E9DD"/>
    <w:rsid w:val="1A1C1800"/>
    <w:rsid w:val="1A1D9AA9"/>
    <w:rsid w:val="1A1DB1B7"/>
    <w:rsid w:val="1A1EE4B6"/>
    <w:rsid w:val="1A23A70E"/>
    <w:rsid w:val="1A2FE6C2"/>
    <w:rsid w:val="1A302EAC"/>
    <w:rsid w:val="1A308808"/>
    <w:rsid w:val="1A35A668"/>
    <w:rsid w:val="1A44C126"/>
    <w:rsid w:val="1A53A67E"/>
    <w:rsid w:val="1A545C8B"/>
    <w:rsid w:val="1A57E115"/>
    <w:rsid w:val="1A5EA338"/>
    <w:rsid w:val="1A68D6AC"/>
    <w:rsid w:val="1A71552C"/>
    <w:rsid w:val="1A9012B2"/>
    <w:rsid w:val="1A9CA910"/>
    <w:rsid w:val="1A9CD139"/>
    <w:rsid w:val="1AA4BB7F"/>
    <w:rsid w:val="1AAA8A93"/>
    <w:rsid w:val="1AAAADE2"/>
    <w:rsid w:val="1AAF4C8E"/>
    <w:rsid w:val="1AB5B204"/>
    <w:rsid w:val="1ABB6279"/>
    <w:rsid w:val="1ABD9B82"/>
    <w:rsid w:val="1ABDB325"/>
    <w:rsid w:val="1ABE11E6"/>
    <w:rsid w:val="1AC2A5CD"/>
    <w:rsid w:val="1AC348E3"/>
    <w:rsid w:val="1AC43F15"/>
    <w:rsid w:val="1AD07E44"/>
    <w:rsid w:val="1AD19EFF"/>
    <w:rsid w:val="1AD28A91"/>
    <w:rsid w:val="1AD90E6E"/>
    <w:rsid w:val="1ADA11AC"/>
    <w:rsid w:val="1AE85686"/>
    <w:rsid w:val="1AEA147E"/>
    <w:rsid w:val="1AECB82F"/>
    <w:rsid w:val="1AEEDF72"/>
    <w:rsid w:val="1AF1AF58"/>
    <w:rsid w:val="1AF36442"/>
    <w:rsid w:val="1AF66D27"/>
    <w:rsid w:val="1AF73626"/>
    <w:rsid w:val="1AFA7483"/>
    <w:rsid w:val="1B0F5EAB"/>
    <w:rsid w:val="1B0FF414"/>
    <w:rsid w:val="1B18F928"/>
    <w:rsid w:val="1B227D21"/>
    <w:rsid w:val="1B2B7CCD"/>
    <w:rsid w:val="1B301727"/>
    <w:rsid w:val="1B36852A"/>
    <w:rsid w:val="1B376276"/>
    <w:rsid w:val="1B3A62D6"/>
    <w:rsid w:val="1B3C15C4"/>
    <w:rsid w:val="1B3E8C2E"/>
    <w:rsid w:val="1B436A70"/>
    <w:rsid w:val="1B4A3031"/>
    <w:rsid w:val="1B4C05A3"/>
    <w:rsid w:val="1B51662F"/>
    <w:rsid w:val="1B5340E2"/>
    <w:rsid w:val="1B543567"/>
    <w:rsid w:val="1B58EAAE"/>
    <w:rsid w:val="1B5AFAD3"/>
    <w:rsid w:val="1B5B80AD"/>
    <w:rsid w:val="1B5B9E03"/>
    <w:rsid w:val="1B6052B9"/>
    <w:rsid w:val="1B78B55D"/>
    <w:rsid w:val="1B8096B8"/>
    <w:rsid w:val="1B85C3C5"/>
    <w:rsid w:val="1B905610"/>
    <w:rsid w:val="1B9597D8"/>
    <w:rsid w:val="1B9752C2"/>
    <w:rsid w:val="1BA096B3"/>
    <w:rsid w:val="1BA14A4C"/>
    <w:rsid w:val="1BA2DA1C"/>
    <w:rsid w:val="1BAA5280"/>
    <w:rsid w:val="1BAC88DB"/>
    <w:rsid w:val="1BAD4B9C"/>
    <w:rsid w:val="1BB20D35"/>
    <w:rsid w:val="1BB50297"/>
    <w:rsid w:val="1BB89980"/>
    <w:rsid w:val="1BB8B975"/>
    <w:rsid w:val="1BC1DF0E"/>
    <w:rsid w:val="1BC4F776"/>
    <w:rsid w:val="1BD176C9"/>
    <w:rsid w:val="1BD1C858"/>
    <w:rsid w:val="1BD984DD"/>
    <w:rsid w:val="1BDBEFE2"/>
    <w:rsid w:val="1BE10BE4"/>
    <w:rsid w:val="1BE135C3"/>
    <w:rsid w:val="1BE47AD3"/>
    <w:rsid w:val="1BE6FC01"/>
    <w:rsid w:val="1BEDE92F"/>
    <w:rsid w:val="1BF27053"/>
    <w:rsid w:val="1BF36224"/>
    <w:rsid w:val="1BF8028B"/>
    <w:rsid w:val="1BFE9AB0"/>
    <w:rsid w:val="1C04E500"/>
    <w:rsid w:val="1C056EFF"/>
    <w:rsid w:val="1C07DE00"/>
    <w:rsid w:val="1C0A1583"/>
    <w:rsid w:val="1C0F43BE"/>
    <w:rsid w:val="1C162056"/>
    <w:rsid w:val="1C1652A1"/>
    <w:rsid w:val="1C181CD0"/>
    <w:rsid w:val="1C23CED5"/>
    <w:rsid w:val="1C262CB5"/>
    <w:rsid w:val="1C2A6B40"/>
    <w:rsid w:val="1C2A8DF1"/>
    <w:rsid w:val="1C306A97"/>
    <w:rsid w:val="1C3BE1F6"/>
    <w:rsid w:val="1C3CE8DE"/>
    <w:rsid w:val="1C49129D"/>
    <w:rsid w:val="1C4CEE0F"/>
    <w:rsid w:val="1C4E03DC"/>
    <w:rsid w:val="1C4EBE63"/>
    <w:rsid w:val="1C54A2AF"/>
    <w:rsid w:val="1C582724"/>
    <w:rsid w:val="1C654B74"/>
    <w:rsid w:val="1C69BA41"/>
    <w:rsid w:val="1C70D235"/>
    <w:rsid w:val="1C747053"/>
    <w:rsid w:val="1C74E4AC"/>
    <w:rsid w:val="1C763B7A"/>
    <w:rsid w:val="1C7C6B04"/>
    <w:rsid w:val="1C86A86A"/>
    <w:rsid w:val="1C883E58"/>
    <w:rsid w:val="1C89118F"/>
    <w:rsid w:val="1C8C2639"/>
    <w:rsid w:val="1C91B532"/>
    <w:rsid w:val="1C95A4B7"/>
    <w:rsid w:val="1C95B249"/>
    <w:rsid w:val="1C9B3E23"/>
    <w:rsid w:val="1C9B6317"/>
    <w:rsid w:val="1CA24453"/>
    <w:rsid w:val="1CA7E7D2"/>
    <w:rsid w:val="1CADB679"/>
    <w:rsid w:val="1CB4B8F8"/>
    <w:rsid w:val="1CB7FC2D"/>
    <w:rsid w:val="1CBBA0CE"/>
    <w:rsid w:val="1CBD8381"/>
    <w:rsid w:val="1CCC6E21"/>
    <w:rsid w:val="1CD05CD0"/>
    <w:rsid w:val="1CD3B81E"/>
    <w:rsid w:val="1CD59031"/>
    <w:rsid w:val="1CDB84B1"/>
    <w:rsid w:val="1CDD4962"/>
    <w:rsid w:val="1CDD5D9C"/>
    <w:rsid w:val="1CDF3220"/>
    <w:rsid w:val="1CDF59EE"/>
    <w:rsid w:val="1CE052D3"/>
    <w:rsid w:val="1CE1C524"/>
    <w:rsid w:val="1CE1DAD5"/>
    <w:rsid w:val="1CE39847"/>
    <w:rsid w:val="1CE56E06"/>
    <w:rsid w:val="1CEED572"/>
    <w:rsid w:val="1CEF72BB"/>
    <w:rsid w:val="1D0006EA"/>
    <w:rsid w:val="1D08DE76"/>
    <w:rsid w:val="1D0B1C94"/>
    <w:rsid w:val="1D119A00"/>
    <w:rsid w:val="1D175FF2"/>
    <w:rsid w:val="1D17DF27"/>
    <w:rsid w:val="1D2C269E"/>
    <w:rsid w:val="1D2CC9C7"/>
    <w:rsid w:val="1D317655"/>
    <w:rsid w:val="1D38AEBF"/>
    <w:rsid w:val="1D3AAE45"/>
    <w:rsid w:val="1D3E8739"/>
    <w:rsid w:val="1D520DF5"/>
    <w:rsid w:val="1D5387CA"/>
    <w:rsid w:val="1D568734"/>
    <w:rsid w:val="1D5DEF05"/>
    <w:rsid w:val="1D5F73BC"/>
    <w:rsid w:val="1D5F8D62"/>
    <w:rsid w:val="1D64AD9B"/>
    <w:rsid w:val="1D6737C9"/>
    <w:rsid w:val="1D6ECBC6"/>
    <w:rsid w:val="1D730284"/>
    <w:rsid w:val="1D74FBCE"/>
    <w:rsid w:val="1D75370D"/>
    <w:rsid w:val="1D77829A"/>
    <w:rsid w:val="1D7D1C2A"/>
    <w:rsid w:val="1D7EE70A"/>
    <w:rsid w:val="1D87AD96"/>
    <w:rsid w:val="1D884ECF"/>
    <w:rsid w:val="1D924182"/>
    <w:rsid w:val="1D9FFF56"/>
    <w:rsid w:val="1DA89848"/>
    <w:rsid w:val="1DB4D6F2"/>
    <w:rsid w:val="1DC296D6"/>
    <w:rsid w:val="1DC915A1"/>
    <w:rsid w:val="1DCAF2FF"/>
    <w:rsid w:val="1DCECF94"/>
    <w:rsid w:val="1DD7FFB3"/>
    <w:rsid w:val="1DD812C4"/>
    <w:rsid w:val="1DE2E68D"/>
    <w:rsid w:val="1DEAFDBD"/>
    <w:rsid w:val="1DEB5C09"/>
    <w:rsid w:val="1DEEF661"/>
    <w:rsid w:val="1DF4A4CC"/>
    <w:rsid w:val="1DFB20E1"/>
    <w:rsid w:val="1E035956"/>
    <w:rsid w:val="1E04E24A"/>
    <w:rsid w:val="1E11297E"/>
    <w:rsid w:val="1E133FD5"/>
    <w:rsid w:val="1E14E771"/>
    <w:rsid w:val="1E188892"/>
    <w:rsid w:val="1E1F400D"/>
    <w:rsid w:val="1E29889E"/>
    <w:rsid w:val="1E34EFEE"/>
    <w:rsid w:val="1E3AE6B2"/>
    <w:rsid w:val="1E47AF64"/>
    <w:rsid w:val="1E5642B2"/>
    <w:rsid w:val="1E56A49E"/>
    <w:rsid w:val="1E6A41AC"/>
    <w:rsid w:val="1E6BBDA5"/>
    <w:rsid w:val="1E6C5871"/>
    <w:rsid w:val="1E7102EC"/>
    <w:rsid w:val="1E715C73"/>
    <w:rsid w:val="1E72C155"/>
    <w:rsid w:val="1E7A2786"/>
    <w:rsid w:val="1E7D891B"/>
    <w:rsid w:val="1E838965"/>
    <w:rsid w:val="1E8425AA"/>
    <w:rsid w:val="1E962BE3"/>
    <w:rsid w:val="1E97D613"/>
    <w:rsid w:val="1E9F3F39"/>
    <w:rsid w:val="1EAB4DAB"/>
    <w:rsid w:val="1EAC282A"/>
    <w:rsid w:val="1EAEDA7A"/>
    <w:rsid w:val="1EB327E9"/>
    <w:rsid w:val="1EB5E7EA"/>
    <w:rsid w:val="1EC30CAC"/>
    <w:rsid w:val="1ECB21BA"/>
    <w:rsid w:val="1ECEB405"/>
    <w:rsid w:val="1EDC7012"/>
    <w:rsid w:val="1EE1C16C"/>
    <w:rsid w:val="1EE46E18"/>
    <w:rsid w:val="1EE705FE"/>
    <w:rsid w:val="1EEAA699"/>
    <w:rsid w:val="1EECFB3C"/>
    <w:rsid w:val="1EF04FCE"/>
    <w:rsid w:val="1EF168AC"/>
    <w:rsid w:val="1EF45D18"/>
    <w:rsid w:val="1EF79212"/>
    <w:rsid w:val="1EFCAF33"/>
    <w:rsid w:val="1F034893"/>
    <w:rsid w:val="1F0AB272"/>
    <w:rsid w:val="1F0B2C45"/>
    <w:rsid w:val="1F15E473"/>
    <w:rsid w:val="1F18865B"/>
    <w:rsid w:val="1F1E5832"/>
    <w:rsid w:val="1F29B10B"/>
    <w:rsid w:val="1F2A6C40"/>
    <w:rsid w:val="1F341C49"/>
    <w:rsid w:val="1F354BBF"/>
    <w:rsid w:val="1F3A9481"/>
    <w:rsid w:val="1F3B718B"/>
    <w:rsid w:val="1F406723"/>
    <w:rsid w:val="1F41FC84"/>
    <w:rsid w:val="1F4AF926"/>
    <w:rsid w:val="1F4E8F9D"/>
    <w:rsid w:val="1F51B20C"/>
    <w:rsid w:val="1F537DC0"/>
    <w:rsid w:val="1F53A1C8"/>
    <w:rsid w:val="1F592CCF"/>
    <w:rsid w:val="1F5B751F"/>
    <w:rsid w:val="1F5CB036"/>
    <w:rsid w:val="1F5FDF6D"/>
    <w:rsid w:val="1F60B6E3"/>
    <w:rsid w:val="1F63C74C"/>
    <w:rsid w:val="1F67E511"/>
    <w:rsid w:val="1F6A9FF5"/>
    <w:rsid w:val="1F6AF8E0"/>
    <w:rsid w:val="1F6BB544"/>
    <w:rsid w:val="1F6C13F1"/>
    <w:rsid w:val="1F70E73F"/>
    <w:rsid w:val="1F75ED9C"/>
    <w:rsid w:val="1F76007D"/>
    <w:rsid w:val="1F767A79"/>
    <w:rsid w:val="1F76DD2D"/>
    <w:rsid w:val="1F7994C3"/>
    <w:rsid w:val="1F7EE865"/>
    <w:rsid w:val="1F8246F6"/>
    <w:rsid w:val="1F846672"/>
    <w:rsid w:val="1F9146B4"/>
    <w:rsid w:val="1F929198"/>
    <w:rsid w:val="1F9B2290"/>
    <w:rsid w:val="1FA0B479"/>
    <w:rsid w:val="1FA1C70C"/>
    <w:rsid w:val="1FA4681D"/>
    <w:rsid w:val="1FA55CF5"/>
    <w:rsid w:val="1FA8004C"/>
    <w:rsid w:val="1FB286B7"/>
    <w:rsid w:val="1FB56DDE"/>
    <w:rsid w:val="1FC6AA31"/>
    <w:rsid w:val="1FC8D0DD"/>
    <w:rsid w:val="1FD18FA9"/>
    <w:rsid w:val="1FDBD581"/>
    <w:rsid w:val="1FDCAC29"/>
    <w:rsid w:val="1FE6A96A"/>
    <w:rsid w:val="1FEDDE8C"/>
    <w:rsid w:val="1FF21069"/>
    <w:rsid w:val="1FF93822"/>
    <w:rsid w:val="200805F4"/>
    <w:rsid w:val="2008215A"/>
    <w:rsid w:val="200B88C5"/>
    <w:rsid w:val="200D06DC"/>
    <w:rsid w:val="200D62C9"/>
    <w:rsid w:val="200E065A"/>
    <w:rsid w:val="2010E189"/>
    <w:rsid w:val="20148756"/>
    <w:rsid w:val="20181426"/>
    <w:rsid w:val="201AAAB2"/>
    <w:rsid w:val="201F3964"/>
    <w:rsid w:val="202CB48C"/>
    <w:rsid w:val="202DC4D8"/>
    <w:rsid w:val="2034B77A"/>
    <w:rsid w:val="203B1D6B"/>
    <w:rsid w:val="2045DE65"/>
    <w:rsid w:val="204A6D2A"/>
    <w:rsid w:val="204CD086"/>
    <w:rsid w:val="204D09EF"/>
    <w:rsid w:val="20517356"/>
    <w:rsid w:val="205241B9"/>
    <w:rsid w:val="20570E6E"/>
    <w:rsid w:val="2060AB51"/>
    <w:rsid w:val="206337AB"/>
    <w:rsid w:val="2068051A"/>
    <w:rsid w:val="2068DDD4"/>
    <w:rsid w:val="206BB32F"/>
    <w:rsid w:val="20723FB0"/>
    <w:rsid w:val="2072A49D"/>
    <w:rsid w:val="20758B50"/>
    <w:rsid w:val="2088923F"/>
    <w:rsid w:val="208E53B6"/>
    <w:rsid w:val="2099241B"/>
    <w:rsid w:val="20998B0D"/>
    <w:rsid w:val="209BA2B6"/>
    <w:rsid w:val="209E2BB3"/>
    <w:rsid w:val="209F6111"/>
    <w:rsid w:val="20A25069"/>
    <w:rsid w:val="20A81BE6"/>
    <w:rsid w:val="20A81C0F"/>
    <w:rsid w:val="20A9DC95"/>
    <w:rsid w:val="20B1C24E"/>
    <w:rsid w:val="20BE4EBE"/>
    <w:rsid w:val="20C0C254"/>
    <w:rsid w:val="20C22A71"/>
    <w:rsid w:val="20C45A0D"/>
    <w:rsid w:val="20CF1BF8"/>
    <w:rsid w:val="20CF95DB"/>
    <w:rsid w:val="20D06C09"/>
    <w:rsid w:val="20D24DC8"/>
    <w:rsid w:val="20DE526B"/>
    <w:rsid w:val="20E14AE2"/>
    <w:rsid w:val="20E84142"/>
    <w:rsid w:val="20E9AD57"/>
    <w:rsid w:val="20EDA04C"/>
    <w:rsid w:val="20F09760"/>
    <w:rsid w:val="20F74239"/>
    <w:rsid w:val="20F90296"/>
    <w:rsid w:val="20FBD570"/>
    <w:rsid w:val="20FC8744"/>
    <w:rsid w:val="20FE68E9"/>
    <w:rsid w:val="20FEFAAD"/>
    <w:rsid w:val="210032F4"/>
    <w:rsid w:val="210CC43D"/>
    <w:rsid w:val="210CFAAF"/>
    <w:rsid w:val="210F9874"/>
    <w:rsid w:val="21107483"/>
    <w:rsid w:val="2110F00E"/>
    <w:rsid w:val="2112696C"/>
    <w:rsid w:val="21131795"/>
    <w:rsid w:val="2114FBDC"/>
    <w:rsid w:val="211603F5"/>
    <w:rsid w:val="2118497C"/>
    <w:rsid w:val="212232EE"/>
    <w:rsid w:val="2133C62B"/>
    <w:rsid w:val="21345F5F"/>
    <w:rsid w:val="21370150"/>
    <w:rsid w:val="2138D70F"/>
    <w:rsid w:val="213D3B02"/>
    <w:rsid w:val="213FA414"/>
    <w:rsid w:val="21403CDD"/>
    <w:rsid w:val="2145F6EA"/>
    <w:rsid w:val="21463B32"/>
    <w:rsid w:val="21531AD3"/>
    <w:rsid w:val="21562FA8"/>
    <w:rsid w:val="21582540"/>
    <w:rsid w:val="215B6788"/>
    <w:rsid w:val="215C8AF0"/>
    <w:rsid w:val="215DD6F9"/>
    <w:rsid w:val="216276CE"/>
    <w:rsid w:val="21637D85"/>
    <w:rsid w:val="2166CB46"/>
    <w:rsid w:val="216C62E7"/>
    <w:rsid w:val="217176FC"/>
    <w:rsid w:val="2173CAA1"/>
    <w:rsid w:val="2176415B"/>
    <w:rsid w:val="21774D9A"/>
    <w:rsid w:val="2179EE60"/>
    <w:rsid w:val="2182D80F"/>
    <w:rsid w:val="2186394B"/>
    <w:rsid w:val="218ECA27"/>
    <w:rsid w:val="21943C21"/>
    <w:rsid w:val="219E8ECC"/>
    <w:rsid w:val="219F9529"/>
    <w:rsid w:val="21A3DAE2"/>
    <w:rsid w:val="21A48B86"/>
    <w:rsid w:val="21A6E98C"/>
    <w:rsid w:val="21A70C4E"/>
    <w:rsid w:val="21A8AB82"/>
    <w:rsid w:val="21B0BC62"/>
    <w:rsid w:val="21B381E1"/>
    <w:rsid w:val="21C33888"/>
    <w:rsid w:val="21C3EF08"/>
    <w:rsid w:val="21C55BFD"/>
    <w:rsid w:val="21D0A201"/>
    <w:rsid w:val="21D7B925"/>
    <w:rsid w:val="21E3B8B6"/>
    <w:rsid w:val="21E5F776"/>
    <w:rsid w:val="21E74392"/>
    <w:rsid w:val="21ECFB29"/>
    <w:rsid w:val="21F53ED4"/>
    <w:rsid w:val="21FAD264"/>
    <w:rsid w:val="220B4026"/>
    <w:rsid w:val="220F47B0"/>
    <w:rsid w:val="221294EA"/>
    <w:rsid w:val="221C4E38"/>
    <w:rsid w:val="221F0426"/>
    <w:rsid w:val="22292983"/>
    <w:rsid w:val="2229D99D"/>
    <w:rsid w:val="222D9A11"/>
    <w:rsid w:val="222EF0F9"/>
    <w:rsid w:val="22305CC8"/>
    <w:rsid w:val="223B1AF6"/>
    <w:rsid w:val="223D7691"/>
    <w:rsid w:val="2240119A"/>
    <w:rsid w:val="2242753A"/>
    <w:rsid w:val="2249540D"/>
    <w:rsid w:val="22566972"/>
    <w:rsid w:val="2256CFD1"/>
    <w:rsid w:val="225C2E94"/>
    <w:rsid w:val="225F4923"/>
    <w:rsid w:val="22667C0A"/>
    <w:rsid w:val="22670F1F"/>
    <w:rsid w:val="2267B287"/>
    <w:rsid w:val="226FFE23"/>
    <w:rsid w:val="2272D9B1"/>
    <w:rsid w:val="2274C0A4"/>
    <w:rsid w:val="227A8166"/>
    <w:rsid w:val="227C7D6C"/>
    <w:rsid w:val="227D0CAD"/>
    <w:rsid w:val="227EC51B"/>
    <w:rsid w:val="22911DFA"/>
    <w:rsid w:val="22965F3A"/>
    <w:rsid w:val="2298B346"/>
    <w:rsid w:val="229F1647"/>
    <w:rsid w:val="22A14392"/>
    <w:rsid w:val="22A15CC3"/>
    <w:rsid w:val="22A91188"/>
    <w:rsid w:val="22AF081D"/>
    <w:rsid w:val="22AFE415"/>
    <w:rsid w:val="22B0D33E"/>
    <w:rsid w:val="22C35C76"/>
    <w:rsid w:val="22C5F8B8"/>
    <w:rsid w:val="22C7932A"/>
    <w:rsid w:val="22DE6C44"/>
    <w:rsid w:val="22DE97CC"/>
    <w:rsid w:val="22E09007"/>
    <w:rsid w:val="22E2C233"/>
    <w:rsid w:val="22E35838"/>
    <w:rsid w:val="22E75E49"/>
    <w:rsid w:val="22E96A3F"/>
    <w:rsid w:val="22F2227B"/>
    <w:rsid w:val="22F7A823"/>
    <w:rsid w:val="22F94270"/>
    <w:rsid w:val="22FB9524"/>
    <w:rsid w:val="23036F74"/>
    <w:rsid w:val="2304242C"/>
    <w:rsid w:val="23053C5A"/>
    <w:rsid w:val="230FF336"/>
    <w:rsid w:val="2312E5A9"/>
    <w:rsid w:val="2315EECD"/>
    <w:rsid w:val="2322F30A"/>
    <w:rsid w:val="232E317F"/>
    <w:rsid w:val="232E4527"/>
    <w:rsid w:val="233439A3"/>
    <w:rsid w:val="23381ECF"/>
    <w:rsid w:val="2339B174"/>
    <w:rsid w:val="233B0680"/>
    <w:rsid w:val="233B8444"/>
    <w:rsid w:val="233E34F3"/>
    <w:rsid w:val="234B4757"/>
    <w:rsid w:val="234F85E1"/>
    <w:rsid w:val="2350AAC4"/>
    <w:rsid w:val="2363EA14"/>
    <w:rsid w:val="236E4458"/>
    <w:rsid w:val="23711177"/>
    <w:rsid w:val="237626C5"/>
    <w:rsid w:val="23769F72"/>
    <w:rsid w:val="23785BB1"/>
    <w:rsid w:val="237B3897"/>
    <w:rsid w:val="237C4D09"/>
    <w:rsid w:val="237EE579"/>
    <w:rsid w:val="2380792E"/>
    <w:rsid w:val="2385132E"/>
    <w:rsid w:val="2386FB82"/>
    <w:rsid w:val="2387C4A5"/>
    <w:rsid w:val="238B77B0"/>
    <w:rsid w:val="238D85C9"/>
    <w:rsid w:val="238E6F5E"/>
    <w:rsid w:val="2398A59B"/>
    <w:rsid w:val="239C4371"/>
    <w:rsid w:val="239E883D"/>
    <w:rsid w:val="23A30F42"/>
    <w:rsid w:val="23A73E70"/>
    <w:rsid w:val="23A9CE3F"/>
    <w:rsid w:val="23B6BA0D"/>
    <w:rsid w:val="23B89726"/>
    <w:rsid w:val="23BA48EC"/>
    <w:rsid w:val="23BC4023"/>
    <w:rsid w:val="23BCF158"/>
    <w:rsid w:val="23BD58EC"/>
    <w:rsid w:val="23BE1048"/>
    <w:rsid w:val="23BEBD8F"/>
    <w:rsid w:val="23C1B397"/>
    <w:rsid w:val="23C57147"/>
    <w:rsid w:val="23C5CF1A"/>
    <w:rsid w:val="23CAA24C"/>
    <w:rsid w:val="23CB772D"/>
    <w:rsid w:val="23CF8D6F"/>
    <w:rsid w:val="23D1072E"/>
    <w:rsid w:val="23D65A0E"/>
    <w:rsid w:val="23D6794D"/>
    <w:rsid w:val="23D9803E"/>
    <w:rsid w:val="23DB13D5"/>
    <w:rsid w:val="23E59E0E"/>
    <w:rsid w:val="23E6668C"/>
    <w:rsid w:val="23E9E0D2"/>
    <w:rsid w:val="23F24180"/>
    <w:rsid w:val="23F40D7E"/>
    <w:rsid w:val="23F64EFE"/>
    <w:rsid w:val="23F6728C"/>
    <w:rsid w:val="23F7CB9E"/>
    <w:rsid w:val="23F9151C"/>
    <w:rsid w:val="23F91F41"/>
    <w:rsid w:val="23FCD78F"/>
    <w:rsid w:val="23FCF723"/>
    <w:rsid w:val="23FDD831"/>
    <w:rsid w:val="2405A954"/>
    <w:rsid w:val="2407B404"/>
    <w:rsid w:val="240805E9"/>
    <w:rsid w:val="240E7E25"/>
    <w:rsid w:val="24146FE7"/>
    <w:rsid w:val="2418B826"/>
    <w:rsid w:val="242555FD"/>
    <w:rsid w:val="242C18A6"/>
    <w:rsid w:val="242CE87C"/>
    <w:rsid w:val="24326EB6"/>
    <w:rsid w:val="24342806"/>
    <w:rsid w:val="2435E9EC"/>
    <w:rsid w:val="24382F03"/>
    <w:rsid w:val="2439ED1B"/>
    <w:rsid w:val="243D51AF"/>
    <w:rsid w:val="243DFC5B"/>
    <w:rsid w:val="243F3D8D"/>
    <w:rsid w:val="244668F0"/>
    <w:rsid w:val="2447C487"/>
    <w:rsid w:val="24493490"/>
    <w:rsid w:val="244D5063"/>
    <w:rsid w:val="244DD830"/>
    <w:rsid w:val="2451AC1A"/>
    <w:rsid w:val="24541780"/>
    <w:rsid w:val="24589721"/>
    <w:rsid w:val="245BCB22"/>
    <w:rsid w:val="245C5577"/>
    <w:rsid w:val="2461634A"/>
    <w:rsid w:val="24628BE0"/>
    <w:rsid w:val="24741598"/>
    <w:rsid w:val="247C380E"/>
    <w:rsid w:val="247C5D2D"/>
    <w:rsid w:val="247DBD6D"/>
    <w:rsid w:val="247E7C23"/>
    <w:rsid w:val="2480A5A0"/>
    <w:rsid w:val="2483096A"/>
    <w:rsid w:val="2483D55D"/>
    <w:rsid w:val="24870026"/>
    <w:rsid w:val="2489AD08"/>
    <w:rsid w:val="248E8056"/>
    <w:rsid w:val="2490A22E"/>
    <w:rsid w:val="2497AF15"/>
    <w:rsid w:val="2497B3D7"/>
    <w:rsid w:val="249BB5BF"/>
    <w:rsid w:val="24A16CA3"/>
    <w:rsid w:val="24A39D3A"/>
    <w:rsid w:val="24A84371"/>
    <w:rsid w:val="24A8B816"/>
    <w:rsid w:val="24AEBDFF"/>
    <w:rsid w:val="24B3FB67"/>
    <w:rsid w:val="24BA9778"/>
    <w:rsid w:val="24BC69C4"/>
    <w:rsid w:val="24BDC74C"/>
    <w:rsid w:val="24C10D7E"/>
    <w:rsid w:val="24C58201"/>
    <w:rsid w:val="24C5B694"/>
    <w:rsid w:val="24C5F8E9"/>
    <w:rsid w:val="24CE95F3"/>
    <w:rsid w:val="24D4F893"/>
    <w:rsid w:val="24D7445B"/>
    <w:rsid w:val="24DCE370"/>
    <w:rsid w:val="24E5E8ED"/>
    <w:rsid w:val="24ECF301"/>
    <w:rsid w:val="24F66A02"/>
    <w:rsid w:val="24FF3FD6"/>
    <w:rsid w:val="2503F53B"/>
    <w:rsid w:val="2507CBFE"/>
    <w:rsid w:val="2514A9C8"/>
    <w:rsid w:val="25196C71"/>
    <w:rsid w:val="251C9181"/>
    <w:rsid w:val="251D1A10"/>
    <w:rsid w:val="251DB712"/>
    <w:rsid w:val="2525E9B3"/>
    <w:rsid w:val="252A86FE"/>
    <w:rsid w:val="252C7DDE"/>
    <w:rsid w:val="25354790"/>
    <w:rsid w:val="253A385D"/>
    <w:rsid w:val="253AE184"/>
    <w:rsid w:val="253ECDFB"/>
    <w:rsid w:val="25400A68"/>
    <w:rsid w:val="2543DF4D"/>
    <w:rsid w:val="25488891"/>
    <w:rsid w:val="2549D420"/>
    <w:rsid w:val="254AADC0"/>
    <w:rsid w:val="255795B6"/>
    <w:rsid w:val="2569A7CC"/>
    <w:rsid w:val="256C611C"/>
    <w:rsid w:val="256CC966"/>
    <w:rsid w:val="2579B6F8"/>
    <w:rsid w:val="257BB9E8"/>
    <w:rsid w:val="257CEDCF"/>
    <w:rsid w:val="257D1E14"/>
    <w:rsid w:val="257DC617"/>
    <w:rsid w:val="257DCDA1"/>
    <w:rsid w:val="257EDCF7"/>
    <w:rsid w:val="25806394"/>
    <w:rsid w:val="258393DC"/>
    <w:rsid w:val="2588FD16"/>
    <w:rsid w:val="258B17FC"/>
    <w:rsid w:val="258DEC1C"/>
    <w:rsid w:val="25906A39"/>
    <w:rsid w:val="259C2B04"/>
    <w:rsid w:val="259D4F87"/>
    <w:rsid w:val="259D8650"/>
    <w:rsid w:val="259EF51D"/>
    <w:rsid w:val="25A123F4"/>
    <w:rsid w:val="25A364A4"/>
    <w:rsid w:val="25A9CF8A"/>
    <w:rsid w:val="25AD1DAD"/>
    <w:rsid w:val="25AF9603"/>
    <w:rsid w:val="25AFE83C"/>
    <w:rsid w:val="25BA7A98"/>
    <w:rsid w:val="25C0C6F0"/>
    <w:rsid w:val="25C2CB91"/>
    <w:rsid w:val="25C6E7DD"/>
    <w:rsid w:val="25CD73A2"/>
    <w:rsid w:val="25D09BF8"/>
    <w:rsid w:val="25D4CBF8"/>
    <w:rsid w:val="25D56B6D"/>
    <w:rsid w:val="25D99249"/>
    <w:rsid w:val="25DD1BA2"/>
    <w:rsid w:val="25F97502"/>
    <w:rsid w:val="25FFF566"/>
    <w:rsid w:val="2601FC62"/>
    <w:rsid w:val="260BBB52"/>
    <w:rsid w:val="260CEB0B"/>
    <w:rsid w:val="2615523E"/>
    <w:rsid w:val="26165C05"/>
    <w:rsid w:val="261A9F38"/>
    <w:rsid w:val="261D35DB"/>
    <w:rsid w:val="26245410"/>
    <w:rsid w:val="262A6BCB"/>
    <w:rsid w:val="26369ACA"/>
    <w:rsid w:val="263AC549"/>
    <w:rsid w:val="26439ECF"/>
    <w:rsid w:val="26453D99"/>
    <w:rsid w:val="26487813"/>
    <w:rsid w:val="2648BE0F"/>
    <w:rsid w:val="2654A481"/>
    <w:rsid w:val="26609C91"/>
    <w:rsid w:val="26664122"/>
    <w:rsid w:val="266673AD"/>
    <w:rsid w:val="26695CBC"/>
    <w:rsid w:val="26775995"/>
    <w:rsid w:val="267F296B"/>
    <w:rsid w:val="268238B2"/>
    <w:rsid w:val="2686D831"/>
    <w:rsid w:val="26886CAA"/>
    <w:rsid w:val="268ACF21"/>
    <w:rsid w:val="26935B83"/>
    <w:rsid w:val="26A08B13"/>
    <w:rsid w:val="26A37BAC"/>
    <w:rsid w:val="26A3A7A9"/>
    <w:rsid w:val="26A3B95B"/>
    <w:rsid w:val="26A7E363"/>
    <w:rsid w:val="26AC1775"/>
    <w:rsid w:val="26AE35DC"/>
    <w:rsid w:val="26B1EBE1"/>
    <w:rsid w:val="26B627A9"/>
    <w:rsid w:val="26B8A8D5"/>
    <w:rsid w:val="26BA0B05"/>
    <w:rsid w:val="26BC735D"/>
    <w:rsid w:val="26BD17D5"/>
    <w:rsid w:val="26BDE9A1"/>
    <w:rsid w:val="26D3BAEA"/>
    <w:rsid w:val="26D8DAEC"/>
    <w:rsid w:val="26D8FA8A"/>
    <w:rsid w:val="26E4140A"/>
    <w:rsid w:val="26E8DC64"/>
    <w:rsid w:val="26F43912"/>
    <w:rsid w:val="26F46236"/>
    <w:rsid w:val="26F8891A"/>
    <w:rsid w:val="26FE350D"/>
    <w:rsid w:val="2707297E"/>
    <w:rsid w:val="2708A523"/>
    <w:rsid w:val="270901A4"/>
    <w:rsid w:val="27096005"/>
    <w:rsid w:val="270AFFED"/>
    <w:rsid w:val="270D1C3F"/>
    <w:rsid w:val="271473FE"/>
    <w:rsid w:val="2719068A"/>
    <w:rsid w:val="27197F8F"/>
    <w:rsid w:val="271BFFC5"/>
    <w:rsid w:val="271CF9B5"/>
    <w:rsid w:val="271D35F0"/>
    <w:rsid w:val="272281E9"/>
    <w:rsid w:val="272536E0"/>
    <w:rsid w:val="272751C3"/>
    <w:rsid w:val="27287CF3"/>
    <w:rsid w:val="272968A6"/>
    <w:rsid w:val="272CA9D9"/>
    <w:rsid w:val="272CF9ED"/>
    <w:rsid w:val="272D9771"/>
    <w:rsid w:val="272E422F"/>
    <w:rsid w:val="2734CB26"/>
    <w:rsid w:val="2735E14A"/>
    <w:rsid w:val="273F0DC1"/>
    <w:rsid w:val="2744BFEC"/>
    <w:rsid w:val="2747D592"/>
    <w:rsid w:val="274A150D"/>
    <w:rsid w:val="274BEDBE"/>
    <w:rsid w:val="274D62B0"/>
    <w:rsid w:val="27518FFA"/>
    <w:rsid w:val="27551D65"/>
    <w:rsid w:val="275DA9E8"/>
    <w:rsid w:val="2760A6BC"/>
    <w:rsid w:val="27613514"/>
    <w:rsid w:val="27654B41"/>
    <w:rsid w:val="276ABB3A"/>
    <w:rsid w:val="276E7603"/>
    <w:rsid w:val="27737A34"/>
    <w:rsid w:val="27813D9D"/>
    <w:rsid w:val="2791368A"/>
    <w:rsid w:val="27935170"/>
    <w:rsid w:val="2794ADEE"/>
    <w:rsid w:val="27971A81"/>
    <w:rsid w:val="279F84B3"/>
    <w:rsid w:val="27A3C69C"/>
    <w:rsid w:val="27B1ABE6"/>
    <w:rsid w:val="27C18DED"/>
    <w:rsid w:val="27C56A13"/>
    <w:rsid w:val="27C61F6D"/>
    <w:rsid w:val="27C9AC1B"/>
    <w:rsid w:val="27CEE788"/>
    <w:rsid w:val="27D16920"/>
    <w:rsid w:val="27D1C370"/>
    <w:rsid w:val="27D7291E"/>
    <w:rsid w:val="27D9EF7E"/>
    <w:rsid w:val="27DDBFD0"/>
    <w:rsid w:val="27E3D88F"/>
    <w:rsid w:val="27E5500E"/>
    <w:rsid w:val="27E8A3D8"/>
    <w:rsid w:val="27E9EAA7"/>
    <w:rsid w:val="27EC1A62"/>
    <w:rsid w:val="27F88AE3"/>
    <w:rsid w:val="27F92AED"/>
    <w:rsid w:val="27FCD569"/>
    <w:rsid w:val="27FE20C1"/>
    <w:rsid w:val="2815B696"/>
    <w:rsid w:val="28210BD1"/>
    <w:rsid w:val="282A2045"/>
    <w:rsid w:val="282C8163"/>
    <w:rsid w:val="282C9289"/>
    <w:rsid w:val="28302A11"/>
    <w:rsid w:val="2836A6FF"/>
    <w:rsid w:val="283872A1"/>
    <w:rsid w:val="283A78D6"/>
    <w:rsid w:val="28409213"/>
    <w:rsid w:val="28453441"/>
    <w:rsid w:val="284BF7DC"/>
    <w:rsid w:val="284DC48A"/>
    <w:rsid w:val="28505459"/>
    <w:rsid w:val="2861790E"/>
    <w:rsid w:val="2867568D"/>
    <w:rsid w:val="28680768"/>
    <w:rsid w:val="286E0B6B"/>
    <w:rsid w:val="2877963B"/>
    <w:rsid w:val="28814DA1"/>
    <w:rsid w:val="28815263"/>
    <w:rsid w:val="2881D2B0"/>
    <w:rsid w:val="2882A306"/>
    <w:rsid w:val="288B588D"/>
    <w:rsid w:val="288D821F"/>
    <w:rsid w:val="2894D275"/>
    <w:rsid w:val="289A945F"/>
    <w:rsid w:val="289B7B70"/>
    <w:rsid w:val="289F4E3B"/>
    <w:rsid w:val="28A799A5"/>
    <w:rsid w:val="28AADBD2"/>
    <w:rsid w:val="28AEEB58"/>
    <w:rsid w:val="28B45C33"/>
    <w:rsid w:val="28B685E6"/>
    <w:rsid w:val="28C3F28C"/>
    <w:rsid w:val="28C42085"/>
    <w:rsid w:val="28CA4BAE"/>
    <w:rsid w:val="28D1E8C0"/>
    <w:rsid w:val="28D6CB92"/>
    <w:rsid w:val="28E04E6D"/>
    <w:rsid w:val="28E0DD0D"/>
    <w:rsid w:val="28E131E6"/>
    <w:rsid w:val="28E8951C"/>
    <w:rsid w:val="28EDE53D"/>
    <w:rsid w:val="28F72C16"/>
    <w:rsid w:val="28F97411"/>
    <w:rsid w:val="2900CB92"/>
    <w:rsid w:val="29053F25"/>
    <w:rsid w:val="29079929"/>
    <w:rsid w:val="2908093F"/>
    <w:rsid w:val="2908BBF8"/>
    <w:rsid w:val="290ABE1F"/>
    <w:rsid w:val="290BB5A5"/>
    <w:rsid w:val="291EBA63"/>
    <w:rsid w:val="29200E47"/>
    <w:rsid w:val="29222CB7"/>
    <w:rsid w:val="2922F9CB"/>
    <w:rsid w:val="2926D25D"/>
    <w:rsid w:val="2928F668"/>
    <w:rsid w:val="292DC7A1"/>
    <w:rsid w:val="292F62A0"/>
    <w:rsid w:val="2939F3D9"/>
    <w:rsid w:val="293F6100"/>
    <w:rsid w:val="29474D5F"/>
    <w:rsid w:val="294D8331"/>
    <w:rsid w:val="2953F114"/>
    <w:rsid w:val="295CEC55"/>
    <w:rsid w:val="29618AE4"/>
    <w:rsid w:val="29629C38"/>
    <w:rsid w:val="296E392A"/>
    <w:rsid w:val="2972856E"/>
    <w:rsid w:val="2977A04A"/>
    <w:rsid w:val="297CA4B4"/>
    <w:rsid w:val="298A0310"/>
    <w:rsid w:val="298F8C0F"/>
    <w:rsid w:val="299D6F74"/>
    <w:rsid w:val="299DA2CB"/>
    <w:rsid w:val="29AC3408"/>
    <w:rsid w:val="29B48D6F"/>
    <w:rsid w:val="29B6100C"/>
    <w:rsid w:val="29B648E0"/>
    <w:rsid w:val="29C25C45"/>
    <w:rsid w:val="29C5BDD5"/>
    <w:rsid w:val="29CE727F"/>
    <w:rsid w:val="29D38403"/>
    <w:rsid w:val="29E028EF"/>
    <w:rsid w:val="29E5A58F"/>
    <w:rsid w:val="29E6DA92"/>
    <w:rsid w:val="29E98BBA"/>
    <w:rsid w:val="29EC0AC7"/>
    <w:rsid w:val="29EC7C6B"/>
    <w:rsid w:val="29ECEEBD"/>
    <w:rsid w:val="29EDF5FA"/>
    <w:rsid w:val="29F2E8E1"/>
    <w:rsid w:val="29F3F66B"/>
    <w:rsid w:val="29F88A57"/>
    <w:rsid w:val="29FA1269"/>
    <w:rsid w:val="29FD3D40"/>
    <w:rsid w:val="29FFA786"/>
    <w:rsid w:val="2A01DB39"/>
    <w:rsid w:val="2A11653E"/>
    <w:rsid w:val="2A11DD03"/>
    <w:rsid w:val="2A137213"/>
    <w:rsid w:val="2A1AD75D"/>
    <w:rsid w:val="2A1CB596"/>
    <w:rsid w:val="2A227ADA"/>
    <w:rsid w:val="2A24E352"/>
    <w:rsid w:val="2A2D320F"/>
    <w:rsid w:val="2A34C979"/>
    <w:rsid w:val="2A3E22FA"/>
    <w:rsid w:val="2A3F8167"/>
    <w:rsid w:val="2A4265CA"/>
    <w:rsid w:val="2A435719"/>
    <w:rsid w:val="2A473208"/>
    <w:rsid w:val="2A498D69"/>
    <w:rsid w:val="2A5042A5"/>
    <w:rsid w:val="2A54F8D1"/>
    <w:rsid w:val="2A58011E"/>
    <w:rsid w:val="2A5C8F9E"/>
    <w:rsid w:val="2A5FDF41"/>
    <w:rsid w:val="2A7485E2"/>
    <w:rsid w:val="2A8C2189"/>
    <w:rsid w:val="2A8EC224"/>
    <w:rsid w:val="2A92AA24"/>
    <w:rsid w:val="2A93B15A"/>
    <w:rsid w:val="2A9570A2"/>
    <w:rsid w:val="2A978D6E"/>
    <w:rsid w:val="2A995F74"/>
    <w:rsid w:val="2A99BF4E"/>
    <w:rsid w:val="2A9A00E2"/>
    <w:rsid w:val="2A9ABF51"/>
    <w:rsid w:val="2A9B902B"/>
    <w:rsid w:val="2AA5497C"/>
    <w:rsid w:val="2AA578CE"/>
    <w:rsid w:val="2AA64E5E"/>
    <w:rsid w:val="2AAE68F2"/>
    <w:rsid w:val="2AB03E40"/>
    <w:rsid w:val="2AB4DD92"/>
    <w:rsid w:val="2AB70CAC"/>
    <w:rsid w:val="2AB9061A"/>
    <w:rsid w:val="2ABFA7A6"/>
    <w:rsid w:val="2AC34D47"/>
    <w:rsid w:val="2AC40C9A"/>
    <w:rsid w:val="2AD675FA"/>
    <w:rsid w:val="2AE5CF48"/>
    <w:rsid w:val="2AE8DFD7"/>
    <w:rsid w:val="2AECE1B4"/>
    <w:rsid w:val="2AF5785C"/>
    <w:rsid w:val="2AFB9DA6"/>
    <w:rsid w:val="2AFD7B22"/>
    <w:rsid w:val="2B04071D"/>
    <w:rsid w:val="2B083125"/>
    <w:rsid w:val="2B097AF8"/>
    <w:rsid w:val="2B0F57D5"/>
    <w:rsid w:val="2B0F84BF"/>
    <w:rsid w:val="2B13E43B"/>
    <w:rsid w:val="2B17299A"/>
    <w:rsid w:val="2B1F32BF"/>
    <w:rsid w:val="2B20FF73"/>
    <w:rsid w:val="2B2B0D28"/>
    <w:rsid w:val="2B2F7A21"/>
    <w:rsid w:val="2B323743"/>
    <w:rsid w:val="2B434E96"/>
    <w:rsid w:val="2B46EF21"/>
    <w:rsid w:val="2B4828E5"/>
    <w:rsid w:val="2B48FD80"/>
    <w:rsid w:val="2B49E938"/>
    <w:rsid w:val="2B53D04E"/>
    <w:rsid w:val="2B53F44F"/>
    <w:rsid w:val="2B55406F"/>
    <w:rsid w:val="2B55718E"/>
    <w:rsid w:val="2B56DEE4"/>
    <w:rsid w:val="2B59E246"/>
    <w:rsid w:val="2B5BCDB6"/>
    <w:rsid w:val="2B639D1F"/>
    <w:rsid w:val="2B696FA3"/>
    <w:rsid w:val="2B6A8A9C"/>
    <w:rsid w:val="2B6E6C1C"/>
    <w:rsid w:val="2B756456"/>
    <w:rsid w:val="2B7B1AB4"/>
    <w:rsid w:val="2B7CD15D"/>
    <w:rsid w:val="2B7F6CEE"/>
    <w:rsid w:val="2B7FF358"/>
    <w:rsid w:val="2B816C84"/>
    <w:rsid w:val="2B828F51"/>
    <w:rsid w:val="2B8503A1"/>
    <w:rsid w:val="2B8881B5"/>
    <w:rsid w:val="2B8B5F5A"/>
    <w:rsid w:val="2B98110E"/>
    <w:rsid w:val="2B9E3089"/>
    <w:rsid w:val="2B9FA4CA"/>
    <w:rsid w:val="2BA0DAFB"/>
    <w:rsid w:val="2BA1EB5A"/>
    <w:rsid w:val="2BA6E762"/>
    <w:rsid w:val="2BA8AFAE"/>
    <w:rsid w:val="2BAC6A92"/>
    <w:rsid w:val="2BB00877"/>
    <w:rsid w:val="2BB1667F"/>
    <w:rsid w:val="2BBA192B"/>
    <w:rsid w:val="2BBA3DEC"/>
    <w:rsid w:val="2BBB8FFC"/>
    <w:rsid w:val="2BC1885C"/>
    <w:rsid w:val="2BCC5449"/>
    <w:rsid w:val="2BCC871D"/>
    <w:rsid w:val="2BCDB60A"/>
    <w:rsid w:val="2BD41A1F"/>
    <w:rsid w:val="2BD4553D"/>
    <w:rsid w:val="2BDABB78"/>
    <w:rsid w:val="2BE10ECB"/>
    <w:rsid w:val="2BE27565"/>
    <w:rsid w:val="2BEB961C"/>
    <w:rsid w:val="2BEF8819"/>
    <w:rsid w:val="2BF08637"/>
    <w:rsid w:val="2BF24C1C"/>
    <w:rsid w:val="2BF8839E"/>
    <w:rsid w:val="2BF8C0F7"/>
    <w:rsid w:val="2C00809E"/>
    <w:rsid w:val="2C02C821"/>
    <w:rsid w:val="2C0401D8"/>
    <w:rsid w:val="2C0B6186"/>
    <w:rsid w:val="2C1C9C5D"/>
    <w:rsid w:val="2C1DB639"/>
    <w:rsid w:val="2C2D63EF"/>
    <w:rsid w:val="2C2D69C0"/>
    <w:rsid w:val="2C2E5CD9"/>
    <w:rsid w:val="2C3196D2"/>
    <w:rsid w:val="2C33914F"/>
    <w:rsid w:val="2C33FE52"/>
    <w:rsid w:val="2C374BB4"/>
    <w:rsid w:val="2C3963F3"/>
    <w:rsid w:val="2C3FB59C"/>
    <w:rsid w:val="2C418556"/>
    <w:rsid w:val="2C44E015"/>
    <w:rsid w:val="2C465882"/>
    <w:rsid w:val="2C494C7A"/>
    <w:rsid w:val="2C666158"/>
    <w:rsid w:val="2C69D46E"/>
    <w:rsid w:val="2C74DC74"/>
    <w:rsid w:val="2C7B150B"/>
    <w:rsid w:val="2C7E6140"/>
    <w:rsid w:val="2C7F4F30"/>
    <w:rsid w:val="2C84BF4C"/>
    <w:rsid w:val="2C9E614F"/>
    <w:rsid w:val="2CA1BAFC"/>
    <w:rsid w:val="2CA362DC"/>
    <w:rsid w:val="2CAC1785"/>
    <w:rsid w:val="2CAD6171"/>
    <w:rsid w:val="2CAF1181"/>
    <w:rsid w:val="2CB1EC61"/>
    <w:rsid w:val="2CBA044A"/>
    <w:rsid w:val="2CBB7071"/>
    <w:rsid w:val="2CBDCB1A"/>
    <w:rsid w:val="2CBE3E48"/>
    <w:rsid w:val="2CC3815E"/>
    <w:rsid w:val="2CC39029"/>
    <w:rsid w:val="2CC80A87"/>
    <w:rsid w:val="2CC91D15"/>
    <w:rsid w:val="2CC983F0"/>
    <w:rsid w:val="2CCC0AB7"/>
    <w:rsid w:val="2CCEB95A"/>
    <w:rsid w:val="2CE0A852"/>
    <w:rsid w:val="2CE26D43"/>
    <w:rsid w:val="2CE9D47B"/>
    <w:rsid w:val="2CFEB11D"/>
    <w:rsid w:val="2D005369"/>
    <w:rsid w:val="2D017370"/>
    <w:rsid w:val="2D0E0461"/>
    <w:rsid w:val="2D12578E"/>
    <w:rsid w:val="2D135F40"/>
    <w:rsid w:val="2D189C2E"/>
    <w:rsid w:val="2D191D14"/>
    <w:rsid w:val="2D319B76"/>
    <w:rsid w:val="2D342362"/>
    <w:rsid w:val="2D3B9765"/>
    <w:rsid w:val="2D43A64D"/>
    <w:rsid w:val="2D444E39"/>
    <w:rsid w:val="2D4910D8"/>
    <w:rsid w:val="2D53A26B"/>
    <w:rsid w:val="2D54F7D9"/>
    <w:rsid w:val="2D56A830"/>
    <w:rsid w:val="2D5BDF35"/>
    <w:rsid w:val="2D5CFA40"/>
    <w:rsid w:val="2D5EE8F5"/>
    <w:rsid w:val="2D5F231F"/>
    <w:rsid w:val="2D61F7E5"/>
    <w:rsid w:val="2D63B5D0"/>
    <w:rsid w:val="2D64A7E2"/>
    <w:rsid w:val="2D662C6F"/>
    <w:rsid w:val="2D67EBCD"/>
    <w:rsid w:val="2D69BBE0"/>
    <w:rsid w:val="2D6CECF4"/>
    <w:rsid w:val="2D7062F4"/>
    <w:rsid w:val="2D74808E"/>
    <w:rsid w:val="2D75451F"/>
    <w:rsid w:val="2D759FB3"/>
    <w:rsid w:val="2D767CC0"/>
    <w:rsid w:val="2D7832B4"/>
    <w:rsid w:val="2D7E44C1"/>
    <w:rsid w:val="2D863219"/>
    <w:rsid w:val="2D89B926"/>
    <w:rsid w:val="2D89D7F4"/>
    <w:rsid w:val="2D8B587A"/>
    <w:rsid w:val="2D8C930E"/>
    <w:rsid w:val="2D9554FD"/>
    <w:rsid w:val="2D968536"/>
    <w:rsid w:val="2D9A065D"/>
    <w:rsid w:val="2D9EC83A"/>
    <w:rsid w:val="2DA55C2D"/>
    <w:rsid w:val="2DA5706F"/>
    <w:rsid w:val="2DAC6E64"/>
    <w:rsid w:val="2DB2808D"/>
    <w:rsid w:val="2DB50D85"/>
    <w:rsid w:val="2DBECDAE"/>
    <w:rsid w:val="2DC5F566"/>
    <w:rsid w:val="2DC9F0D7"/>
    <w:rsid w:val="2DDE511E"/>
    <w:rsid w:val="2DDF63A7"/>
    <w:rsid w:val="2DE1F1B2"/>
    <w:rsid w:val="2DE24B16"/>
    <w:rsid w:val="2DE56812"/>
    <w:rsid w:val="2DEBA1F6"/>
    <w:rsid w:val="2DED695F"/>
    <w:rsid w:val="2DED72D7"/>
    <w:rsid w:val="2DEDAD14"/>
    <w:rsid w:val="2DEDFF5E"/>
    <w:rsid w:val="2DF2000C"/>
    <w:rsid w:val="2DF21DA9"/>
    <w:rsid w:val="2DF57A43"/>
    <w:rsid w:val="2DFE62B4"/>
    <w:rsid w:val="2E032803"/>
    <w:rsid w:val="2E03CF86"/>
    <w:rsid w:val="2E074944"/>
    <w:rsid w:val="2E0A3394"/>
    <w:rsid w:val="2E0A6475"/>
    <w:rsid w:val="2E1F813D"/>
    <w:rsid w:val="2E214937"/>
    <w:rsid w:val="2E24F93C"/>
    <w:rsid w:val="2E257F72"/>
    <w:rsid w:val="2E2A3B1C"/>
    <w:rsid w:val="2E2C180D"/>
    <w:rsid w:val="2E3A636D"/>
    <w:rsid w:val="2E3CAC4E"/>
    <w:rsid w:val="2E3D4D3A"/>
    <w:rsid w:val="2E3E498B"/>
    <w:rsid w:val="2E4C7767"/>
    <w:rsid w:val="2E4DC5FB"/>
    <w:rsid w:val="2E4E4679"/>
    <w:rsid w:val="2E54E9B8"/>
    <w:rsid w:val="2E691232"/>
    <w:rsid w:val="2E6996A2"/>
    <w:rsid w:val="2E726B12"/>
    <w:rsid w:val="2E780EF2"/>
    <w:rsid w:val="2E78C355"/>
    <w:rsid w:val="2E794843"/>
    <w:rsid w:val="2E7AD638"/>
    <w:rsid w:val="2E7B3BF9"/>
    <w:rsid w:val="2E7E82D9"/>
    <w:rsid w:val="2E7FCCF8"/>
    <w:rsid w:val="2E8320E0"/>
    <w:rsid w:val="2E8AE24F"/>
    <w:rsid w:val="2E8CAE5D"/>
    <w:rsid w:val="2E927327"/>
    <w:rsid w:val="2E954756"/>
    <w:rsid w:val="2E97767C"/>
    <w:rsid w:val="2E9D2A81"/>
    <w:rsid w:val="2E9FBE39"/>
    <w:rsid w:val="2EA5548D"/>
    <w:rsid w:val="2EA7CF06"/>
    <w:rsid w:val="2EA86673"/>
    <w:rsid w:val="2EAFF55B"/>
    <w:rsid w:val="2EB254B7"/>
    <w:rsid w:val="2EBBD443"/>
    <w:rsid w:val="2EC427B7"/>
    <w:rsid w:val="2EC95B1E"/>
    <w:rsid w:val="2ECBCAA3"/>
    <w:rsid w:val="2ECC1353"/>
    <w:rsid w:val="2ECF53C6"/>
    <w:rsid w:val="2ED149CD"/>
    <w:rsid w:val="2EDBDF87"/>
    <w:rsid w:val="2EDC49F6"/>
    <w:rsid w:val="2EDD42CF"/>
    <w:rsid w:val="2EE4BCFF"/>
    <w:rsid w:val="2EEBA4A8"/>
    <w:rsid w:val="2EEC8988"/>
    <w:rsid w:val="2EEED7C8"/>
    <w:rsid w:val="2EF130FC"/>
    <w:rsid w:val="2EF78B6D"/>
    <w:rsid w:val="2EFB9220"/>
    <w:rsid w:val="2F023365"/>
    <w:rsid w:val="2F030846"/>
    <w:rsid w:val="2F078423"/>
    <w:rsid w:val="2F088C2C"/>
    <w:rsid w:val="2F097806"/>
    <w:rsid w:val="2F0D35E8"/>
    <w:rsid w:val="2F0DE4B0"/>
    <w:rsid w:val="2F14F540"/>
    <w:rsid w:val="2F19ACB8"/>
    <w:rsid w:val="2F1ECBBA"/>
    <w:rsid w:val="2F203448"/>
    <w:rsid w:val="2F24F451"/>
    <w:rsid w:val="2F2BE17E"/>
    <w:rsid w:val="2F332549"/>
    <w:rsid w:val="2F33FF3C"/>
    <w:rsid w:val="2F3A015B"/>
    <w:rsid w:val="2F3D2F5A"/>
    <w:rsid w:val="2F420B95"/>
    <w:rsid w:val="2F4238FA"/>
    <w:rsid w:val="2F4276A9"/>
    <w:rsid w:val="2F42A4A2"/>
    <w:rsid w:val="2F4BB919"/>
    <w:rsid w:val="2F4D7BC3"/>
    <w:rsid w:val="2F514FC3"/>
    <w:rsid w:val="2F57FBC5"/>
    <w:rsid w:val="2F64DDF7"/>
    <w:rsid w:val="2F6AC9AD"/>
    <w:rsid w:val="2F6CA70C"/>
    <w:rsid w:val="2F722A64"/>
    <w:rsid w:val="2F75B7A9"/>
    <w:rsid w:val="2F766C68"/>
    <w:rsid w:val="2F7DC95A"/>
    <w:rsid w:val="2F7E3E82"/>
    <w:rsid w:val="2F816179"/>
    <w:rsid w:val="2F81C41A"/>
    <w:rsid w:val="2F89223C"/>
    <w:rsid w:val="2F8DACE8"/>
    <w:rsid w:val="2F8FEDBE"/>
    <w:rsid w:val="2F91E2BF"/>
    <w:rsid w:val="2F99281B"/>
    <w:rsid w:val="2FA01916"/>
    <w:rsid w:val="2FA0396C"/>
    <w:rsid w:val="2FA444A9"/>
    <w:rsid w:val="2FAB54B2"/>
    <w:rsid w:val="2FAC16D0"/>
    <w:rsid w:val="2FB5D6FD"/>
    <w:rsid w:val="2FB868D4"/>
    <w:rsid w:val="2FBB77E3"/>
    <w:rsid w:val="2FBBBF48"/>
    <w:rsid w:val="2FBC37F3"/>
    <w:rsid w:val="2FCEE799"/>
    <w:rsid w:val="2FDAAFA1"/>
    <w:rsid w:val="2FE7BB78"/>
    <w:rsid w:val="2FEE92A0"/>
    <w:rsid w:val="2FFE7005"/>
    <w:rsid w:val="30050620"/>
    <w:rsid w:val="300DFD86"/>
    <w:rsid w:val="30125E50"/>
    <w:rsid w:val="3019CF6F"/>
    <w:rsid w:val="301FBC36"/>
    <w:rsid w:val="3020ACAA"/>
    <w:rsid w:val="302BB02F"/>
    <w:rsid w:val="302DE45C"/>
    <w:rsid w:val="3032C575"/>
    <w:rsid w:val="3035D655"/>
    <w:rsid w:val="303C2911"/>
    <w:rsid w:val="303E7DE5"/>
    <w:rsid w:val="303FF04C"/>
    <w:rsid w:val="30422EA3"/>
    <w:rsid w:val="3043BD3B"/>
    <w:rsid w:val="30476009"/>
    <w:rsid w:val="3047F1DF"/>
    <w:rsid w:val="304A65BC"/>
    <w:rsid w:val="304CB902"/>
    <w:rsid w:val="304E8CCD"/>
    <w:rsid w:val="30526E3F"/>
    <w:rsid w:val="30568803"/>
    <w:rsid w:val="3057DA2E"/>
    <w:rsid w:val="3057DFAB"/>
    <w:rsid w:val="305859AB"/>
    <w:rsid w:val="305A7930"/>
    <w:rsid w:val="305CB7DB"/>
    <w:rsid w:val="305F087E"/>
    <w:rsid w:val="3067B3A0"/>
    <w:rsid w:val="30690B91"/>
    <w:rsid w:val="306C1BEB"/>
    <w:rsid w:val="306F7981"/>
    <w:rsid w:val="30724FFF"/>
    <w:rsid w:val="307620BA"/>
    <w:rsid w:val="3077A6D8"/>
    <w:rsid w:val="307E898F"/>
    <w:rsid w:val="30836C49"/>
    <w:rsid w:val="308954A6"/>
    <w:rsid w:val="308C34B4"/>
    <w:rsid w:val="30914F9A"/>
    <w:rsid w:val="30967FFC"/>
    <w:rsid w:val="30A0161F"/>
    <w:rsid w:val="30A275BB"/>
    <w:rsid w:val="30A2B218"/>
    <w:rsid w:val="30A5619E"/>
    <w:rsid w:val="30A6765A"/>
    <w:rsid w:val="30A9C4F5"/>
    <w:rsid w:val="30AA4225"/>
    <w:rsid w:val="30AA7B74"/>
    <w:rsid w:val="30AD5CB1"/>
    <w:rsid w:val="30BEF7C2"/>
    <w:rsid w:val="30C21BD0"/>
    <w:rsid w:val="30D062E1"/>
    <w:rsid w:val="30D822BF"/>
    <w:rsid w:val="30E18AA2"/>
    <w:rsid w:val="30E3CB5D"/>
    <w:rsid w:val="30E4CC7E"/>
    <w:rsid w:val="30F0B9DE"/>
    <w:rsid w:val="30F70D45"/>
    <w:rsid w:val="30F730BD"/>
    <w:rsid w:val="30F83701"/>
    <w:rsid w:val="30F875D4"/>
    <w:rsid w:val="30F9608B"/>
    <w:rsid w:val="30FC30A3"/>
    <w:rsid w:val="30FD9DF3"/>
    <w:rsid w:val="31016740"/>
    <w:rsid w:val="310598D3"/>
    <w:rsid w:val="31082905"/>
    <w:rsid w:val="31090475"/>
    <w:rsid w:val="31097CEF"/>
    <w:rsid w:val="310B0B9C"/>
    <w:rsid w:val="31102529"/>
    <w:rsid w:val="3110DD4B"/>
    <w:rsid w:val="311A4976"/>
    <w:rsid w:val="311BF5C8"/>
    <w:rsid w:val="311E9401"/>
    <w:rsid w:val="311F078C"/>
    <w:rsid w:val="312118C6"/>
    <w:rsid w:val="3121337B"/>
    <w:rsid w:val="31213C2A"/>
    <w:rsid w:val="3123089C"/>
    <w:rsid w:val="3125816D"/>
    <w:rsid w:val="312653F1"/>
    <w:rsid w:val="312F6A31"/>
    <w:rsid w:val="31322465"/>
    <w:rsid w:val="3135FC30"/>
    <w:rsid w:val="313913C5"/>
    <w:rsid w:val="313A7769"/>
    <w:rsid w:val="3141F501"/>
    <w:rsid w:val="31493B47"/>
    <w:rsid w:val="314E714A"/>
    <w:rsid w:val="31552856"/>
    <w:rsid w:val="31577104"/>
    <w:rsid w:val="3157B881"/>
    <w:rsid w:val="315A27FA"/>
    <w:rsid w:val="315CFA51"/>
    <w:rsid w:val="315F793C"/>
    <w:rsid w:val="315F9BD3"/>
    <w:rsid w:val="31699268"/>
    <w:rsid w:val="316F51D4"/>
    <w:rsid w:val="316FF32E"/>
    <w:rsid w:val="31708875"/>
    <w:rsid w:val="3171A88E"/>
    <w:rsid w:val="31777130"/>
    <w:rsid w:val="317945B1"/>
    <w:rsid w:val="31829A24"/>
    <w:rsid w:val="318935A4"/>
    <w:rsid w:val="318B8E2C"/>
    <w:rsid w:val="318CB641"/>
    <w:rsid w:val="31906919"/>
    <w:rsid w:val="3191D86B"/>
    <w:rsid w:val="319212F1"/>
    <w:rsid w:val="31943C9D"/>
    <w:rsid w:val="3198F728"/>
    <w:rsid w:val="319B2F1C"/>
    <w:rsid w:val="31A5E5C2"/>
    <w:rsid w:val="31AEC303"/>
    <w:rsid w:val="31C1BF6C"/>
    <w:rsid w:val="31C1F75C"/>
    <w:rsid w:val="31C5816F"/>
    <w:rsid w:val="31D085F8"/>
    <w:rsid w:val="31D0B062"/>
    <w:rsid w:val="31D1997D"/>
    <w:rsid w:val="31D9E1FF"/>
    <w:rsid w:val="31DB3D3E"/>
    <w:rsid w:val="31DDEDC6"/>
    <w:rsid w:val="31E1D62E"/>
    <w:rsid w:val="31EDF74F"/>
    <w:rsid w:val="31F21933"/>
    <w:rsid w:val="31F3B6C3"/>
    <w:rsid w:val="31FD2F65"/>
    <w:rsid w:val="320BABA5"/>
    <w:rsid w:val="320BDDCC"/>
    <w:rsid w:val="3214CF4A"/>
    <w:rsid w:val="32156AF0"/>
    <w:rsid w:val="32158359"/>
    <w:rsid w:val="321AF66E"/>
    <w:rsid w:val="321DBAAA"/>
    <w:rsid w:val="3223B2D4"/>
    <w:rsid w:val="3229956F"/>
    <w:rsid w:val="322CDDFF"/>
    <w:rsid w:val="3236B036"/>
    <w:rsid w:val="323938E8"/>
    <w:rsid w:val="32459556"/>
    <w:rsid w:val="32484D5D"/>
    <w:rsid w:val="3249AC45"/>
    <w:rsid w:val="324A855B"/>
    <w:rsid w:val="32516EC6"/>
    <w:rsid w:val="32529BF7"/>
    <w:rsid w:val="32557C7B"/>
    <w:rsid w:val="325595F9"/>
    <w:rsid w:val="32583DD5"/>
    <w:rsid w:val="32598C39"/>
    <w:rsid w:val="325C1F59"/>
    <w:rsid w:val="32600F22"/>
    <w:rsid w:val="3261B2F1"/>
    <w:rsid w:val="3261C7E9"/>
    <w:rsid w:val="3266366D"/>
    <w:rsid w:val="326839CF"/>
    <w:rsid w:val="3268EC5A"/>
    <w:rsid w:val="326D0428"/>
    <w:rsid w:val="326F89BB"/>
    <w:rsid w:val="327624AC"/>
    <w:rsid w:val="327AF270"/>
    <w:rsid w:val="32824962"/>
    <w:rsid w:val="32907C46"/>
    <w:rsid w:val="3297BD0B"/>
    <w:rsid w:val="329B8101"/>
    <w:rsid w:val="32A4ED64"/>
    <w:rsid w:val="32A545EF"/>
    <w:rsid w:val="32B31A14"/>
    <w:rsid w:val="32B56199"/>
    <w:rsid w:val="32B60F3C"/>
    <w:rsid w:val="32B8543D"/>
    <w:rsid w:val="32BC61E6"/>
    <w:rsid w:val="32BEE244"/>
    <w:rsid w:val="32C33915"/>
    <w:rsid w:val="32C5D45E"/>
    <w:rsid w:val="32CA549E"/>
    <w:rsid w:val="32D0F7AE"/>
    <w:rsid w:val="32D7B504"/>
    <w:rsid w:val="32DC5949"/>
    <w:rsid w:val="32DCD1BD"/>
    <w:rsid w:val="32F95F19"/>
    <w:rsid w:val="32FAC234"/>
    <w:rsid w:val="33094BAA"/>
    <w:rsid w:val="331073A9"/>
    <w:rsid w:val="3315F718"/>
    <w:rsid w:val="331A3EF9"/>
    <w:rsid w:val="3322D8C5"/>
    <w:rsid w:val="332758FC"/>
    <w:rsid w:val="332AD7D0"/>
    <w:rsid w:val="332ED661"/>
    <w:rsid w:val="3338CC16"/>
    <w:rsid w:val="333B1AAA"/>
    <w:rsid w:val="33430BCA"/>
    <w:rsid w:val="3347A3C8"/>
    <w:rsid w:val="33480C22"/>
    <w:rsid w:val="334D0065"/>
    <w:rsid w:val="334E5208"/>
    <w:rsid w:val="334F462A"/>
    <w:rsid w:val="3350347E"/>
    <w:rsid w:val="33532FAC"/>
    <w:rsid w:val="33553430"/>
    <w:rsid w:val="33564E9B"/>
    <w:rsid w:val="335E6D5D"/>
    <w:rsid w:val="335F8977"/>
    <w:rsid w:val="3362B86A"/>
    <w:rsid w:val="3366490C"/>
    <w:rsid w:val="33665B4C"/>
    <w:rsid w:val="33668AB6"/>
    <w:rsid w:val="3366AB10"/>
    <w:rsid w:val="336E9C92"/>
    <w:rsid w:val="336F0F0E"/>
    <w:rsid w:val="3377098A"/>
    <w:rsid w:val="337A112E"/>
    <w:rsid w:val="3388049A"/>
    <w:rsid w:val="338857A8"/>
    <w:rsid w:val="33983C51"/>
    <w:rsid w:val="33A23E62"/>
    <w:rsid w:val="33A3879A"/>
    <w:rsid w:val="33A481D5"/>
    <w:rsid w:val="33A4F365"/>
    <w:rsid w:val="33A62B67"/>
    <w:rsid w:val="33AF7C9F"/>
    <w:rsid w:val="33B295E6"/>
    <w:rsid w:val="33B6BF74"/>
    <w:rsid w:val="33BB280E"/>
    <w:rsid w:val="33BE367C"/>
    <w:rsid w:val="33BF7A4B"/>
    <w:rsid w:val="33C1ED73"/>
    <w:rsid w:val="33C23EBB"/>
    <w:rsid w:val="33C2D6E3"/>
    <w:rsid w:val="33C75A71"/>
    <w:rsid w:val="33C8E309"/>
    <w:rsid w:val="33CD8B6E"/>
    <w:rsid w:val="33D883E8"/>
    <w:rsid w:val="33E17FD4"/>
    <w:rsid w:val="33EE69E0"/>
    <w:rsid w:val="33EFD867"/>
    <w:rsid w:val="33F624F2"/>
    <w:rsid w:val="33F6BEBD"/>
    <w:rsid w:val="33FB514F"/>
    <w:rsid w:val="340AB70B"/>
    <w:rsid w:val="3420AE3E"/>
    <w:rsid w:val="3436BDDD"/>
    <w:rsid w:val="343B1FBB"/>
    <w:rsid w:val="343CF035"/>
    <w:rsid w:val="343EEE81"/>
    <w:rsid w:val="344004EB"/>
    <w:rsid w:val="3442F489"/>
    <w:rsid w:val="3447E695"/>
    <w:rsid w:val="344B3FF5"/>
    <w:rsid w:val="344EDE1E"/>
    <w:rsid w:val="345A6E3B"/>
    <w:rsid w:val="345E70BB"/>
    <w:rsid w:val="34645F0C"/>
    <w:rsid w:val="346775B2"/>
    <w:rsid w:val="3475F37D"/>
    <w:rsid w:val="347A6453"/>
    <w:rsid w:val="3482A59D"/>
    <w:rsid w:val="3489D52B"/>
    <w:rsid w:val="348BA57B"/>
    <w:rsid w:val="348C63EB"/>
    <w:rsid w:val="348D26ED"/>
    <w:rsid w:val="348E8F80"/>
    <w:rsid w:val="34931BAD"/>
    <w:rsid w:val="3496643D"/>
    <w:rsid w:val="3497DA18"/>
    <w:rsid w:val="349A15B3"/>
    <w:rsid w:val="34A22A2F"/>
    <w:rsid w:val="34A2797B"/>
    <w:rsid w:val="34AC3324"/>
    <w:rsid w:val="34AC506D"/>
    <w:rsid w:val="34ACA827"/>
    <w:rsid w:val="34B0D1AA"/>
    <w:rsid w:val="34B62587"/>
    <w:rsid w:val="34BE8BFB"/>
    <w:rsid w:val="34BEF199"/>
    <w:rsid w:val="34C08DFB"/>
    <w:rsid w:val="34C79967"/>
    <w:rsid w:val="34C8FE15"/>
    <w:rsid w:val="34CB4703"/>
    <w:rsid w:val="34CE8CA4"/>
    <w:rsid w:val="34D36216"/>
    <w:rsid w:val="34DAA5EB"/>
    <w:rsid w:val="34DF3117"/>
    <w:rsid w:val="34E20A18"/>
    <w:rsid w:val="34E22F4B"/>
    <w:rsid w:val="34E55286"/>
    <w:rsid w:val="34EA838E"/>
    <w:rsid w:val="34EB0CF0"/>
    <w:rsid w:val="34EFAF51"/>
    <w:rsid w:val="34F90E1B"/>
    <w:rsid w:val="350535DD"/>
    <w:rsid w:val="350A3BE6"/>
    <w:rsid w:val="350DF9C3"/>
    <w:rsid w:val="35132089"/>
    <w:rsid w:val="35136E37"/>
    <w:rsid w:val="351552F0"/>
    <w:rsid w:val="3515898B"/>
    <w:rsid w:val="351D7C5D"/>
    <w:rsid w:val="35203C1A"/>
    <w:rsid w:val="3526B7BF"/>
    <w:rsid w:val="3528375F"/>
    <w:rsid w:val="352913AC"/>
    <w:rsid w:val="352D1DB4"/>
    <w:rsid w:val="352E2BAC"/>
    <w:rsid w:val="3530CA15"/>
    <w:rsid w:val="35385213"/>
    <w:rsid w:val="3538912B"/>
    <w:rsid w:val="353BC483"/>
    <w:rsid w:val="35454102"/>
    <w:rsid w:val="354B7985"/>
    <w:rsid w:val="354D6DE6"/>
    <w:rsid w:val="3552F8D3"/>
    <w:rsid w:val="3555DD48"/>
    <w:rsid w:val="35575D91"/>
    <w:rsid w:val="35597446"/>
    <w:rsid w:val="355F31F9"/>
    <w:rsid w:val="35646433"/>
    <w:rsid w:val="356DCE4D"/>
    <w:rsid w:val="356DF664"/>
    <w:rsid w:val="356E3EDB"/>
    <w:rsid w:val="3570E217"/>
    <w:rsid w:val="3572926A"/>
    <w:rsid w:val="3577656F"/>
    <w:rsid w:val="357D3BE0"/>
    <w:rsid w:val="35819A45"/>
    <w:rsid w:val="3581F348"/>
    <w:rsid w:val="3584343E"/>
    <w:rsid w:val="3589CD3D"/>
    <w:rsid w:val="35900BCD"/>
    <w:rsid w:val="359041FA"/>
    <w:rsid w:val="3590BFA5"/>
    <w:rsid w:val="35916674"/>
    <w:rsid w:val="359F77A6"/>
    <w:rsid w:val="359FB94E"/>
    <w:rsid w:val="35A1B02B"/>
    <w:rsid w:val="35A59CEB"/>
    <w:rsid w:val="35A699DB"/>
    <w:rsid w:val="35A8AF19"/>
    <w:rsid w:val="35A99163"/>
    <w:rsid w:val="35AA7670"/>
    <w:rsid w:val="35AB18C3"/>
    <w:rsid w:val="35AD0BB0"/>
    <w:rsid w:val="35B463BD"/>
    <w:rsid w:val="35B9ADD1"/>
    <w:rsid w:val="35B9D841"/>
    <w:rsid w:val="35C2C744"/>
    <w:rsid w:val="35C5ADFE"/>
    <w:rsid w:val="35C8E917"/>
    <w:rsid w:val="35D0BF3C"/>
    <w:rsid w:val="35D5931A"/>
    <w:rsid w:val="35D5F645"/>
    <w:rsid w:val="35DA06BF"/>
    <w:rsid w:val="35DA2FBA"/>
    <w:rsid w:val="35DCD9D1"/>
    <w:rsid w:val="35E07C08"/>
    <w:rsid w:val="35E15067"/>
    <w:rsid w:val="35EDAB0C"/>
    <w:rsid w:val="35EEA933"/>
    <w:rsid w:val="35F1A62A"/>
    <w:rsid w:val="35F7F2C9"/>
    <w:rsid w:val="3606E96B"/>
    <w:rsid w:val="3608B129"/>
    <w:rsid w:val="360ED743"/>
    <w:rsid w:val="361195CC"/>
    <w:rsid w:val="3612DEE8"/>
    <w:rsid w:val="3619F2DC"/>
    <w:rsid w:val="361C6F02"/>
    <w:rsid w:val="361F820A"/>
    <w:rsid w:val="362C5799"/>
    <w:rsid w:val="362D719A"/>
    <w:rsid w:val="36382572"/>
    <w:rsid w:val="3638686C"/>
    <w:rsid w:val="363CFD92"/>
    <w:rsid w:val="3641D7C4"/>
    <w:rsid w:val="36430078"/>
    <w:rsid w:val="3646FE9B"/>
    <w:rsid w:val="3648101D"/>
    <w:rsid w:val="3648E85A"/>
    <w:rsid w:val="364AE8F1"/>
    <w:rsid w:val="364EBCA7"/>
    <w:rsid w:val="364FD362"/>
    <w:rsid w:val="36512598"/>
    <w:rsid w:val="3652DBEA"/>
    <w:rsid w:val="365BAC54"/>
    <w:rsid w:val="365C2266"/>
    <w:rsid w:val="365F854C"/>
    <w:rsid w:val="3668FBB8"/>
    <w:rsid w:val="366A19F0"/>
    <w:rsid w:val="366AFB68"/>
    <w:rsid w:val="366B2C29"/>
    <w:rsid w:val="366E9F48"/>
    <w:rsid w:val="3672A430"/>
    <w:rsid w:val="3672E21F"/>
    <w:rsid w:val="3674110F"/>
    <w:rsid w:val="36777CC2"/>
    <w:rsid w:val="36782195"/>
    <w:rsid w:val="367C36E3"/>
    <w:rsid w:val="367F724E"/>
    <w:rsid w:val="36816999"/>
    <w:rsid w:val="36881534"/>
    <w:rsid w:val="368A76E2"/>
    <w:rsid w:val="368E45EB"/>
    <w:rsid w:val="368EAB15"/>
    <w:rsid w:val="3690AC32"/>
    <w:rsid w:val="36914098"/>
    <w:rsid w:val="36945B70"/>
    <w:rsid w:val="369574F9"/>
    <w:rsid w:val="3696AE3E"/>
    <w:rsid w:val="3696CA36"/>
    <w:rsid w:val="369A75DD"/>
    <w:rsid w:val="369BD8FA"/>
    <w:rsid w:val="36A7528F"/>
    <w:rsid w:val="36A94D77"/>
    <w:rsid w:val="36AA4C2D"/>
    <w:rsid w:val="36AD2927"/>
    <w:rsid w:val="36AF4978"/>
    <w:rsid w:val="36AF6218"/>
    <w:rsid w:val="36BC3F4C"/>
    <w:rsid w:val="36C0831D"/>
    <w:rsid w:val="36C5577A"/>
    <w:rsid w:val="36C663F2"/>
    <w:rsid w:val="36CCC17F"/>
    <w:rsid w:val="36CD42C5"/>
    <w:rsid w:val="36CFD965"/>
    <w:rsid w:val="36D16BF3"/>
    <w:rsid w:val="36D227FE"/>
    <w:rsid w:val="36D5E67A"/>
    <w:rsid w:val="36E04C48"/>
    <w:rsid w:val="36E0FFCD"/>
    <w:rsid w:val="36E1F3CC"/>
    <w:rsid w:val="36E2B6CA"/>
    <w:rsid w:val="36E56BED"/>
    <w:rsid w:val="36F7D0CA"/>
    <w:rsid w:val="36F886D4"/>
    <w:rsid w:val="36FDFAD1"/>
    <w:rsid w:val="3708AB1C"/>
    <w:rsid w:val="370F0D42"/>
    <w:rsid w:val="3712869B"/>
    <w:rsid w:val="37190DBA"/>
    <w:rsid w:val="371F0BCF"/>
    <w:rsid w:val="372A4988"/>
    <w:rsid w:val="372A758D"/>
    <w:rsid w:val="372BA407"/>
    <w:rsid w:val="3730F304"/>
    <w:rsid w:val="373878A0"/>
    <w:rsid w:val="373A7CB7"/>
    <w:rsid w:val="373DDAFD"/>
    <w:rsid w:val="3741FC05"/>
    <w:rsid w:val="3742CDA3"/>
    <w:rsid w:val="3749FDDD"/>
    <w:rsid w:val="374C1154"/>
    <w:rsid w:val="374CBE45"/>
    <w:rsid w:val="374D0AF8"/>
    <w:rsid w:val="374E46FE"/>
    <w:rsid w:val="3750F8C2"/>
    <w:rsid w:val="3757AC2C"/>
    <w:rsid w:val="375D71E6"/>
    <w:rsid w:val="375FCF36"/>
    <w:rsid w:val="37602461"/>
    <w:rsid w:val="376D11B0"/>
    <w:rsid w:val="37756780"/>
    <w:rsid w:val="37772196"/>
    <w:rsid w:val="3783746A"/>
    <w:rsid w:val="37857ED1"/>
    <w:rsid w:val="3789DA18"/>
    <w:rsid w:val="3792A675"/>
    <w:rsid w:val="3796D45A"/>
    <w:rsid w:val="379AE77E"/>
    <w:rsid w:val="37A1571E"/>
    <w:rsid w:val="37A54AEB"/>
    <w:rsid w:val="37AC981D"/>
    <w:rsid w:val="37B3E29B"/>
    <w:rsid w:val="37B7318D"/>
    <w:rsid w:val="37B8219B"/>
    <w:rsid w:val="37B88797"/>
    <w:rsid w:val="37B9BE53"/>
    <w:rsid w:val="37BBB471"/>
    <w:rsid w:val="37BBC8F2"/>
    <w:rsid w:val="37BEDAA9"/>
    <w:rsid w:val="37C09D20"/>
    <w:rsid w:val="37C19C35"/>
    <w:rsid w:val="37CA0BD3"/>
    <w:rsid w:val="37D15867"/>
    <w:rsid w:val="37D30DCD"/>
    <w:rsid w:val="37D8854D"/>
    <w:rsid w:val="37D8DE53"/>
    <w:rsid w:val="37D9DDB8"/>
    <w:rsid w:val="37E05CC1"/>
    <w:rsid w:val="37E268CE"/>
    <w:rsid w:val="37E52096"/>
    <w:rsid w:val="37EB7CD6"/>
    <w:rsid w:val="37F8F8F3"/>
    <w:rsid w:val="37FA4D78"/>
    <w:rsid w:val="37FC6F2B"/>
    <w:rsid w:val="3801B212"/>
    <w:rsid w:val="3801C36B"/>
    <w:rsid w:val="3802638A"/>
    <w:rsid w:val="38080047"/>
    <w:rsid w:val="380AA9C1"/>
    <w:rsid w:val="380CCE39"/>
    <w:rsid w:val="380F808D"/>
    <w:rsid w:val="3811845E"/>
    <w:rsid w:val="3811D9AE"/>
    <w:rsid w:val="381BB6C3"/>
    <w:rsid w:val="381DA56D"/>
    <w:rsid w:val="3820DCC6"/>
    <w:rsid w:val="38252C95"/>
    <w:rsid w:val="3828F93C"/>
    <w:rsid w:val="3828FC22"/>
    <w:rsid w:val="382B9F2A"/>
    <w:rsid w:val="382EACDF"/>
    <w:rsid w:val="3830DC1C"/>
    <w:rsid w:val="38350287"/>
    <w:rsid w:val="3835BDBE"/>
    <w:rsid w:val="38365DC5"/>
    <w:rsid w:val="3839EF22"/>
    <w:rsid w:val="383B5339"/>
    <w:rsid w:val="3840113E"/>
    <w:rsid w:val="38410DD2"/>
    <w:rsid w:val="3851644D"/>
    <w:rsid w:val="385590E0"/>
    <w:rsid w:val="385ACA1B"/>
    <w:rsid w:val="385CA22D"/>
    <w:rsid w:val="386E4C83"/>
    <w:rsid w:val="38710905"/>
    <w:rsid w:val="3875B785"/>
    <w:rsid w:val="3876F3FE"/>
    <w:rsid w:val="3879F976"/>
    <w:rsid w:val="387F9897"/>
    <w:rsid w:val="38840D07"/>
    <w:rsid w:val="388641B5"/>
    <w:rsid w:val="388962DA"/>
    <w:rsid w:val="389B8576"/>
    <w:rsid w:val="38A0987C"/>
    <w:rsid w:val="38A3D3A1"/>
    <w:rsid w:val="38A6A81A"/>
    <w:rsid w:val="38AB5AD5"/>
    <w:rsid w:val="38AC111E"/>
    <w:rsid w:val="38AE6C06"/>
    <w:rsid w:val="38B5FD05"/>
    <w:rsid w:val="38BBD7E7"/>
    <w:rsid w:val="38BD56BC"/>
    <w:rsid w:val="38C853E0"/>
    <w:rsid w:val="38C91D3A"/>
    <w:rsid w:val="38CC3483"/>
    <w:rsid w:val="38DA0BFE"/>
    <w:rsid w:val="38E23E0B"/>
    <w:rsid w:val="38E3964C"/>
    <w:rsid w:val="38E7AB8F"/>
    <w:rsid w:val="38F0766E"/>
    <w:rsid w:val="38F3DA1A"/>
    <w:rsid w:val="38F524E8"/>
    <w:rsid w:val="38F72F6F"/>
    <w:rsid w:val="38FB0B05"/>
    <w:rsid w:val="38FB9DFE"/>
    <w:rsid w:val="38FCD286"/>
    <w:rsid w:val="39002E2D"/>
    <w:rsid w:val="39012369"/>
    <w:rsid w:val="3902299F"/>
    <w:rsid w:val="3902FCF8"/>
    <w:rsid w:val="39034AA5"/>
    <w:rsid w:val="39035CA1"/>
    <w:rsid w:val="39059437"/>
    <w:rsid w:val="3905CF72"/>
    <w:rsid w:val="3907444A"/>
    <w:rsid w:val="391A7C0D"/>
    <w:rsid w:val="391B9F29"/>
    <w:rsid w:val="3920E9BB"/>
    <w:rsid w:val="3922F2B6"/>
    <w:rsid w:val="392BE585"/>
    <w:rsid w:val="392FB4EE"/>
    <w:rsid w:val="39329AF3"/>
    <w:rsid w:val="393EC3C6"/>
    <w:rsid w:val="39427ECC"/>
    <w:rsid w:val="39461F93"/>
    <w:rsid w:val="3947F237"/>
    <w:rsid w:val="395544D1"/>
    <w:rsid w:val="395696B1"/>
    <w:rsid w:val="395733CB"/>
    <w:rsid w:val="395740CF"/>
    <w:rsid w:val="39596C33"/>
    <w:rsid w:val="395C88B7"/>
    <w:rsid w:val="395CE7A8"/>
    <w:rsid w:val="39649872"/>
    <w:rsid w:val="39690FF7"/>
    <w:rsid w:val="39691DD9"/>
    <w:rsid w:val="396A524A"/>
    <w:rsid w:val="396CE0CE"/>
    <w:rsid w:val="3970E29C"/>
    <w:rsid w:val="397110E5"/>
    <w:rsid w:val="39714775"/>
    <w:rsid w:val="3972AD3B"/>
    <w:rsid w:val="397B9B5C"/>
    <w:rsid w:val="397CAE05"/>
    <w:rsid w:val="398595A9"/>
    <w:rsid w:val="399B02DF"/>
    <w:rsid w:val="399B6828"/>
    <w:rsid w:val="39A00726"/>
    <w:rsid w:val="39B410EF"/>
    <w:rsid w:val="39B468A5"/>
    <w:rsid w:val="39B511B6"/>
    <w:rsid w:val="39B5B624"/>
    <w:rsid w:val="39B8EE3C"/>
    <w:rsid w:val="39B9D5E2"/>
    <w:rsid w:val="39BD0573"/>
    <w:rsid w:val="39C55DC0"/>
    <w:rsid w:val="39C84CF4"/>
    <w:rsid w:val="39D16EEB"/>
    <w:rsid w:val="39D18E99"/>
    <w:rsid w:val="39DBB0E0"/>
    <w:rsid w:val="39DD5A70"/>
    <w:rsid w:val="39EAE57D"/>
    <w:rsid w:val="39F04987"/>
    <w:rsid w:val="39F061AF"/>
    <w:rsid w:val="39F11B19"/>
    <w:rsid w:val="39F21519"/>
    <w:rsid w:val="39F9516C"/>
    <w:rsid w:val="39FA4B79"/>
    <w:rsid w:val="39FA869A"/>
    <w:rsid w:val="3A0711E7"/>
    <w:rsid w:val="3A0E93C0"/>
    <w:rsid w:val="3A152603"/>
    <w:rsid w:val="3A1955AC"/>
    <w:rsid w:val="3A22D141"/>
    <w:rsid w:val="3A2607E8"/>
    <w:rsid w:val="3A2C5EC6"/>
    <w:rsid w:val="3A2F6F64"/>
    <w:rsid w:val="3A36A6EC"/>
    <w:rsid w:val="3A373E64"/>
    <w:rsid w:val="3A38E867"/>
    <w:rsid w:val="3A44D523"/>
    <w:rsid w:val="3A45B2A4"/>
    <w:rsid w:val="3A49E3C9"/>
    <w:rsid w:val="3A4A275D"/>
    <w:rsid w:val="3A4FA0B1"/>
    <w:rsid w:val="3A575A6B"/>
    <w:rsid w:val="3A5B4BE2"/>
    <w:rsid w:val="3A5D590D"/>
    <w:rsid w:val="3A5FC6E6"/>
    <w:rsid w:val="3A62CDCF"/>
    <w:rsid w:val="3A69F244"/>
    <w:rsid w:val="3A6ACCAD"/>
    <w:rsid w:val="3A6C2CAA"/>
    <w:rsid w:val="3A70990B"/>
    <w:rsid w:val="3A72ADD7"/>
    <w:rsid w:val="3A750C38"/>
    <w:rsid w:val="3A7AE0FE"/>
    <w:rsid w:val="3A8D9ADF"/>
    <w:rsid w:val="3A9276A6"/>
    <w:rsid w:val="3A9B415B"/>
    <w:rsid w:val="3A9B88D5"/>
    <w:rsid w:val="3A9B9115"/>
    <w:rsid w:val="3A9BEFF0"/>
    <w:rsid w:val="3A9C5497"/>
    <w:rsid w:val="3AA3735B"/>
    <w:rsid w:val="3AA6982D"/>
    <w:rsid w:val="3AA8B9E2"/>
    <w:rsid w:val="3AAB02BA"/>
    <w:rsid w:val="3AAD886D"/>
    <w:rsid w:val="3AB007B8"/>
    <w:rsid w:val="3AB5EACB"/>
    <w:rsid w:val="3AC26186"/>
    <w:rsid w:val="3AC6EB27"/>
    <w:rsid w:val="3AC9A527"/>
    <w:rsid w:val="3ACCF7D1"/>
    <w:rsid w:val="3AD30929"/>
    <w:rsid w:val="3AD957F3"/>
    <w:rsid w:val="3AE36840"/>
    <w:rsid w:val="3AE93BA8"/>
    <w:rsid w:val="3AEBFCD4"/>
    <w:rsid w:val="3AF2924D"/>
    <w:rsid w:val="3AF29D7A"/>
    <w:rsid w:val="3AF3B6A9"/>
    <w:rsid w:val="3AF4255C"/>
    <w:rsid w:val="3AF7EDCD"/>
    <w:rsid w:val="3AF952F5"/>
    <w:rsid w:val="3AFB7B8D"/>
    <w:rsid w:val="3AFE0597"/>
    <w:rsid w:val="3B03C49C"/>
    <w:rsid w:val="3B051E45"/>
    <w:rsid w:val="3B0745CF"/>
    <w:rsid w:val="3B09A069"/>
    <w:rsid w:val="3B0BAF6D"/>
    <w:rsid w:val="3B0F84EE"/>
    <w:rsid w:val="3B10D116"/>
    <w:rsid w:val="3B119B0B"/>
    <w:rsid w:val="3B14B589"/>
    <w:rsid w:val="3B158AAD"/>
    <w:rsid w:val="3B1787D3"/>
    <w:rsid w:val="3B1BB39D"/>
    <w:rsid w:val="3B1BB3A0"/>
    <w:rsid w:val="3B211966"/>
    <w:rsid w:val="3B2179DB"/>
    <w:rsid w:val="3B21B285"/>
    <w:rsid w:val="3B23DD94"/>
    <w:rsid w:val="3B23F812"/>
    <w:rsid w:val="3B2463C5"/>
    <w:rsid w:val="3B24E15C"/>
    <w:rsid w:val="3B2D32E1"/>
    <w:rsid w:val="3B38196C"/>
    <w:rsid w:val="3B3D1AF4"/>
    <w:rsid w:val="3B4CE540"/>
    <w:rsid w:val="3B4EE596"/>
    <w:rsid w:val="3B519D34"/>
    <w:rsid w:val="3B527F29"/>
    <w:rsid w:val="3B59367E"/>
    <w:rsid w:val="3B5BE76F"/>
    <w:rsid w:val="3B5EAA82"/>
    <w:rsid w:val="3B623DF8"/>
    <w:rsid w:val="3B6B0AB0"/>
    <w:rsid w:val="3B72CA50"/>
    <w:rsid w:val="3B746EF4"/>
    <w:rsid w:val="3B78B258"/>
    <w:rsid w:val="3B8555E1"/>
    <w:rsid w:val="3B89C92E"/>
    <w:rsid w:val="3B8AF4D1"/>
    <w:rsid w:val="3B8D77DB"/>
    <w:rsid w:val="3B8F182E"/>
    <w:rsid w:val="3B9EEE06"/>
    <w:rsid w:val="3BA23921"/>
    <w:rsid w:val="3BA298DF"/>
    <w:rsid w:val="3BA46C97"/>
    <w:rsid w:val="3BAABFD6"/>
    <w:rsid w:val="3BB69F3C"/>
    <w:rsid w:val="3BB7249C"/>
    <w:rsid w:val="3BBA5BBB"/>
    <w:rsid w:val="3BBD7338"/>
    <w:rsid w:val="3BC2CF87"/>
    <w:rsid w:val="3BC32494"/>
    <w:rsid w:val="3BCE7AB8"/>
    <w:rsid w:val="3BE5510E"/>
    <w:rsid w:val="3BE611C6"/>
    <w:rsid w:val="3BE983C0"/>
    <w:rsid w:val="3BEA42EB"/>
    <w:rsid w:val="3BEF31C3"/>
    <w:rsid w:val="3BF0078E"/>
    <w:rsid w:val="3BF061B5"/>
    <w:rsid w:val="3BF0753B"/>
    <w:rsid w:val="3BF31835"/>
    <w:rsid w:val="3BF5BE72"/>
    <w:rsid w:val="3BF9C614"/>
    <w:rsid w:val="3BFD363B"/>
    <w:rsid w:val="3BFE0368"/>
    <w:rsid w:val="3C066974"/>
    <w:rsid w:val="3C0C8B3A"/>
    <w:rsid w:val="3C0D8219"/>
    <w:rsid w:val="3C214660"/>
    <w:rsid w:val="3C303D71"/>
    <w:rsid w:val="3C30E84A"/>
    <w:rsid w:val="3C330753"/>
    <w:rsid w:val="3C3426E4"/>
    <w:rsid w:val="3C3A24C3"/>
    <w:rsid w:val="3C3EEBBF"/>
    <w:rsid w:val="3C406ECF"/>
    <w:rsid w:val="3C44E22E"/>
    <w:rsid w:val="3C488E85"/>
    <w:rsid w:val="3C4958CE"/>
    <w:rsid w:val="3C4C8AF7"/>
    <w:rsid w:val="3C517C7E"/>
    <w:rsid w:val="3C5EA3AB"/>
    <w:rsid w:val="3C5EC986"/>
    <w:rsid w:val="3C5F6F44"/>
    <w:rsid w:val="3C604425"/>
    <w:rsid w:val="3C611F6A"/>
    <w:rsid w:val="3C62B749"/>
    <w:rsid w:val="3C6ADD7B"/>
    <w:rsid w:val="3C6BABCB"/>
    <w:rsid w:val="3C6FB744"/>
    <w:rsid w:val="3C720A4C"/>
    <w:rsid w:val="3C75D1AE"/>
    <w:rsid w:val="3C77F013"/>
    <w:rsid w:val="3C83DBCF"/>
    <w:rsid w:val="3C883137"/>
    <w:rsid w:val="3C8949FF"/>
    <w:rsid w:val="3C8A6ADD"/>
    <w:rsid w:val="3C93BE2B"/>
    <w:rsid w:val="3C94019D"/>
    <w:rsid w:val="3C996BF9"/>
    <w:rsid w:val="3C9A0B0E"/>
    <w:rsid w:val="3CA2466F"/>
    <w:rsid w:val="3CB5910D"/>
    <w:rsid w:val="3CBC86C7"/>
    <w:rsid w:val="3CBE1ED0"/>
    <w:rsid w:val="3CC03AD2"/>
    <w:rsid w:val="3CC0E3E6"/>
    <w:rsid w:val="3CC879ED"/>
    <w:rsid w:val="3CD00DEA"/>
    <w:rsid w:val="3CD475C1"/>
    <w:rsid w:val="3CD902A1"/>
    <w:rsid w:val="3CDAE683"/>
    <w:rsid w:val="3CDD671F"/>
    <w:rsid w:val="3CDE1927"/>
    <w:rsid w:val="3CE03A8F"/>
    <w:rsid w:val="3CE0E421"/>
    <w:rsid w:val="3CE32F19"/>
    <w:rsid w:val="3CEA14ED"/>
    <w:rsid w:val="3CF089A7"/>
    <w:rsid w:val="3CF28824"/>
    <w:rsid w:val="3CF755B1"/>
    <w:rsid w:val="3CF9766C"/>
    <w:rsid w:val="3CFFEDB6"/>
    <w:rsid w:val="3D0278AB"/>
    <w:rsid w:val="3D0A59D9"/>
    <w:rsid w:val="3D0B1560"/>
    <w:rsid w:val="3D0FCB31"/>
    <w:rsid w:val="3D15EA53"/>
    <w:rsid w:val="3D18415F"/>
    <w:rsid w:val="3D1DDF80"/>
    <w:rsid w:val="3D1EAEA2"/>
    <w:rsid w:val="3D22999F"/>
    <w:rsid w:val="3D25A20D"/>
    <w:rsid w:val="3D25BF99"/>
    <w:rsid w:val="3D2945A1"/>
    <w:rsid w:val="3D2FC9A8"/>
    <w:rsid w:val="3D330316"/>
    <w:rsid w:val="3D3B377A"/>
    <w:rsid w:val="3D3C53C0"/>
    <w:rsid w:val="3D3E6027"/>
    <w:rsid w:val="3D3E8E6E"/>
    <w:rsid w:val="3D44D57B"/>
    <w:rsid w:val="3D483D37"/>
    <w:rsid w:val="3D495D51"/>
    <w:rsid w:val="3D4963FD"/>
    <w:rsid w:val="3D4C4F85"/>
    <w:rsid w:val="3D4C9510"/>
    <w:rsid w:val="3D4D0398"/>
    <w:rsid w:val="3D4D4A98"/>
    <w:rsid w:val="3D56447B"/>
    <w:rsid w:val="3D594FCC"/>
    <w:rsid w:val="3D5DE178"/>
    <w:rsid w:val="3D5FAF4E"/>
    <w:rsid w:val="3D674C21"/>
    <w:rsid w:val="3D68C5D2"/>
    <w:rsid w:val="3D692493"/>
    <w:rsid w:val="3D72D3C5"/>
    <w:rsid w:val="3D740086"/>
    <w:rsid w:val="3D82B4FB"/>
    <w:rsid w:val="3D85FAB3"/>
    <w:rsid w:val="3D92340D"/>
    <w:rsid w:val="3D95DAE9"/>
    <w:rsid w:val="3D982484"/>
    <w:rsid w:val="3DA85950"/>
    <w:rsid w:val="3DB8E1B4"/>
    <w:rsid w:val="3DBE5607"/>
    <w:rsid w:val="3DC178FE"/>
    <w:rsid w:val="3DCEF97B"/>
    <w:rsid w:val="3DCFB4E0"/>
    <w:rsid w:val="3DD0C72A"/>
    <w:rsid w:val="3DD10DA8"/>
    <w:rsid w:val="3DD1F9DE"/>
    <w:rsid w:val="3DD20ECD"/>
    <w:rsid w:val="3DD36258"/>
    <w:rsid w:val="3DD39DA8"/>
    <w:rsid w:val="3DD95023"/>
    <w:rsid w:val="3DDDD5AF"/>
    <w:rsid w:val="3DE362C7"/>
    <w:rsid w:val="3DE93885"/>
    <w:rsid w:val="3DFB9F72"/>
    <w:rsid w:val="3E03E946"/>
    <w:rsid w:val="3E0840ED"/>
    <w:rsid w:val="3E0C3264"/>
    <w:rsid w:val="3E119C23"/>
    <w:rsid w:val="3E1464EE"/>
    <w:rsid w:val="3E178A59"/>
    <w:rsid w:val="3E1A4B95"/>
    <w:rsid w:val="3E1B2E09"/>
    <w:rsid w:val="3E1DC44E"/>
    <w:rsid w:val="3E23566A"/>
    <w:rsid w:val="3E25C25F"/>
    <w:rsid w:val="3E32D06E"/>
    <w:rsid w:val="3E331028"/>
    <w:rsid w:val="3E38CB3F"/>
    <w:rsid w:val="3E39CE79"/>
    <w:rsid w:val="3E3F4AEB"/>
    <w:rsid w:val="3E3FB744"/>
    <w:rsid w:val="3E40BC89"/>
    <w:rsid w:val="3E42D568"/>
    <w:rsid w:val="3E44EDAB"/>
    <w:rsid w:val="3E48E80B"/>
    <w:rsid w:val="3E545B9F"/>
    <w:rsid w:val="3E56ED80"/>
    <w:rsid w:val="3E5FA1D0"/>
    <w:rsid w:val="3E5FD838"/>
    <w:rsid w:val="3E621863"/>
    <w:rsid w:val="3E628950"/>
    <w:rsid w:val="3E70D062"/>
    <w:rsid w:val="3E79F620"/>
    <w:rsid w:val="3E7CBC49"/>
    <w:rsid w:val="3E7D8636"/>
    <w:rsid w:val="3E7E3326"/>
    <w:rsid w:val="3E82BDBA"/>
    <w:rsid w:val="3E8326F7"/>
    <w:rsid w:val="3E8463B3"/>
    <w:rsid w:val="3E8AA6E7"/>
    <w:rsid w:val="3E8C33AC"/>
    <w:rsid w:val="3E8E080D"/>
    <w:rsid w:val="3E8FA15D"/>
    <w:rsid w:val="3E9153F9"/>
    <w:rsid w:val="3E916A0A"/>
    <w:rsid w:val="3E99BC37"/>
    <w:rsid w:val="3E9DA1DD"/>
    <w:rsid w:val="3E9DED43"/>
    <w:rsid w:val="3EA13E93"/>
    <w:rsid w:val="3EA747D2"/>
    <w:rsid w:val="3EADB40A"/>
    <w:rsid w:val="3EAE3180"/>
    <w:rsid w:val="3EB30911"/>
    <w:rsid w:val="3EB6B52B"/>
    <w:rsid w:val="3EB97FDF"/>
    <w:rsid w:val="3EC29F95"/>
    <w:rsid w:val="3ECFEE19"/>
    <w:rsid w:val="3ED00D15"/>
    <w:rsid w:val="3ED04BA0"/>
    <w:rsid w:val="3ED2B2E2"/>
    <w:rsid w:val="3ED4C973"/>
    <w:rsid w:val="3ED5F424"/>
    <w:rsid w:val="3ED6B0CB"/>
    <w:rsid w:val="3ED912DA"/>
    <w:rsid w:val="3EDD9F9C"/>
    <w:rsid w:val="3EE57DCD"/>
    <w:rsid w:val="3EEA037F"/>
    <w:rsid w:val="3EF57333"/>
    <w:rsid w:val="3EF936C1"/>
    <w:rsid w:val="3EFA7508"/>
    <w:rsid w:val="3F02B6FB"/>
    <w:rsid w:val="3F033422"/>
    <w:rsid w:val="3F0BA2E8"/>
    <w:rsid w:val="3F0E4D6A"/>
    <w:rsid w:val="3F1241C3"/>
    <w:rsid w:val="3F14F969"/>
    <w:rsid w:val="3F1D9880"/>
    <w:rsid w:val="3F2565AC"/>
    <w:rsid w:val="3F2B0978"/>
    <w:rsid w:val="3F2D59C8"/>
    <w:rsid w:val="3F2D6088"/>
    <w:rsid w:val="3F38261C"/>
    <w:rsid w:val="3F47347D"/>
    <w:rsid w:val="3F4D7C69"/>
    <w:rsid w:val="3F4E55FE"/>
    <w:rsid w:val="3F4E940F"/>
    <w:rsid w:val="3F53685A"/>
    <w:rsid w:val="3F5FF3D2"/>
    <w:rsid w:val="3F693E25"/>
    <w:rsid w:val="3F6C9B4F"/>
    <w:rsid w:val="3F6D05DD"/>
    <w:rsid w:val="3F71200A"/>
    <w:rsid w:val="3F777DFB"/>
    <w:rsid w:val="3F7C4FEB"/>
    <w:rsid w:val="3F7ED66D"/>
    <w:rsid w:val="3F84BE68"/>
    <w:rsid w:val="3F8ACE57"/>
    <w:rsid w:val="3F8D7726"/>
    <w:rsid w:val="3F8DD9DF"/>
    <w:rsid w:val="3F8F80D1"/>
    <w:rsid w:val="3F94AFA9"/>
    <w:rsid w:val="3F9B147E"/>
    <w:rsid w:val="3F9B946C"/>
    <w:rsid w:val="3F9BB30D"/>
    <w:rsid w:val="3FA2E71D"/>
    <w:rsid w:val="3FA65084"/>
    <w:rsid w:val="3FA6E2E7"/>
    <w:rsid w:val="3FA907BD"/>
    <w:rsid w:val="3FAC6103"/>
    <w:rsid w:val="3FACFDBA"/>
    <w:rsid w:val="3FAD3BF3"/>
    <w:rsid w:val="3FAEB573"/>
    <w:rsid w:val="3FB063B5"/>
    <w:rsid w:val="3FB358A6"/>
    <w:rsid w:val="3FB4DFB5"/>
    <w:rsid w:val="3FB544FD"/>
    <w:rsid w:val="3FB5C2DB"/>
    <w:rsid w:val="3FC433FB"/>
    <w:rsid w:val="3FD02C69"/>
    <w:rsid w:val="3FD17836"/>
    <w:rsid w:val="3FD537F5"/>
    <w:rsid w:val="3FD549F9"/>
    <w:rsid w:val="3FD8BF67"/>
    <w:rsid w:val="3FDC825E"/>
    <w:rsid w:val="3FDD210D"/>
    <w:rsid w:val="3FE4C711"/>
    <w:rsid w:val="3FE5F545"/>
    <w:rsid w:val="3FE83087"/>
    <w:rsid w:val="3FE895FC"/>
    <w:rsid w:val="3FEA6303"/>
    <w:rsid w:val="3FEE4BCD"/>
    <w:rsid w:val="3FF11AF3"/>
    <w:rsid w:val="3FF7BE90"/>
    <w:rsid w:val="400101AA"/>
    <w:rsid w:val="4007CB1E"/>
    <w:rsid w:val="40085C45"/>
    <w:rsid w:val="400B2650"/>
    <w:rsid w:val="400DB021"/>
    <w:rsid w:val="400F66E3"/>
    <w:rsid w:val="400FFFF6"/>
    <w:rsid w:val="40112DF2"/>
    <w:rsid w:val="40189C6E"/>
    <w:rsid w:val="40196E73"/>
    <w:rsid w:val="401BEF71"/>
    <w:rsid w:val="4022FCDB"/>
    <w:rsid w:val="4024415D"/>
    <w:rsid w:val="4024F6F8"/>
    <w:rsid w:val="40275A5A"/>
    <w:rsid w:val="4028B22F"/>
    <w:rsid w:val="40293960"/>
    <w:rsid w:val="402939CC"/>
    <w:rsid w:val="402ADD86"/>
    <w:rsid w:val="402BCFE6"/>
    <w:rsid w:val="402D7D99"/>
    <w:rsid w:val="402EB5C9"/>
    <w:rsid w:val="40332A08"/>
    <w:rsid w:val="4034616A"/>
    <w:rsid w:val="40378E78"/>
    <w:rsid w:val="4037E738"/>
    <w:rsid w:val="403BB203"/>
    <w:rsid w:val="4040F7E3"/>
    <w:rsid w:val="4042C45F"/>
    <w:rsid w:val="4046C1E7"/>
    <w:rsid w:val="404758B2"/>
    <w:rsid w:val="404B99D8"/>
    <w:rsid w:val="404D7649"/>
    <w:rsid w:val="404EB0A0"/>
    <w:rsid w:val="404EED7C"/>
    <w:rsid w:val="404F94D9"/>
    <w:rsid w:val="405411CA"/>
    <w:rsid w:val="405B24E4"/>
    <w:rsid w:val="405D504B"/>
    <w:rsid w:val="40631F1F"/>
    <w:rsid w:val="4063A5C1"/>
    <w:rsid w:val="4065EA65"/>
    <w:rsid w:val="40684ACD"/>
    <w:rsid w:val="406C944B"/>
    <w:rsid w:val="4076B57A"/>
    <w:rsid w:val="407BD3DB"/>
    <w:rsid w:val="407E3CA5"/>
    <w:rsid w:val="40848B09"/>
    <w:rsid w:val="40884933"/>
    <w:rsid w:val="4090C159"/>
    <w:rsid w:val="4096D822"/>
    <w:rsid w:val="409B2955"/>
    <w:rsid w:val="40A434B7"/>
    <w:rsid w:val="40AF47CF"/>
    <w:rsid w:val="40B75777"/>
    <w:rsid w:val="40B87869"/>
    <w:rsid w:val="40BD04D6"/>
    <w:rsid w:val="40C3DF7C"/>
    <w:rsid w:val="40C836A0"/>
    <w:rsid w:val="40CC2857"/>
    <w:rsid w:val="40CC9E11"/>
    <w:rsid w:val="40D332F0"/>
    <w:rsid w:val="40E1EEE8"/>
    <w:rsid w:val="40E68936"/>
    <w:rsid w:val="40ED0F70"/>
    <w:rsid w:val="40EF8285"/>
    <w:rsid w:val="40F17537"/>
    <w:rsid w:val="40F22A2F"/>
    <w:rsid w:val="40F4C49D"/>
    <w:rsid w:val="40F5DEC4"/>
    <w:rsid w:val="40F69819"/>
    <w:rsid w:val="40F78AE8"/>
    <w:rsid w:val="40FE9ECE"/>
    <w:rsid w:val="41007C4D"/>
    <w:rsid w:val="410212BC"/>
    <w:rsid w:val="4106F24E"/>
    <w:rsid w:val="41083272"/>
    <w:rsid w:val="4108A1B2"/>
    <w:rsid w:val="410C2758"/>
    <w:rsid w:val="410F4194"/>
    <w:rsid w:val="4110454D"/>
    <w:rsid w:val="411054FD"/>
    <w:rsid w:val="411B5209"/>
    <w:rsid w:val="411F7786"/>
    <w:rsid w:val="41297E83"/>
    <w:rsid w:val="41298E39"/>
    <w:rsid w:val="412B67ED"/>
    <w:rsid w:val="412C68DE"/>
    <w:rsid w:val="41345DBC"/>
    <w:rsid w:val="4134954C"/>
    <w:rsid w:val="413DC591"/>
    <w:rsid w:val="413F027F"/>
    <w:rsid w:val="414AF712"/>
    <w:rsid w:val="414B33CC"/>
    <w:rsid w:val="414CA115"/>
    <w:rsid w:val="41522E65"/>
    <w:rsid w:val="41561F10"/>
    <w:rsid w:val="41570490"/>
    <w:rsid w:val="41578A6C"/>
    <w:rsid w:val="4158FDF3"/>
    <w:rsid w:val="415ACDAF"/>
    <w:rsid w:val="415D0AA8"/>
    <w:rsid w:val="415D2C33"/>
    <w:rsid w:val="415D4BA1"/>
    <w:rsid w:val="415DD66A"/>
    <w:rsid w:val="41655F33"/>
    <w:rsid w:val="41661A85"/>
    <w:rsid w:val="416B74DC"/>
    <w:rsid w:val="4171AE7E"/>
    <w:rsid w:val="417D307D"/>
    <w:rsid w:val="4180034E"/>
    <w:rsid w:val="418BC6A8"/>
    <w:rsid w:val="418D51B0"/>
    <w:rsid w:val="4192D717"/>
    <w:rsid w:val="419BB08E"/>
    <w:rsid w:val="419C0691"/>
    <w:rsid w:val="41A13B06"/>
    <w:rsid w:val="41A52438"/>
    <w:rsid w:val="41A64E3F"/>
    <w:rsid w:val="41A71C73"/>
    <w:rsid w:val="41A8C08B"/>
    <w:rsid w:val="41A9DCC6"/>
    <w:rsid w:val="41AAEB3C"/>
    <w:rsid w:val="41ACD2D4"/>
    <w:rsid w:val="41AE2756"/>
    <w:rsid w:val="41B010F0"/>
    <w:rsid w:val="41B12673"/>
    <w:rsid w:val="41BDD3AC"/>
    <w:rsid w:val="41BE48FE"/>
    <w:rsid w:val="41C27E3E"/>
    <w:rsid w:val="41CE92D0"/>
    <w:rsid w:val="41CF21C7"/>
    <w:rsid w:val="41D47D39"/>
    <w:rsid w:val="41D986ED"/>
    <w:rsid w:val="41E24517"/>
    <w:rsid w:val="41EA2A4C"/>
    <w:rsid w:val="41EE1BC3"/>
    <w:rsid w:val="41EE840F"/>
    <w:rsid w:val="41EF360B"/>
    <w:rsid w:val="41EFB806"/>
    <w:rsid w:val="41F0D8BF"/>
    <w:rsid w:val="41F6BC12"/>
    <w:rsid w:val="41F75D77"/>
    <w:rsid w:val="41FA9FDF"/>
    <w:rsid w:val="41FD69B2"/>
    <w:rsid w:val="420192C1"/>
    <w:rsid w:val="4201C585"/>
    <w:rsid w:val="420C173C"/>
    <w:rsid w:val="420D818E"/>
    <w:rsid w:val="420DC912"/>
    <w:rsid w:val="42150CC2"/>
    <w:rsid w:val="421A0D33"/>
    <w:rsid w:val="422AC2FD"/>
    <w:rsid w:val="422DEE44"/>
    <w:rsid w:val="4233D773"/>
    <w:rsid w:val="423542D1"/>
    <w:rsid w:val="4235D2CA"/>
    <w:rsid w:val="423F7AAB"/>
    <w:rsid w:val="424931C5"/>
    <w:rsid w:val="424CB3FF"/>
    <w:rsid w:val="42524EC5"/>
    <w:rsid w:val="4257E6B4"/>
    <w:rsid w:val="425DB18B"/>
    <w:rsid w:val="4265193F"/>
    <w:rsid w:val="4265FEF9"/>
    <w:rsid w:val="42661240"/>
    <w:rsid w:val="4266DC8A"/>
    <w:rsid w:val="426E3F87"/>
    <w:rsid w:val="42757E14"/>
    <w:rsid w:val="4278BD35"/>
    <w:rsid w:val="4280AE33"/>
    <w:rsid w:val="42884859"/>
    <w:rsid w:val="428D0CED"/>
    <w:rsid w:val="42955A5B"/>
    <w:rsid w:val="42996666"/>
    <w:rsid w:val="4299929A"/>
    <w:rsid w:val="429E1821"/>
    <w:rsid w:val="42A55B08"/>
    <w:rsid w:val="42BE29F8"/>
    <w:rsid w:val="42C58A58"/>
    <w:rsid w:val="42C5E3B2"/>
    <w:rsid w:val="42C6A593"/>
    <w:rsid w:val="42C84192"/>
    <w:rsid w:val="42C9BC5F"/>
    <w:rsid w:val="42D31C69"/>
    <w:rsid w:val="42DB4952"/>
    <w:rsid w:val="42E1BDF9"/>
    <w:rsid w:val="42ED82FA"/>
    <w:rsid w:val="42EFDC9A"/>
    <w:rsid w:val="42F0283E"/>
    <w:rsid w:val="42F2812E"/>
    <w:rsid w:val="42F6F23E"/>
    <w:rsid w:val="42F9156F"/>
    <w:rsid w:val="42FD3B66"/>
    <w:rsid w:val="430354A3"/>
    <w:rsid w:val="430BEC7A"/>
    <w:rsid w:val="430DC006"/>
    <w:rsid w:val="430DC24E"/>
    <w:rsid w:val="4311D1F1"/>
    <w:rsid w:val="43126A81"/>
    <w:rsid w:val="4321873F"/>
    <w:rsid w:val="43233D32"/>
    <w:rsid w:val="432E4D1E"/>
    <w:rsid w:val="433191C3"/>
    <w:rsid w:val="433E58CA"/>
    <w:rsid w:val="434736A9"/>
    <w:rsid w:val="434C3B20"/>
    <w:rsid w:val="4354FEE3"/>
    <w:rsid w:val="4357F5AB"/>
    <w:rsid w:val="435ABE0B"/>
    <w:rsid w:val="435CBD79"/>
    <w:rsid w:val="435D6656"/>
    <w:rsid w:val="435EEFDA"/>
    <w:rsid w:val="4369CBEA"/>
    <w:rsid w:val="4369D558"/>
    <w:rsid w:val="437484E1"/>
    <w:rsid w:val="43796B79"/>
    <w:rsid w:val="437CEBBE"/>
    <w:rsid w:val="437DA479"/>
    <w:rsid w:val="43838DA8"/>
    <w:rsid w:val="43952003"/>
    <w:rsid w:val="439D788C"/>
    <w:rsid w:val="43A0B119"/>
    <w:rsid w:val="43A6CE62"/>
    <w:rsid w:val="43AEC548"/>
    <w:rsid w:val="43AF4046"/>
    <w:rsid w:val="43B14FD5"/>
    <w:rsid w:val="43C455B7"/>
    <w:rsid w:val="43C77279"/>
    <w:rsid w:val="43D39A06"/>
    <w:rsid w:val="43D7664D"/>
    <w:rsid w:val="43E076C5"/>
    <w:rsid w:val="43E44838"/>
    <w:rsid w:val="43E68598"/>
    <w:rsid w:val="43E6B3CF"/>
    <w:rsid w:val="43F09D09"/>
    <w:rsid w:val="43F3B7C7"/>
    <w:rsid w:val="43F47B5F"/>
    <w:rsid w:val="43F6BAC0"/>
    <w:rsid w:val="43FA6FDC"/>
    <w:rsid w:val="43FD4EBF"/>
    <w:rsid w:val="44114906"/>
    <w:rsid w:val="4419B36D"/>
    <w:rsid w:val="44207B9E"/>
    <w:rsid w:val="4427BAA8"/>
    <w:rsid w:val="44357BDC"/>
    <w:rsid w:val="44358EC1"/>
    <w:rsid w:val="44457860"/>
    <w:rsid w:val="4447784F"/>
    <w:rsid w:val="444B3BF1"/>
    <w:rsid w:val="445A7B10"/>
    <w:rsid w:val="445EC03C"/>
    <w:rsid w:val="44669430"/>
    <w:rsid w:val="44683ACD"/>
    <w:rsid w:val="4478A131"/>
    <w:rsid w:val="447A1DBA"/>
    <w:rsid w:val="447E468F"/>
    <w:rsid w:val="447F4844"/>
    <w:rsid w:val="44835282"/>
    <w:rsid w:val="44849904"/>
    <w:rsid w:val="448B48B9"/>
    <w:rsid w:val="448C54B0"/>
    <w:rsid w:val="44961958"/>
    <w:rsid w:val="44961A75"/>
    <w:rsid w:val="449EDE38"/>
    <w:rsid w:val="44A1756B"/>
    <w:rsid w:val="44A25B27"/>
    <w:rsid w:val="44A4200B"/>
    <w:rsid w:val="44A537D7"/>
    <w:rsid w:val="44A6A6EC"/>
    <w:rsid w:val="44A8EFC7"/>
    <w:rsid w:val="44ABDDF8"/>
    <w:rsid w:val="44AE01F7"/>
    <w:rsid w:val="44B044DD"/>
    <w:rsid w:val="44B35B1C"/>
    <w:rsid w:val="44B5938C"/>
    <w:rsid w:val="44B70C98"/>
    <w:rsid w:val="44B7A674"/>
    <w:rsid w:val="44B7AE32"/>
    <w:rsid w:val="44B95A1F"/>
    <w:rsid w:val="44BDB36E"/>
    <w:rsid w:val="44BDB870"/>
    <w:rsid w:val="44BF3394"/>
    <w:rsid w:val="44C1906C"/>
    <w:rsid w:val="44C4B12C"/>
    <w:rsid w:val="44C777D8"/>
    <w:rsid w:val="44C87D11"/>
    <w:rsid w:val="44CBD069"/>
    <w:rsid w:val="44CBEF50"/>
    <w:rsid w:val="44CE0DC0"/>
    <w:rsid w:val="44D548A4"/>
    <w:rsid w:val="44DE9F62"/>
    <w:rsid w:val="44E03912"/>
    <w:rsid w:val="44E2C311"/>
    <w:rsid w:val="44E44CDE"/>
    <w:rsid w:val="44E4B644"/>
    <w:rsid w:val="44E8FE85"/>
    <w:rsid w:val="44F5EC5C"/>
    <w:rsid w:val="44F7DE67"/>
    <w:rsid w:val="44FBF26A"/>
    <w:rsid w:val="44FC54A7"/>
    <w:rsid w:val="44FEE0CF"/>
    <w:rsid w:val="44FFE1F8"/>
    <w:rsid w:val="44FFF93D"/>
    <w:rsid w:val="4503D494"/>
    <w:rsid w:val="450F00F2"/>
    <w:rsid w:val="45177204"/>
    <w:rsid w:val="451E01D0"/>
    <w:rsid w:val="451FCB5F"/>
    <w:rsid w:val="45298A95"/>
    <w:rsid w:val="4529CF2C"/>
    <w:rsid w:val="452BF7D7"/>
    <w:rsid w:val="4530660F"/>
    <w:rsid w:val="4534A335"/>
    <w:rsid w:val="4540A2BB"/>
    <w:rsid w:val="4543674E"/>
    <w:rsid w:val="4551A330"/>
    <w:rsid w:val="45558726"/>
    <w:rsid w:val="4556F0C4"/>
    <w:rsid w:val="455EA515"/>
    <w:rsid w:val="45636A72"/>
    <w:rsid w:val="456EC61B"/>
    <w:rsid w:val="456F0A45"/>
    <w:rsid w:val="457C439B"/>
    <w:rsid w:val="4581719F"/>
    <w:rsid w:val="458F8C98"/>
    <w:rsid w:val="459067F4"/>
    <w:rsid w:val="45908B74"/>
    <w:rsid w:val="4595D6BF"/>
    <w:rsid w:val="4595DA6E"/>
    <w:rsid w:val="4597DEC5"/>
    <w:rsid w:val="45990112"/>
    <w:rsid w:val="459BAF14"/>
    <w:rsid w:val="459D8D53"/>
    <w:rsid w:val="45A08B5B"/>
    <w:rsid w:val="45A49E95"/>
    <w:rsid w:val="45A6C7FD"/>
    <w:rsid w:val="45B11A93"/>
    <w:rsid w:val="45BB500C"/>
    <w:rsid w:val="45BFBBD4"/>
    <w:rsid w:val="45C02B01"/>
    <w:rsid w:val="45C77C03"/>
    <w:rsid w:val="45C9BB85"/>
    <w:rsid w:val="45CE3BA6"/>
    <w:rsid w:val="45D0B035"/>
    <w:rsid w:val="45D3FED0"/>
    <w:rsid w:val="45D4850E"/>
    <w:rsid w:val="45D497F3"/>
    <w:rsid w:val="45DEA82A"/>
    <w:rsid w:val="45DFFC83"/>
    <w:rsid w:val="45E35A5D"/>
    <w:rsid w:val="45EAAB9B"/>
    <w:rsid w:val="45EDB519"/>
    <w:rsid w:val="45EFC68B"/>
    <w:rsid w:val="45F51028"/>
    <w:rsid w:val="45F7891A"/>
    <w:rsid w:val="45FC666D"/>
    <w:rsid w:val="45FC69C6"/>
    <w:rsid w:val="4603E227"/>
    <w:rsid w:val="46056C3C"/>
    <w:rsid w:val="4611CB14"/>
    <w:rsid w:val="4619BE91"/>
    <w:rsid w:val="461E34B5"/>
    <w:rsid w:val="461F753E"/>
    <w:rsid w:val="4621C8FD"/>
    <w:rsid w:val="46244D9A"/>
    <w:rsid w:val="4624D341"/>
    <w:rsid w:val="46320EE5"/>
    <w:rsid w:val="46324F3F"/>
    <w:rsid w:val="46326F7C"/>
    <w:rsid w:val="4632D8EA"/>
    <w:rsid w:val="465A4C34"/>
    <w:rsid w:val="465D9DF9"/>
    <w:rsid w:val="466D4466"/>
    <w:rsid w:val="46792140"/>
    <w:rsid w:val="467B1111"/>
    <w:rsid w:val="467B31F1"/>
    <w:rsid w:val="467F3F13"/>
    <w:rsid w:val="46852331"/>
    <w:rsid w:val="4686208E"/>
    <w:rsid w:val="468A1ABA"/>
    <w:rsid w:val="468A8388"/>
    <w:rsid w:val="4695F973"/>
    <w:rsid w:val="46975EB6"/>
    <w:rsid w:val="469A2CC9"/>
    <w:rsid w:val="469BB3E5"/>
    <w:rsid w:val="469C8240"/>
    <w:rsid w:val="46A18FFA"/>
    <w:rsid w:val="46A2FDA2"/>
    <w:rsid w:val="46A7E52A"/>
    <w:rsid w:val="46A90A91"/>
    <w:rsid w:val="46B1A32A"/>
    <w:rsid w:val="46B32085"/>
    <w:rsid w:val="46B4D1C4"/>
    <w:rsid w:val="46B5F352"/>
    <w:rsid w:val="46B7A996"/>
    <w:rsid w:val="46BF175E"/>
    <w:rsid w:val="46BFFAC8"/>
    <w:rsid w:val="46C537B5"/>
    <w:rsid w:val="46C6266D"/>
    <w:rsid w:val="46C8427F"/>
    <w:rsid w:val="46C9118C"/>
    <w:rsid w:val="46CE663E"/>
    <w:rsid w:val="46CEED90"/>
    <w:rsid w:val="46D65BE5"/>
    <w:rsid w:val="46D6EB81"/>
    <w:rsid w:val="46D88740"/>
    <w:rsid w:val="46DBF652"/>
    <w:rsid w:val="46DCB482"/>
    <w:rsid w:val="46E9CAA1"/>
    <w:rsid w:val="46EEAE54"/>
    <w:rsid w:val="46EF2117"/>
    <w:rsid w:val="46F17A9A"/>
    <w:rsid w:val="46F80CFB"/>
    <w:rsid w:val="46F8753C"/>
    <w:rsid w:val="46F8776A"/>
    <w:rsid w:val="46FE9976"/>
    <w:rsid w:val="47042FB0"/>
    <w:rsid w:val="4704DBFD"/>
    <w:rsid w:val="4705B4FF"/>
    <w:rsid w:val="470B6011"/>
    <w:rsid w:val="470BA018"/>
    <w:rsid w:val="470BF27B"/>
    <w:rsid w:val="470C6E24"/>
    <w:rsid w:val="470D6D18"/>
    <w:rsid w:val="471924A6"/>
    <w:rsid w:val="471D76C9"/>
    <w:rsid w:val="4720FD88"/>
    <w:rsid w:val="4721E5DC"/>
    <w:rsid w:val="4721FFD8"/>
    <w:rsid w:val="4722593E"/>
    <w:rsid w:val="4726A508"/>
    <w:rsid w:val="4726A738"/>
    <w:rsid w:val="4726E8C1"/>
    <w:rsid w:val="472EE6DD"/>
    <w:rsid w:val="4737AB35"/>
    <w:rsid w:val="4738FAD7"/>
    <w:rsid w:val="473B3684"/>
    <w:rsid w:val="473E8CEB"/>
    <w:rsid w:val="47407772"/>
    <w:rsid w:val="4743CD1D"/>
    <w:rsid w:val="4744D2F3"/>
    <w:rsid w:val="4746A0AC"/>
    <w:rsid w:val="47569915"/>
    <w:rsid w:val="4756A604"/>
    <w:rsid w:val="47573E32"/>
    <w:rsid w:val="475865CE"/>
    <w:rsid w:val="47587678"/>
    <w:rsid w:val="475ACE2E"/>
    <w:rsid w:val="475AE03B"/>
    <w:rsid w:val="475BB6DB"/>
    <w:rsid w:val="475D0B1A"/>
    <w:rsid w:val="4760C6B0"/>
    <w:rsid w:val="47691AF5"/>
    <w:rsid w:val="476FE4B6"/>
    <w:rsid w:val="477411F9"/>
    <w:rsid w:val="47753222"/>
    <w:rsid w:val="477E00FA"/>
    <w:rsid w:val="477ED9A4"/>
    <w:rsid w:val="4781E7C3"/>
    <w:rsid w:val="478C4108"/>
    <w:rsid w:val="47917A05"/>
    <w:rsid w:val="4794D4D1"/>
    <w:rsid w:val="4796560D"/>
    <w:rsid w:val="47A0981B"/>
    <w:rsid w:val="47ABADCF"/>
    <w:rsid w:val="47B088B8"/>
    <w:rsid w:val="47B29CBC"/>
    <w:rsid w:val="47B38BFF"/>
    <w:rsid w:val="47B9E19C"/>
    <w:rsid w:val="47BFF963"/>
    <w:rsid w:val="47C061B9"/>
    <w:rsid w:val="47C0FFFA"/>
    <w:rsid w:val="47C28DD8"/>
    <w:rsid w:val="47C2AA15"/>
    <w:rsid w:val="47C37141"/>
    <w:rsid w:val="47C54A27"/>
    <w:rsid w:val="47C58DC8"/>
    <w:rsid w:val="47C9AA83"/>
    <w:rsid w:val="47CE9DB0"/>
    <w:rsid w:val="47D85018"/>
    <w:rsid w:val="47E01229"/>
    <w:rsid w:val="47ED707E"/>
    <w:rsid w:val="47F51CBA"/>
    <w:rsid w:val="47F61260"/>
    <w:rsid w:val="47FBD94B"/>
    <w:rsid w:val="47FD1BBE"/>
    <w:rsid w:val="4802DE9C"/>
    <w:rsid w:val="48036F4F"/>
    <w:rsid w:val="4803F202"/>
    <w:rsid w:val="48087C27"/>
    <w:rsid w:val="4812579C"/>
    <w:rsid w:val="481C27E0"/>
    <w:rsid w:val="481E4A82"/>
    <w:rsid w:val="4822487E"/>
    <w:rsid w:val="482E4F89"/>
    <w:rsid w:val="483090DC"/>
    <w:rsid w:val="483BD398"/>
    <w:rsid w:val="483FC492"/>
    <w:rsid w:val="4846720D"/>
    <w:rsid w:val="4846A9CE"/>
    <w:rsid w:val="484780FA"/>
    <w:rsid w:val="484A587E"/>
    <w:rsid w:val="484B8AF8"/>
    <w:rsid w:val="484EE4F7"/>
    <w:rsid w:val="485044F4"/>
    <w:rsid w:val="4856D4A9"/>
    <w:rsid w:val="4857A3D1"/>
    <w:rsid w:val="486427C8"/>
    <w:rsid w:val="48660375"/>
    <w:rsid w:val="486A3EB2"/>
    <w:rsid w:val="4873BE1B"/>
    <w:rsid w:val="48742E15"/>
    <w:rsid w:val="4877FE7D"/>
    <w:rsid w:val="487D517A"/>
    <w:rsid w:val="48817B50"/>
    <w:rsid w:val="4882207C"/>
    <w:rsid w:val="48822351"/>
    <w:rsid w:val="4887CB13"/>
    <w:rsid w:val="48882FBA"/>
    <w:rsid w:val="48895039"/>
    <w:rsid w:val="488CB321"/>
    <w:rsid w:val="4891930C"/>
    <w:rsid w:val="48959BCB"/>
    <w:rsid w:val="489E4165"/>
    <w:rsid w:val="48A37D9E"/>
    <w:rsid w:val="48A42E93"/>
    <w:rsid w:val="48AFADDC"/>
    <w:rsid w:val="48B67E65"/>
    <w:rsid w:val="48C33D4E"/>
    <w:rsid w:val="48C62DC9"/>
    <w:rsid w:val="48C8614C"/>
    <w:rsid w:val="48D07FDF"/>
    <w:rsid w:val="48D21995"/>
    <w:rsid w:val="48DD662A"/>
    <w:rsid w:val="48DDA323"/>
    <w:rsid w:val="48E30857"/>
    <w:rsid w:val="48EC8A7E"/>
    <w:rsid w:val="48F3D9D3"/>
    <w:rsid w:val="48F45B68"/>
    <w:rsid w:val="48F7F3A1"/>
    <w:rsid w:val="48FB4A80"/>
    <w:rsid w:val="48FDBD0C"/>
    <w:rsid w:val="491676DD"/>
    <w:rsid w:val="4917702E"/>
    <w:rsid w:val="4917D3B3"/>
    <w:rsid w:val="4918CC14"/>
    <w:rsid w:val="4918FDE4"/>
    <w:rsid w:val="492658AF"/>
    <w:rsid w:val="4929A26B"/>
    <w:rsid w:val="492A38BB"/>
    <w:rsid w:val="492C02C9"/>
    <w:rsid w:val="493199E7"/>
    <w:rsid w:val="4932E782"/>
    <w:rsid w:val="493C6129"/>
    <w:rsid w:val="493D5A40"/>
    <w:rsid w:val="49405CC8"/>
    <w:rsid w:val="49434809"/>
    <w:rsid w:val="494737FA"/>
    <w:rsid w:val="494D5F3E"/>
    <w:rsid w:val="494F6ED8"/>
    <w:rsid w:val="494F7C83"/>
    <w:rsid w:val="495415C4"/>
    <w:rsid w:val="4956D655"/>
    <w:rsid w:val="4957D901"/>
    <w:rsid w:val="495F08B8"/>
    <w:rsid w:val="4968720C"/>
    <w:rsid w:val="496B54A4"/>
    <w:rsid w:val="496FC695"/>
    <w:rsid w:val="49765C31"/>
    <w:rsid w:val="497DBA35"/>
    <w:rsid w:val="498DCBDA"/>
    <w:rsid w:val="4995BC99"/>
    <w:rsid w:val="499A6AC0"/>
    <w:rsid w:val="49A06CAF"/>
    <w:rsid w:val="49A14343"/>
    <w:rsid w:val="49A37185"/>
    <w:rsid w:val="49A86E30"/>
    <w:rsid w:val="49B76E5D"/>
    <w:rsid w:val="49C2722B"/>
    <w:rsid w:val="49C45052"/>
    <w:rsid w:val="49CCA1D9"/>
    <w:rsid w:val="49D087AC"/>
    <w:rsid w:val="49D14B32"/>
    <w:rsid w:val="49D4BF90"/>
    <w:rsid w:val="49D779DD"/>
    <w:rsid w:val="49DA5A99"/>
    <w:rsid w:val="49DAE5AA"/>
    <w:rsid w:val="49DBA3CC"/>
    <w:rsid w:val="49DEC2D9"/>
    <w:rsid w:val="49E7B49F"/>
    <w:rsid w:val="49EC2084"/>
    <w:rsid w:val="49F1B1EE"/>
    <w:rsid w:val="4A02D862"/>
    <w:rsid w:val="4A092F9E"/>
    <w:rsid w:val="4A0F79C5"/>
    <w:rsid w:val="4A120E7D"/>
    <w:rsid w:val="4A12F766"/>
    <w:rsid w:val="4A165ECF"/>
    <w:rsid w:val="4A177DC4"/>
    <w:rsid w:val="4A19E37F"/>
    <w:rsid w:val="4A217066"/>
    <w:rsid w:val="4A2172D9"/>
    <w:rsid w:val="4A2ACF03"/>
    <w:rsid w:val="4A397A48"/>
    <w:rsid w:val="4A3B5C88"/>
    <w:rsid w:val="4A404075"/>
    <w:rsid w:val="4A49FD0E"/>
    <w:rsid w:val="4A4C056F"/>
    <w:rsid w:val="4A51FCE3"/>
    <w:rsid w:val="4A54982E"/>
    <w:rsid w:val="4A54ADFC"/>
    <w:rsid w:val="4A583597"/>
    <w:rsid w:val="4A60C199"/>
    <w:rsid w:val="4A63872D"/>
    <w:rsid w:val="4A65CC25"/>
    <w:rsid w:val="4A662FE4"/>
    <w:rsid w:val="4A6CB432"/>
    <w:rsid w:val="4A73C174"/>
    <w:rsid w:val="4A76EDC9"/>
    <w:rsid w:val="4A797835"/>
    <w:rsid w:val="4A7AD6B1"/>
    <w:rsid w:val="4A8177CC"/>
    <w:rsid w:val="4A819181"/>
    <w:rsid w:val="4A85025F"/>
    <w:rsid w:val="4A85DC49"/>
    <w:rsid w:val="4A861212"/>
    <w:rsid w:val="4A8926F8"/>
    <w:rsid w:val="4A92427E"/>
    <w:rsid w:val="4A9768C3"/>
    <w:rsid w:val="4A9C1112"/>
    <w:rsid w:val="4A9FAE01"/>
    <w:rsid w:val="4AA41326"/>
    <w:rsid w:val="4AA6C9F3"/>
    <w:rsid w:val="4AA71D6E"/>
    <w:rsid w:val="4AA95A46"/>
    <w:rsid w:val="4AB43DB4"/>
    <w:rsid w:val="4AB7DA83"/>
    <w:rsid w:val="4AB82844"/>
    <w:rsid w:val="4AC4F64E"/>
    <w:rsid w:val="4AC8C53E"/>
    <w:rsid w:val="4ACA49D2"/>
    <w:rsid w:val="4ACC5F34"/>
    <w:rsid w:val="4ACE062D"/>
    <w:rsid w:val="4ACED337"/>
    <w:rsid w:val="4ACEDBCC"/>
    <w:rsid w:val="4AD0475D"/>
    <w:rsid w:val="4AD313AE"/>
    <w:rsid w:val="4ADA1872"/>
    <w:rsid w:val="4ADBF559"/>
    <w:rsid w:val="4ADEA7DC"/>
    <w:rsid w:val="4ADF82D9"/>
    <w:rsid w:val="4AE356A7"/>
    <w:rsid w:val="4AE4F992"/>
    <w:rsid w:val="4AEAEA5C"/>
    <w:rsid w:val="4AEE7DBD"/>
    <w:rsid w:val="4AEF269C"/>
    <w:rsid w:val="4B04D029"/>
    <w:rsid w:val="4B096C71"/>
    <w:rsid w:val="4B108841"/>
    <w:rsid w:val="4B157223"/>
    <w:rsid w:val="4B15AE97"/>
    <w:rsid w:val="4B16E878"/>
    <w:rsid w:val="4B181795"/>
    <w:rsid w:val="4B1826EC"/>
    <w:rsid w:val="4B1A2267"/>
    <w:rsid w:val="4B1E41B6"/>
    <w:rsid w:val="4B24D33B"/>
    <w:rsid w:val="4B27658D"/>
    <w:rsid w:val="4B2C5596"/>
    <w:rsid w:val="4B3626CB"/>
    <w:rsid w:val="4B36B364"/>
    <w:rsid w:val="4B39FD7E"/>
    <w:rsid w:val="4B413751"/>
    <w:rsid w:val="4B49079A"/>
    <w:rsid w:val="4B49395C"/>
    <w:rsid w:val="4B4A5F8D"/>
    <w:rsid w:val="4B4BCAE8"/>
    <w:rsid w:val="4B4CA03E"/>
    <w:rsid w:val="4B4E219A"/>
    <w:rsid w:val="4B4E298E"/>
    <w:rsid w:val="4B4EDD00"/>
    <w:rsid w:val="4B4F38CA"/>
    <w:rsid w:val="4B506B58"/>
    <w:rsid w:val="4B533EBE"/>
    <w:rsid w:val="4B56E17C"/>
    <w:rsid w:val="4B58E09F"/>
    <w:rsid w:val="4B58F51C"/>
    <w:rsid w:val="4B599AFC"/>
    <w:rsid w:val="4B5A99E2"/>
    <w:rsid w:val="4B5C18CC"/>
    <w:rsid w:val="4B5D5EF1"/>
    <w:rsid w:val="4B62B182"/>
    <w:rsid w:val="4B667AAF"/>
    <w:rsid w:val="4B6D8180"/>
    <w:rsid w:val="4B7C0D2D"/>
    <w:rsid w:val="4B7C98AE"/>
    <w:rsid w:val="4B8AC2D8"/>
    <w:rsid w:val="4B8C451B"/>
    <w:rsid w:val="4B8F4CAA"/>
    <w:rsid w:val="4B91E437"/>
    <w:rsid w:val="4B937F78"/>
    <w:rsid w:val="4B93D468"/>
    <w:rsid w:val="4B9A25C8"/>
    <w:rsid w:val="4B9F72C0"/>
    <w:rsid w:val="4BA729F9"/>
    <w:rsid w:val="4BA7BE75"/>
    <w:rsid w:val="4BB3F72E"/>
    <w:rsid w:val="4BB46BCE"/>
    <w:rsid w:val="4BB7A4F0"/>
    <w:rsid w:val="4BBAF60C"/>
    <w:rsid w:val="4BC0F9E4"/>
    <w:rsid w:val="4BC60D26"/>
    <w:rsid w:val="4BD044D2"/>
    <w:rsid w:val="4BD08DBA"/>
    <w:rsid w:val="4BDC2D13"/>
    <w:rsid w:val="4BDED0A0"/>
    <w:rsid w:val="4BE08C2A"/>
    <w:rsid w:val="4BE65E7A"/>
    <w:rsid w:val="4BE833F8"/>
    <w:rsid w:val="4BED4CA2"/>
    <w:rsid w:val="4BF53A89"/>
    <w:rsid w:val="4C00179A"/>
    <w:rsid w:val="4C0F50B8"/>
    <w:rsid w:val="4C15D086"/>
    <w:rsid w:val="4C19A67F"/>
    <w:rsid w:val="4C1A47BA"/>
    <w:rsid w:val="4C21E86F"/>
    <w:rsid w:val="4C294E76"/>
    <w:rsid w:val="4C2A7530"/>
    <w:rsid w:val="4C3294E5"/>
    <w:rsid w:val="4C3347B4"/>
    <w:rsid w:val="4C37564D"/>
    <w:rsid w:val="4C387727"/>
    <w:rsid w:val="4C3E67B0"/>
    <w:rsid w:val="4C45D1AF"/>
    <w:rsid w:val="4C47A553"/>
    <w:rsid w:val="4C4B647E"/>
    <w:rsid w:val="4C58EE23"/>
    <w:rsid w:val="4C5A6901"/>
    <w:rsid w:val="4C5C9319"/>
    <w:rsid w:val="4C609696"/>
    <w:rsid w:val="4C633646"/>
    <w:rsid w:val="4C6662F9"/>
    <w:rsid w:val="4C6C850D"/>
    <w:rsid w:val="4C6CBCE5"/>
    <w:rsid w:val="4C6E5E4E"/>
    <w:rsid w:val="4C70993A"/>
    <w:rsid w:val="4C722B7C"/>
    <w:rsid w:val="4C75E4B6"/>
    <w:rsid w:val="4C76812C"/>
    <w:rsid w:val="4C7C3287"/>
    <w:rsid w:val="4C80DB68"/>
    <w:rsid w:val="4C87EC7F"/>
    <w:rsid w:val="4C8A8D6A"/>
    <w:rsid w:val="4C9AB47B"/>
    <w:rsid w:val="4C9B1143"/>
    <w:rsid w:val="4CA47C7D"/>
    <w:rsid w:val="4CA6071B"/>
    <w:rsid w:val="4CACA9CA"/>
    <w:rsid w:val="4CAD1538"/>
    <w:rsid w:val="4CB3321D"/>
    <w:rsid w:val="4CB5EC3A"/>
    <w:rsid w:val="4CBB7346"/>
    <w:rsid w:val="4CC3409D"/>
    <w:rsid w:val="4CCC5C7B"/>
    <w:rsid w:val="4CCD6391"/>
    <w:rsid w:val="4CD219BF"/>
    <w:rsid w:val="4CD2EFAE"/>
    <w:rsid w:val="4CDD59A3"/>
    <w:rsid w:val="4CE7AD6D"/>
    <w:rsid w:val="4CE87CEC"/>
    <w:rsid w:val="4CF5B9FF"/>
    <w:rsid w:val="4CF66117"/>
    <w:rsid w:val="4D00024F"/>
    <w:rsid w:val="4D022ABB"/>
    <w:rsid w:val="4D053E98"/>
    <w:rsid w:val="4D0760D2"/>
    <w:rsid w:val="4D0B653B"/>
    <w:rsid w:val="4D105EB9"/>
    <w:rsid w:val="4D142AAE"/>
    <w:rsid w:val="4D15E434"/>
    <w:rsid w:val="4D1DEFDC"/>
    <w:rsid w:val="4D27C6BF"/>
    <w:rsid w:val="4D2C7E08"/>
    <w:rsid w:val="4D2D0BC1"/>
    <w:rsid w:val="4D2DDB89"/>
    <w:rsid w:val="4D3A8E69"/>
    <w:rsid w:val="4D3C1B85"/>
    <w:rsid w:val="4D3CE63E"/>
    <w:rsid w:val="4D3D613A"/>
    <w:rsid w:val="4D411A4A"/>
    <w:rsid w:val="4D47EE82"/>
    <w:rsid w:val="4D4BC14D"/>
    <w:rsid w:val="4D4DB6CD"/>
    <w:rsid w:val="4D516A5F"/>
    <w:rsid w:val="4D536F29"/>
    <w:rsid w:val="4D53FA91"/>
    <w:rsid w:val="4D53FD60"/>
    <w:rsid w:val="4D54BE30"/>
    <w:rsid w:val="4D5A2FF7"/>
    <w:rsid w:val="4D5F35FC"/>
    <w:rsid w:val="4D65A6EB"/>
    <w:rsid w:val="4D81167B"/>
    <w:rsid w:val="4D8589C5"/>
    <w:rsid w:val="4D8B50C6"/>
    <w:rsid w:val="4D8EF9D0"/>
    <w:rsid w:val="4D91B6F4"/>
    <w:rsid w:val="4D971B7C"/>
    <w:rsid w:val="4D998C44"/>
    <w:rsid w:val="4D9D1C18"/>
    <w:rsid w:val="4DA6B9A8"/>
    <w:rsid w:val="4DA6F95D"/>
    <w:rsid w:val="4DA79974"/>
    <w:rsid w:val="4DAD245A"/>
    <w:rsid w:val="4DAFA093"/>
    <w:rsid w:val="4DB1FFEC"/>
    <w:rsid w:val="4DB21065"/>
    <w:rsid w:val="4DB4E8E5"/>
    <w:rsid w:val="4DB72030"/>
    <w:rsid w:val="4DB7A2C4"/>
    <w:rsid w:val="4DBCB7ED"/>
    <w:rsid w:val="4DBCC71B"/>
    <w:rsid w:val="4DC55285"/>
    <w:rsid w:val="4DC76BD8"/>
    <w:rsid w:val="4DCA3DC3"/>
    <w:rsid w:val="4DCAD32F"/>
    <w:rsid w:val="4DCD9641"/>
    <w:rsid w:val="4DCF7143"/>
    <w:rsid w:val="4DD34D58"/>
    <w:rsid w:val="4DD46A7C"/>
    <w:rsid w:val="4DD51FF7"/>
    <w:rsid w:val="4DE16844"/>
    <w:rsid w:val="4DE3D149"/>
    <w:rsid w:val="4DE51C59"/>
    <w:rsid w:val="4DED1551"/>
    <w:rsid w:val="4DEDE261"/>
    <w:rsid w:val="4DEEEAAD"/>
    <w:rsid w:val="4DEF0E14"/>
    <w:rsid w:val="4DF07DEA"/>
    <w:rsid w:val="4DF36432"/>
    <w:rsid w:val="4DF903C9"/>
    <w:rsid w:val="4DF921EB"/>
    <w:rsid w:val="4DFBB879"/>
    <w:rsid w:val="4E019F93"/>
    <w:rsid w:val="4E0C023C"/>
    <w:rsid w:val="4E0D6FF8"/>
    <w:rsid w:val="4E10AC75"/>
    <w:rsid w:val="4E153DB4"/>
    <w:rsid w:val="4E158FF9"/>
    <w:rsid w:val="4E1C1B19"/>
    <w:rsid w:val="4E1E6483"/>
    <w:rsid w:val="4E216BAB"/>
    <w:rsid w:val="4E2195E4"/>
    <w:rsid w:val="4E22E148"/>
    <w:rsid w:val="4E24C721"/>
    <w:rsid w:val="4E296C46"/>
    <w:rsid w:val="4E2984F9"/>
    <w:rsid w:val="4E33A05C"/>
    <w:rsid w:val="4E3412D8"/>
    <w:rsid w:val="4E387F25"/>
    <w:rsid w:val="4E3CC988"/>
    <w:rsid w:val="4E407E97"/>
    <w:rsid w:val="4E40B7E6"/>
    <w:rsid w:val="4E42CE65"/>
    <w:rsid w:val="4E455AA5"/>
    <w:rsid w:val="4E466A0B"/>
    <w:rsid w:val="4E49F6D8"/>
    <w:rsid w:val="4E4AB56B"/>
    <w:rsid w:val="4E54509D"/>
    <w:rsid w:val="4E564DCE"/>
    <w:rsid w:val="4E58A090"/>
    <w:rsid w:val="4E5B8FBE"/>
    <w:rsid w:val="4E62ED4C"/>
    <w:rsid w:val="4E634C79"/>
    <w:rsid w:val="4E63CD43"/>
    <w:rsid w:val="4E732D8C"/>
    <w:rsid w:val="4E851826"/>
    <w:rsid w:val="4E8F9060"/>
    <w:rsid w:val="4E95AAA8"/>
    <w:rsid w:val="4E9EB8C0"/>
    <w:rsid w:val="4EA55F37"/>
    <w:rsid w:val="4EA8EC55"/>
    <w:rsid w:val="4EAAC6D3"/>
    <w:rsid w:val="4EAB9146"/>
    <w:rsid w:val="4EB7D2AF"/>
    <w:rsid w:val="4EC14821"/>
    <w:rsid w:val="4EC6068E"/>
    <w:rsid w:val="4ECA53D8"/>
    <w:rsid w:val="4ED099B0"/>
    <w:rsid w:val="4ED69E91"/>
    <w:rsid w:val="4EDBD144"/>
    <w:rsid w:val="4EDF08CF"/>
    <w:rsid w:val="4EE24C6D"/>
    <w:rsid w:val="4EE5C966"/>
    <w:rsid w:val="4EE5FF8F"/>
    <w:rsid w:val="4EE705C6"/>
    <w:rsid w:val="4EE85156"/>
    <w:rsid w:val="4EEDE380"/>
    <w:rsid w:val="4EEFFCDF"/>
    <w:rsid w:val="4EF41495"/>
    <w:rsid w:val="4EF5970B"/>
    <w:rsid w:val="4EF9F0A6"/>
    <w:rsid w:val="4EFA3EC3"/>
    <w:rsid w:val="4F1A4D8E"/>
    <w:rsid w:val="4F203531"/>
    <w:rsid w:val="4F2281B3"/>
    <w:rsid w:val="4F2988BC"/>
    <w:rsid w:val="4F2D022D"/>
    <w:rsid w:val="4F2FEE9B"/>
    <w:rsid w:val="4F32E5BF"/>
    <w:rsid w:val="4F470C17"/>
    <w:rsid w:val="4F48BBD5"/>
    <w:rsid w:val="4F4BC3C0"/>
    <w:rsid w:val="4F4C321E"/>
    <w:rsid w:val="4F4DE0C6"/>
    <w:rsid w:val="4F579702"/>
    <w:rsid w:val="4F598AD5"/>
    <w:rsid w:val="4F5D778D"/>
    <w:rsid w:val="4F5E41DF"/>
    <w:rsid w:val="4F600743"/>
    <w:rsid w:val="4F60ED16"/>
    <w:rsid w:val="4F650DA5"/>
    <w:rsid w:val="4F6CF603"/>
    <w:rsid w:val="4F76CA5F"/>
    <w:rsid w:val="4F77A22B"/>
    <w:rsid w:val="4F815994"/>
    <w:rsid w:val="4F8A79CE"/>
    <w:rsid w:val="4F8FCF17"/>
    <w:rsid w:val="4F907CA3"/>
    <w:rsid w:val="4F98E697"/>
    <w:rsid w:val="4F999CB5"/>
    <w:rsid w:val="4FA4FC51"/>
    <w:rsid w:val="4FA5A4D4"/>
    <w:rsid w:val="4FA6240D"/>
    <w:rsid w:val="4FB2FF36"/>
    <w:rsid w:val="4FB435AD"/>
    <w:rsid w:val="4FB7127D"/>
    <w:rsid w:val="4FB869C5"/>
    <w:rsid w:val="4FB8DB53"/>
    <w:rsid w:val="4FBACE76"/>
    <w:rsid w:val="4FBB5AB8"/>
    <w:rsid w:val="4FBD1EDD"/>
    <w:rsid w:val="4FC7AAE5"/>
    <w:rsid w:val="4FCA8664"/>
    <w:rsid w:val="4FCF1A9E"/>
    <w:rsid w:val="4FDDAC5A"/>
    <w:rsid w:val="4FDFBFA8"/>
    <w:rsid w:val="4FE6BCF6"/>
    <w:rsid w:val="4FEA5E87"/>
    <w:rsid w:val="4FEC5D99"/>
    <w:rsid w:val="4FF67DE2"/>
    <w:rsid w:val="4FFC9CD7"/>
    <w:rsid w:val="50018780"/>
    <w:rsid w:val="500BB997"/>
    <w:rsid w:val="500D8678"/>
    <w:rsid w:val="500DEE3B"/>
    <w:rsid w:val="500EE5DB"/>
    <w:rsid w:val="5010AFB3"/>
    <w:rsid w:val="501106CD"/>
    <w:rsid w:val="5015C93B"/>
    <w:rsid w:val="501600D7"/>
    <w:rsid w:val="502073C0"/>
    <w:rsid w:val="5022C7C8"/>
    <w:rsid w:val="50250B0B"/>
    <w:rsid w:val="5025A964"/>
    <w:rsid w:val="5028BE7C"/>
    <w:rsid w:val="502937CD"/>
    <w:rsid w:val="502A9AB1"/>
    <w:rsid w:val="50338F77"/>
    <w:rsid w:val="50341E10"/>
    <w:rsid w:val="503B4940"/>
    <w:rsid w:val="503F2461"/>
    <w:rsid w:val="503FB8A0"/>
    <w:rsid w:val="504AE212"/>
    <w:rsid w:val="504BAD22"/>
    <w:rsid w:val="504D6208"/>
    <w:rsid w:val="50566D33"/>
    <w:rsid w:val="505883F6"/>
    <w:rsid w:val="505E739C"/>
    <w:rsid w:val="505F7310"/>
    <w:rsid w:val="50682F38"/>
    <w:rsid w:val="50795388"/>
    <w:rsid w:val="5081CC6B"/>
    <w:rsid w:val="508237FA"/>
    <w:rsid w:val="508B667F"/>
    <w:rsid w:val="508C1EFB"/>
    <w:rsid w:val="508DC0B3"/>
    <w:rsid w:val="508FE659"/>
    <w:rsid w:val="50914E7B"/>
    <w:rsid w:val="50918357"/>
    <w:rsid w:val="5091DB97"/>
    <w:rsid w:val="509379C6"/>
    <w:rsid w:val="50948595"/>
    <w:rsid w:val="5094BE85"/>
    <w:rsid w:val="50966804"/>
    <w:rsid w:val="50990416"/>
    <w:rsid w:val="509CD07B"/>
    <w:rsid w:val="50A3C9E3"/>
    <w:rsid w:val="50A6A2F8"/>
    <w:rsid w:val="50A7F310"/>
    <w:rsid w:val="50AF3219"/>
    <w:rsid w:val="50B25A36"/>
    <w:rsid w:val="50B51F9F"/>
    <w:rsid w:val="50B97166"/>
    <w:rsid w:val="50B98FB2"/>
    <w:rsid w:val="50BBA793"/>
    <w:rsid w:val="50C92E1C"/>
    <w:rsid w:val="50C9B215"/>
    <w:rsid w:val="50CF0CCE"/>
    <w:rsid w:val="50D1BBAD"/>
    <w:rsid w:val="50D6EE60"/>
    <w:rsid w:val="50D77A31"/>
    <w:rsid w:val="50D80845"/>
    <w:rsid w:val="50DE0388"/>
    <w:rsid w:val="50E9829C"/>
    <w:rsid w:val="50EB1408"/>
    <w:rsid w:val="50F42908"/>
    <w:rsid w:val="50F9A04C"/>
    <w:rsid w:val="50FBC1B5"/>
    <w:rsid w:val="5104C1BC"/>
    <w:rsid w:val="510DCA5B"/>
    <w:rsid w:val="5115C77A"/>
    <w:rsid w:val="5119310E"/>
    <w:rsid w:val="511CC5D4"/>
    <w:rsid w:val="5125704B"/>
    <w:rsid w:val="512D1E94"/>
    <w:rsid w:val="512F2D31"/>
    <w:rsid w:val="513BED31"/>
    <w:rsid w:val="513C5360"/>
    <w:rsid w:val="513C6CE4"/>
    <w:rsid w:val="514248F3"/>
    <w:rsid w:val="514920C0"/>
    <w:rsid w:val="514C5745"/>
    <w:rsid w:val="514C9F72"/>
    <w:rsid w:val="514CCE58"/>
    <w:rsid w:val="515443D0"/>
    <w:rsid w:val="51595989"/>
    <w:rsid w:val="515A530E"/>
    <w:rsid w:val="515E3680"/>
    <w:rsid w:val="515FB169"/>
    <w:rsid w:val="51601E0E"/>
    <w:rsid w:val="51669BD6"/>
    <w:rsid w:val="5172BD99"/>
    <w:rsid w:val="5180416F"/>
    <w:rsid w:val="5183157A"/>
    <w:rsid w:val="518A5DC8"/>
    <w:rsid w:val="518A96B8"/>
    <w:rsid w:val="518A9D73"/>
    <w:rsid w:val="519A36DE"/>
    <w:rsid w:val="519AFF0F"/>
    <w:rsid w:val="519F8557"/>
    <w:rsid w:val="51A1C175"/>
    <w:rsid w:val="51A77D00"/>
    <w:rsid w:val="51A957E5"/>
    <w:rsid w:val="51A9ADFB"/>
    <w:rsid w:val="51ABD298"/>
    <w:rsid w:val="51AE0CFE"/>
    <w:rsid w:val="51B5FE5B"/>
    <w:rsid w:val="51B63AA1"/>
    <w:rsid w:val="51B68F85"/>
    <w:rsid w:val="51B6D25A"/>
    <w:rsid w:val="51CE153F"/>
    <w:rsid w:val="51D3EE14"/>
    <w:rsid w:val="51D7DDB7"/>
    <w:rsid w:val="51D9B5B7"/>
    <w:rsid w:val="51DF93C4"/>
    <w:rsid w:val="51E8ED1C"/>
    <w:rsid w:val="51EC5438"/>
    <w:rsid w:val="51ED42E9"/>
    <w:rsid w:val="51F00AD1"/>
    <w:rsid w:val="51F682B0"/>
    <w:rsid w:val="51F6F0A5"/>
    <w:rsid w:val="51F795AE"/>
    <w:rsid w:val="51FBE8D3"/>
    <w:rsid w:val="52032515"/>
    <w:rsid w:val="520F4BA4"/>
    <w:rsid w:val="520FDCFA"/>
    <w:rsid w:val="5210C292"/>
    <w:rsid w:val="52148BD3"/>
    <w:rsid w:val="521A0EC1"/>
    <w:rsid w:val="521DC7B3"/>
    <w:rsid w:val="521E7200"/>
    <w:rsid w:val="5221463C"/>
    <w:rsid w:val="52316868"/>
    <w:rsid w:val="523175DF"/>
    <w:rsid w:val="523AA7E1"/>
    <w:rsid w:val="523DCFDF"/>
    <w:rsid w:val="5243D584"/>
    <w:rsid w:val="52476DCF"/>
    <w:rsid w:val="524B027A"/>
    <w:rsid w:val="524B561F"/>
    <w:rsid w:val="524C5822"/>
    <w:rsid w:val="524EF263"/>
    <w:rsid w:val="524FF59B"/>
    <w:rsid w:val="52500818"/>
    <w:rsid w:val="52549CA4"/>
    <w:rsid w:val="525BD540"/>
    <w:rsid w:val="525FC810"/>
    <w:rsid w:val="526006C4"/>
    <w:rsid w:val="5261F2C3"/>
    <w:rsid w:val="52670A8E"/>
    <w:rsid w:val="5272FFBF"/>
    <w:rsid w:val="527A8E6B"/>
    <w:rsid w:val="527BD163"/>
    <w:rsid w:val="527C8AA2"/>
    <w:rsid w:val="5286B59A"/>
    <w:rsid w:val="528A95D9"/>
    <w:rsid w:val="528FB2CF"/>
    <w:rsid w:val="52925E77"/>
    <w:rsid w:val="5295BE31"/>
    <w:rsid w:val="529A05E5"/>
    <w:rsid w:val="529BD19C"/>
    <w:rsid w:val="529FB697"/>
    <w:rsid w:val="52A771A4"/>
    <w:rsid w:val="52A9907D"/>
    <w:rsid w:val="52AC1D1C"/>
    <w:rsid w:val="52AF70CF"/>
    <w:rsid w:val="52B56F77"/>
    <w:rsid w:val="52B9C92C"/>
    <w:rsid w:val="52BDC556"/>
    <w:rsid w:val="52CB8AD5"/>
    <w:rsid w:val="52D4C5AE"/>
    <w:rsid w:val="52DAA6B6"/>
    <w:rsid w:val="52DAAAFA"/>
    <w:rsid w:val="52DD1FEB"/>
    <w:rsid w:val="52DD4596"/>
    <w:rsid w:val="52E31501"/>
    <w:rsid w:val="52EA1C20"/>
    <w:rsid w:val="52EC8E42"/>
    <w:rsid w:val="52EE3F6D"/>
    <w:rsid w:val="52F24F73"/>
    <w:rsid w:val="52F5DAC4"/>
    <w:rsid w:val="52F66A80"/>
    <w:rsid w:val="52FAA9AA"/>
    <w:rsid w:val="52FC1635"/>
    <w:rsid w:val="530A6E73"/>
    <w:rsid w:val="530B33DE"/>
    <w:rsid w:val="530CE155"/>
    <w:rsid w:val="530E3ADB"/>
    <w:rsid w:val="530EDBC8"/>
    <w:rsid w:val="53112555"/>
    <w:rsid w:val="53126BFA"/>
    <w:rsid w:val="5319391E"/>
    <w:rsid w:val="531C7677"/>
    <w:rsid w:val="53246A2A"/>
    <w:rsid w:val="5325FC32"/>
    <w:rsid w:val="5328F00A"/>
    <w:rsid w:val="53296041"/>
    <w:rsid w:val="5330AF89"/>
    <w:rsid w:val="533E2E65"/>
    <w:rsid w:val="533E54AA"/>
    <w:rsid w:val="5340BD25"/>
    <w:rsid w:val="53430CDB"/>
    <w:rsid w:val="534549D8"/>
    <w:rsid w:val="534B6CBD"/>
    <w:rsid w:val="53508EAA"/>
    <w:rsid w:val="5352C245"/>
    <w:rsid w:val="53538928"/>
    <w:rsid w:val="53582FFE"/>
    <w:rsid w:val="535C1B6F"/>
    <w:rsid w:val="535CF77B"/>
    <w:rsid w:val="5366D13F"/>
    <w:rsid w:val="53681069"/>
    <w:rsid w:val="5368B6F9"/>
    <w:rsid w:val="5368DFC1"/>
    <w:rsid w:val="536DCF2F"/>
    <w:rsid w:val="5371B322"/>
    <w:rsid w:val="5372ACFC"/>
    <w:rsid w:val="537C335F"/>
    <w:rsid w:val="537E791A"/>
    <w:rsid w:val="538009A6"/>
    <w:rsid w:val="5384F8F2"/>
    <w:rsid w:val="53861941"/>
    <w:rsid w:val="538FB508"/>
    <w:rsid w:val="5390F80D"/>
    <w:rsid w:val="5393FE52"/>
    <w:rsid w:val="5396957B"/>
    <w:rsid w:val="53A150FD"/>
    <w:rsid w:val="53A30382"/>
    <w:rsid w:val="53A64BFC"/>
    <w:rsid w:val="53A9D4D4"/>
    <w:rsid w:val="53AA2E19"/>
    <w:rsid w:val="53AC9651"/>
    <w:rsid w:val="53B236C4"/>
    <w:rsid w:val="53B56EEF"/>
    <w:rsid w:val="53B825FF"/>
    <w:rsid w:val="53BC6E58"/>
    <w:rsid w:val="53BFD5DB"/>
    <w:rsid w:val="53C87230"/>
    <w:rsid w:val="53CB4BB3"/>
    <w:rsid w:val="53CBFC99"/>
    <w:rsid w:val="53CC34C0"/>
    <w:rsid w:val="53D48E13"/>
    <w:rsid w:val="53DB8C11"/>
    <w:rsid w:val="53DD189C"/>
    <w:rsid w:val="53EAAB89"/>
    <w:rsid w:val="53F2E570"/>
    <w:rsid w:val="53F54AD3"/>
    <w:rsid w:val="53F777A5"/>
    <w:rsid w:val="53F86751"/>
    <w:rsid w:val="53F88C61"/>
    <w:rsid w:val="53FC7213"/>
    <w:rsid w:val="5407AE93"/>
    <w:rsid w:val="540AA864"/>
    <w:rsid w:val="540F7AAA"/>
    <w:rsid w:val="5410F3C4"/>
    <w:rsid w:val="54188B22"/>
    <w:rsid w:val="5420B0F9"/>
    <w:rsid w:val="5421260A"/>
    <w:rsid w:val="542297B9"/>
    <w:rsid w:val="5423C8D3"/>
    <w:rsid w:val="5426D817"/>
    <w:rsid w:val="542DE9B8"/>
    <w:rsid w:val="542E346B"/>
    <w:rsid w:val="5435E164"/>
    <w:rsid w:val="543660F8"/>
    <w:rsid w:val="543B16DE"/>
    <w:rsid w:val="54432360"/>
    <w:rsid w:val="5444E60B"/>
    <w:rsid w:val="544CFB16"/>
    <w:rsid w:val="54535706"/>
    <w:rsid w:val="54578153"/>
    <w:rsid w:val="54579E9C"/>
    <w:rsid w:val="545E4EA5"/>
    <w:rsid w:val="5461057B"/>
    <w:rsid w:val="546198AB"/>
    <w:rsid w:val="54624869"/>
    <w:rsid w:val="5466D8E6"/>
    <w:rsid w:val="546E7150"/>
    <w:rsid w:val="5472D517"/>
    <w:rsid w:val="5479D9F3"/>
    <w:rsid w:val="547DD426"/>
    <w:rsid w:val="54832BCA"/>
    <w:rsid w:val="5484AF33"/>
    <w:rsid w:val="54895F7A"/>
    <w:rsid w:val="548C182C"/>
    <w:rsid w:val="548E1E50"/>
    <w:rsid w:val="5491BB22"/>
    <w:rsid w:val="5493DE15"/>
    <w:rsid w:val="54940B08"/>
    <w:rsid w:val="549CB784"/>
    <w:rsid w:val="549EC5D5"/>
    <w:rsid w:val="54A60941"/>
    <w:rsid w:val="54B5816D"/>
    <w:rsid w:val="54BA0976"/>
    <w:rsid w:val="54BA2793"/>
    <w:rsid w:val="54BAF6AB"/>
    <w:rsid w:val="54BE89D7"/>
    <w:rsid w:val="54C424DA"/>
    <w:rsid w:val="54CD5DBA"/>
    <w:rsid w:val="54CDCE62"/>
    <w:rsid w:val="54D71C47"/>
    <w:rsid w:val="54DCFF37"/>
    <w:rsid w:val="54DE2DEA"/>
    <w:rsid w:val="54E6D57E"/>
    <w:rsid w:val="54EB68BE"/>
    <w:rsid w:val="54EDC790"/>
    <w:rsid w:val="54F29342"/>
    <w:rsid w:val="54F3F811"/>
    <w:rsid w:val="54F8B98F"/>
    <w:rsid w:val="54FC377D"/>
    <w:rsid w:val="55003224"/>
    <w:rsid w:val="5502C1DA"/>
    <w:rsid w:val="5508B4FE"/>
    <w:rsid w:val="550B53B8"/>
    <w:rsid w:val="550F5AC5"/>
    <w:rsid w:val="552369DA"/>
    <w:rsid w:val="5523AF84"/>
    <w:rsid w:val="55271AAE"/>
    <w:rsid w:val="552F3313"/>
    <w:rsid w:val="552F937D"/>
    <w:rsid w:val="552FEFF7"/>
    <w:rsid w:val="5532ED9A"/>
    <w:rsid w:val="553555C7"/>
    <w:rsid w:val="55362AF9"/>
    <w:rsid w:val="553C218F"/>
    <w:rsid w:val="5548A5CB"/>
    <w:rsid w:val="55495A3B"/>
    <w:rsid w:val="554DE3F8"/>
    <w:rsid w:val="554FE73C"/>
    <w:rsid w:val="5553AD3C"/>
    <w:rsid w:val="5554D942"/>
    <w:rsid w:val="5557D615"/>
    <w:rsid w:val="555D6A5B"/>
    <w:rsid w:val="555FCBC9"/>
    <w:rsid w:val="556707D6"/>
    <w:rsid w:val="55674190"/>
    <w:rsid w:val="55681C34"/>
    <w:rsid w:val="5568C10D"/>
    <w:rsid w:val="556B12CF"/>
    <w:rsid w:val="557013D4"/>
    <w:rsid w:val="55790B30"/>
    <w:rsid w:val="55858824"/>
    <w:rsid w:val="558661E2"/>
    <w:rsid w:val="5587F6EA"/>
    <w:rsid w:val="55A127E8"/>
    <w:rsid w:val="55A50DCC"/>
    <w:rsid w:val="55A587AA"/>
    <w:rsid w:val="55A71B2D"/>
    <w:rsid w:val="55A97D11"/>
    <w:rsid w:val="55C179D9"/>
    <w:rsid w:val="55C47B26"/>
    <w:rsid w:val="55C500A9"/>
    <w:rsid w:val="55C9069C"/>
    <w:rsid w:val="55CFEFF7"/>
    <w:rsid w:val="55D2735F"/>
    <w:rsid w:val="55E19251"/>
    <w:rsid w:val="55E2C89E"/>
    <w:rsid w:val="55E3C17D"/>
    <w:rsid w:val="55E74E4D"/>
    <w:rsid w:val="55EC4CBB"/>
    <w:rsid w:val="55EDE3F7"/>
    <w:rsid w:val="55EF6A69"/>
    <w:rsid w:val="55EFA9D7"/>
    <w:rsid w:val="55F19737"/>
    <w:rsid w:val="55FE4C62"/>
    <w:rsid w:val="56043617"/>
    <w:rsid w:val="56062C0A"/>
    <w:rsid w:val="560EF628"/>
    <w:rsid w:val="560FB519"/>
    <w:rsid w:val="56166BEE"/>
    <w:rsid w:val="561D2A04"/>
    <w:rsid w:val="5621D0D9"/>
    <w:rsid w:val="5626A7A8"/>
    <w:rsid w:val="562A1D5F"/>
    <w:rsid w:val="562B4843"/>
    <w:rsid w:val="5633C107"/>
    <w:rsid w:val="5637199F"/>
    <w:rsid w:val="56426235"/>
    <w:rsid w:val="56499F85"/>
    <w:rsid w:val="564A1913"/>
    <w:rsid w:val="5650D9E0"/>
    <w:rsid w:val="5651D46D"/>
    <w:rsid w:val="5658D786"/>
    <w:rsid w:val="565CD59E"/>
    <w:rsid w:val="5661DAF4"/>
    <w:rsid w:val="5665B696"/>
    <w:rsid w:val="56678C26"/>
    <w:rsid w:val="5672EB0D"/>
    <w:rsid w:val="5676CB29"/>
    <w:rsid w:val="5677620E"/>
    <w:rsid w:val="5679C3A8"/>
    <w:rsid w:val="567B53C5"/>
    <w:rsid w:val="567F6345"/>
    <w:rsid w:val="5684308D"/>
    <w:rsid w:val="5686A555"/>
    <w:rsid w:val="568D3BA4"/>
    <w:rsid w:val="5699081B"/>
    <w:rsid w:val="569F166C"/>
    <w:rsid w:val="56A0E0F6"/>
    <w:rsid w:val="56BAEC04"/>
    <w:rsid w:val="56C08FB1"/>
    <w:rsid w:val="56C30BBA"/>
    <w:rsid w:val="56CB03EB"/>
    <w:rsid w:val="56D21B82"/>
    <w:rsid w:val="56D2471A"/>
    <w:rsid w:val="56D4AD42"/>
    <w:rsid w:val="56D9211B"/>
    <w:rsid w:val="56ECB20A"/>
    <w:rsid w:val="56EF2CC9"/>
    <w:rsid w:val="56F175FB"/>
    <w:rsid w:val="56F709FA"/>
    <w:rsid w:val="56FA71D6"/>
    <w:rsid w:val="5700F205"/>
    <w:rsid w:val="5706187C"/>
    <w:rsid w:val="570C9D31"/>
    <w:rsid w:val="5711EC96"/>
    <w:rsid w:val="57138C0F"/>
    <w:rsid w:val="571A49BF"/>
    <w:rsid w:val="57292AD8"/>
    <w:rsid w:val="572CEBAD"/>
    <w:rsid w:val="572D5E0B"/>
    <w:rsid w:val="572F4947"/>
    <w:rsid w:val="573468B3"/>
    <w:rsid w:val="57361839"/>
    <w:rsid w:val="573D1D0C"/>
    <w:rsid w:val="574BCD26"/>
    <w:rsid w:val="5752450C"/>
    <w:rsid w:val="5759AB09"/>
    <w:rsid w:val="575A3471"/>
    <w:rsid w:val="576479B5"/>
    <w:rsid w:val="5765EF21"/>
    <w:rsid w:val="57748553"/>
    <w:rsid w:val="5776C0AD"/>
    <w:rsid w:val="5783CF33"/>
    <w:rsid w:val="5787A741"/>
    <w:rsid w:val="5788ECB3"/>
    <w:rsid w:val="578CA8B4"/>
    <w:rsid w:val="5791F8F6"/>
    <w:rsid w:val="57979DB7"/>
    <w:rsid w:val="579A1CC3"/>
    <w:rsid w:val="579B19F7"/>
    <w:rsid w:val="57AA9091"/>
    <w:rsid w:val="57B4225A"/>
    <w:rsid w:val="57B42AF3"/>
    <w:rsid w:val="57B4E14D"/>
    <w:rsid w:val="57BAFD18"/>
    <w:rsid w:val="57C70D65"/>
    <w:rsid w:val="57C8AC9E"/>
    <w:rsid w:val="57CA3493"/>
    <w:rsid w:val="57CF7E47"/>
    <w:rsid w:val="57D0C1BB"/>
    <w:rsid w:val="57D1F9E0"/>
    <w:rsid w:val="57D46959"/>
    <w:rsid w:val="57D82D8F"/>
    <w:rsid w:val="57DCA7AD"/>
    <w:rsid w:val="57E41EC3"/>
    <w:rsid w:val="57E4D5C0"/>
    <w:rsid w:val="57E988C1"/>
    <w:rsid w:val="57ED4F94"/>
    <w:rsid w:val="57FDC872"/>
    <w:rsid w:val="580439AC"/>
    <w:rsid w:val="5804DC7D"/>
    <w:rsid w:val="5808A2F3"/>
    <w:rsid w:val="580DAB45"/>
    <w:rsid w:val="58107901"/>
    <w:rsid w:val="5810E6E1"/>
    <w:rsid w:val="58119997"/>
    <w:rsid w:val="581C8B53"/>
    <w:rsid w:val="5824A877"/>
    <w:rsid w:val="5833CC3F"/>
    <w:rsid w:val="5839FBF7"/>
    <w:rsid w:val="583F0C4E"/>
    <w:rsid w:val="583F6D5E"/>
    <w:rsid w:val="58447401"/>
    <w:rsid w:val="58453E2A"/>
    <w:rsid w:val="584B1C53"/>
    <w:rsid w:val="584F6819"/>
    <w:rsid w:val="58514D3F"/>
    <w:rsid w:val="58559357"/>
    <w:rsid w:val="585ABABE"/>
    <w:rsid w:val="585ACC15"/>
    <w:rsid w:val="585E9E2C"/>
    <w:rsid w:val="58637028"/>
    <w:rsid w:val="586683F2"/>
    <w:rsid w:val="586C26FC"/>
    <w:rsid w:val="5877F491"/>
    <w:rsid w:val="587E5555"/>
    <w:rsid w:val="5880CCE5"/>
    <w:rsid w:val="58863799"/>
    <w:rsid w:val="58868DB1"/>
    <w:rsid w:val="588DDA8A"/>
    <w:rsid w:val="588E7202"/>
    <w:rsid w:val="58981B33"/>
    <w:rsid w:val="589C8C2E"/>
    <w:rsid w:val="589E8DA1"/>
    <w:rsid w:val="589F4D5E"/>
    <w:rsid w:val="58A0F8B5"/>
    <w:rsid w:val="58A6AB08"/>
    <w:rsid w:val="58A77173"/>
    <w:rsid w:val="58A9085D"/>
    <w:rsid w:val="58AF4B81"/>
    <w:rsid w:val="58B505BB"/>
    <w:rsid w:val="58B78857"/>
    <w:rsid w:val="58BBD0FA"/>
    <w:rsid w:val="58BC06FC"/>
    <w:rsid w:val="58BD73EA"/>
    <w:rsid w:val="58BE28D6"/>
    <w:rsid w:val="58BF946C"/>
    <w:rsid w:val="58C5A7C3"/>
    <w:rsid w:val="58C71A2F"/>
    <w:rsid w:val="58C7E9E9"/>
    <w:rsid w:val="58C8C1FD"/>
    <w:rsid w:val="58C90FE0"/>
    <w:rsid w:val="58C9F0D8"/>
    <w:rsid w:val="58CCE6CA"/>
    <w:rsid w:val="58D37B53"/>
    <w:rsid w:val="58D7D38C"/>
    <w:rsid w:val="58D85BB5"/>
    <w:rsid w:val="58D8F91B"/>
    <w:rsid w:val="58DA5EC1"/>
    <w:rsid w:val="58DE7F8E"/>
    <w:rsid w:val="58E0508E"/>
    <w:rsid w:val="58E1A6BC"/>
    <w:rsid w:val="58FD0FDE"/>
    <w:rsid w:val="58FF8912"/>
    <w:rsid w:val="5902724D"/>
    <w:rsid w:val="5904F9FA"/>
    <w:rsid w:val="5909871A"/>
    <w:rsid w:val="590DA81F"/>
    <w:rsid w:val="591184A4"/>
    <w:rsid w:val="59159969"/>
    <w:rsid w:val="5917C868"/>
    <w:rsid w:val="59198DC0"/>
    <w:rsid w:val="5924D743"/>
    <w:rsid w:val="59291A1A"/>
    <w:rsid w:val="59300EF2"/>
    <w:rsid w:val="5930343E"/>
    <w:rsid w:val="5933DB96"/>
    <w:rsid w:val="59388869"/>
    <w:rsid w:val="593A4771"/>
    <w:rsid w:val="5941B229"/>
    <w:rsid w:val="59436F29"/>
    <w:rsid w:val="5945D226"/>
    <w:rsid w:val="594977F9"/>
    <w:rsid w:val="594F7EE1"/>
    <w:rsid w:val="59541ED5"/>
    <w:rsid w:val="59551E99"/>
    <w:rsid w:val="5957B250"/>
    <w:rsid w:val="5960BB12"/>
    <w:rsid w:val="59643503"/>
    <w:rsid w:val="5965AAE5"/>
    <w:rsid w:val="596AC66D"/>
    <w:rsid w:val="596D9D0E"/>
    <w:rsid w:val="5971F921"/>
    <w:rsid w:val="597B8B5B"/>
    <w:rsid w:val="597C91AF"/>
    <w:rsid w:val="597D0D9A"/>
    <w:rsid w:val="597D52CE"/>
    <w:rsid w:val="5982C87D"/>
    <w:rsid w:val="598E34A3"/>
    <w:rsid w:val="599B9E15"/>
    <w:rsid w:val="59A0187B"/>
    <w:rsid w:val="59A276AE"/>
    <w:rsid w:val="59A3725B"/>
    <w:rsid w:val="59A662F4"/>
    <w:rsid w:val="59A66BD4"/>
    <w:rsid w:val="59B5016B"/>
    <w:rsid w:val="59B6F1B6"/>
    <w:rsid w:val="59BDA6D7"/>
    <w:rsid w:val="59C62716"/>
    <w:rsid w:val="59C6339F"/>
    <w:rsid w:val="59C8FB36"/>
    <w:rsid w:val="59D03200"/>
    <w:rsid w:val="59D299BD"/>
    <w:rsid w:val="59D665CE"/>
    <w:rsid w:val="59E004CA"/>
    <w:rsid w:val="59E67E3E"/>
    <w:rsid w:val="59E6D493"/>
    <w:rsid w:val="59EBA468"/>
    <w:rsid w:val="59EBD675"/>
    <w:rsid w:val="59F0270C"/>
    <w:rsid w:val="59FF5A3E"/>
    <w:rsid w:val="5A072C8E"/>
    <w:rsid w:val="5A0CA4B1"/>
    <w:rsid w:val="5A0DF0C2"/>
    <w:rsid w:val="5A0EB931"/>
    <w:rsid w:val="5A120176"/>
    <w:rsid w:val="5A1D2855"/>
    <w:rsid w:val="5A1E17C1"/>
    <w:rsid w:val="5A201977"/>
    <w:rsid w:val="5A20221A"/>
    <w:rsid w:val="5A271F40"/>
    <w:rsid w:val="5A287D22"/>
    <w:rsid w:val="5A288F13"/>
    <w:rsid w:val="5A2AE9F8"/>
    <w:rsid w:val="5A2B4C44"/>
    <w:rsid w:val="5A2BB954"/>
    <w:rsid w:val="5A311235"/>
    <w:rsid w:val="5A37E410"/>
    <w:rsid w:val="5A3A23E5"/>
    <w:rsid w:val="5A3B942A"/>
    <w:rsid w:val="5A3D6D06"/>
    <w:rsid w:val="5A3DC5F8"/>
    <w:rsid w:val="5A3F38B8"/>
    <w:rsid w:val="5A4931E6"/>
    <w:rsid w:val="5A4C8DAC"/>
    <w:rsid w:val="5A505DA8"/>
    <w:rsid w:val="5A560B89"/>
    <w:rsid w:val="5A578078"/>
    <w:rsid w:val="5A580A58"/>
    <w:rsid w:val="5A64ACBE"/>
    <w:rsid w:val="5A671A20"/>
    <w:rsid w:val="5A67B16E"/>
    <w:rsid w:val="5A6E177C"/>
    <w:rsid w:val="5A6F4BB4"/>
    <w:rsid w:val="5A76F5F0"/>
    <w:rsid w:val="5A87352E"/>
    <w:rsid w:val="5A9B5199"/>
    <w:rsid w:val="5A9F88B0"/>
    <w:rsid w:val="5AA05D05"/>
    <w:rsid w:val="5AAACE55"/>
    <w:rsid w:val="5AC2A866"/>
    <w:rsid w:val="5AC2D9E6"/>
    <w:rsid w:val="5AC376B4"/>
    <w:rsid w:val="5ACA1B16"/>
    <w:rsid w:val="5AD05CAF"/>
    <w:rsid w:val="5AD8C849"/>
    <w:rsid w:val="5ADB31EF"/>
    <w:rsid w:val="5AE23153"/>
    <w:rsid w:val="5AE7BC6C"/>
    <w:rsid w:val="5AE92DAE"/>
    <w:rsid w:val="5AECADC6"/>
    <w:rsid w:val="5AEED048"/>
    <w:rsid w:val="5AF013E1"/>
    <w:rsid w:val="5B00AFAE"/>
    <w:rsid w:val="5B04951C"/>
    <w:rsid w:val="5B057B3C"/>
    <w:rsid w:val="5B0770CC"/>
    <w:rsid w:val="5B0DCA78"/>
    <w:rsid w:val="5B131B27"/>
    <w:rsid w:val="5B14D8D9"/>
    <w:rsid w:val="5B1AAFEB"/>
    <w:rsid w:val="5B1C1879"/>
    <w:rsid w:val="5B1D8233"/>
    <w:rsid w:val="5B258EE6"/>
    <w:rsid w:val="5B2A8F4D"/>
    <w:rsid w:val="5B31426D"/>
    <w:rsid w:val="5B328B91"/>
    <w:rsid w:val="5B396F9D"/>
    <w:rsid w:val="5B418525"/>
    <w:rsid w:val="5B42D690"/>
    <w:rsid w:val="5B4876C7"/>
    <w:rsid w:val="5B4D6760"/>
    <w:rsid w:val="5B510987"/>
    <w:rsid w:val="5B5140D1"/>
    <w:rsid w:val="5B53C409"/>
    <w:rsid w:val="5B5CBFC8"/>
    <w:rsid w:val="5B5F6B5D"/>
    <w:rsid w:val="5B5FE3AF"/>
    <w:rsid w:val="5B606EAD"/>
    <w:rsid w:val="5B71E6FE"/>
    <w:rsid w:val="5B763F77"/>
    <w:rsid w:val="5B820295"/>
    <w:rsid w:val="5B863E22"/>
    <w:rsid w:val="5B871F9C"/>
    <w:rsid w:val="5B878405"/>
    <w:rsid w:val="5B94207E"/>
    <w:rsid w:val="5B983082"/>
    <w:rsid w:val="5B9B21FD"/>
    <w:rsid w:val="5B9C4AE2"/>
    <w:rsid w:val="5BABDD45"/>
    <w:rsid w:val="5BAC3382"/>
    <w:rsid w:val="5BB9ECAF"/>
    <w:rsid w:val="5BBE12F2"/>
    <w:rsid w:val="5BCC1CA8"/>
    <w:rsid w:val="5BCDCEA6"/>
    <w:rsid w:val="5BCDE8C1"/>
    <w:rsid w:val="5BD10BF1"/>
    <w:rsid w:val="5BD2C4F4"/>
    <w:rsid w:val="5BD96A65"/>
    <w:rsid w:val="5BDA9F8B"/>
    <w:rsid w:val="5BDBA816"/>
    <w:rsid w:val="5BDCCAB3"/>
    <w:rsid w:val="5BDFC2E9"/>
    <w:rsid w:val="5BECD2E4"/>
    <w:rsid w:val="5BECE794"/>
    <w:rsid w:val="5BF37D59"/>
    <w:rsid w:val="5BF808B7"/>
    <w:rsid w:val="5BF8599F"/>
    <w:rsid w:val="5BFD0899"/>
    <w:rsid w:val="5C04BE81"/>
    <w:rsid w:val="5C0AC9C2"/>
    <w:rsid w:val="5C132C3D"/>
    <w:rsid w:val="5C13F4DA"/>
    <w:rsid w:val="5C143C09"/>
    <w:rsid w:val="5C152722"/>
    <w:rsid w:val="5C1CA40F"/>
    <w:rsid w:val="5C1D9206"/>
    <w:rsid w:val="5C1F3378"/>
    <w:rsid w:val="5C20DEB9"/>
    <w:rsid w:val="5C215C75"/>
    <w:rsid w:val="5C22540F"/>
    <w:rsid w:val="5C2387DE"/>
    <w:rsid w:val="5C36E0D6"/>
    <w:rsid w:val="5C37A5F8"/>
    <w:rsid w:val="5C37CCDD"/>
    <w:rsid w:val="5C387108"/>
    <w:rsid w:val="5C46E984"/>
    <w:rsid w:val="5C475E65"/>
    <w:rsid w:val="5C4B5842"/>
    <w:rsid w:val="5C4DE9E9"/>
    <w:rsid w:val="5C54004F"/>
    <w:rsid w:val="5C60F7CE"/>
    <w:rsid w:val="5C63F911"/>
    <w:rsid w:val="5C6633D1"/>
    <w:rsid w:val="5C6B8418"/>
    <w:rsid w:val="5C6BB043"/>
    <w:rsid w:val="5C82AC2D"/>
    <w:rsid w:val="5C82C112"/>
    <w:rsid w:val="5C84085E"/>
    <w:rsid w:val="5C874417"/>
    <w:rsid w:val="5C889FCD"/>
    <w:rsid w:val="5C89FE28"/>
    <w:rsid w:val="5C93F2C3"/>
    <w:rsid w:val="5C98FA1B"/>
    <w:rsid w:val="5C9A736A"/>
    <w:rsid w:val="5C9B947F"/>
    <w:rsid w:val="5C9B97DD"/>
    <w:rsid w:val="5CA049CE"/>
    <w:rsid w:val="5CA9F7B6"/>
    <w:rsid w:val="5CB07EBC"/>
    <w:rsid w:val="5CBB6E7A"/>
    <w:rsid w:val="5CCC173F"/>
    <w:rsid w:val="5CCCAE0A"/>
    <w:rsid w:val="5CCDB89E"/>
    <w:rsid w:val="5CCE7157"/>
    <w:rsid w:val="5CD00F64"/>
    <w:rsid w:val="5CD0F0B6"/>
    <w:rsid w:val="5CD35837"/>
    <w:rsid w:val="5CDFE2F7"/>
    <w:rsid w:val="5CE57901"/>
    <w:rsid w:val="5CF6175D"/>
    <w:rsid w:val="5CFD2B8C"/>
    <w:rsid w:val="5CFFC016"/>
    <w:rsid w:val="5D0664D1"/>
    <w:rsid w:val="5D099D2B"/>
    <w:rsid w:val="5D19D6A7"/>
    <w:rsid w:val="5D1E7FAF"/>
    <w:rsid w:val="5D2488A0"/>
    <w:rsid w:val="5D258DAB"/>
    <w:rsid w:val="5D2E816C"/>
    <w:rsid w:val="5D38255A"/>
    <w:rsid w:val="5D3A11AF"/>
    <w:rsid w:val="5D4869AB"/>
    <w:rsid w:val="5D4A171D"/>
    <w:rsid w:val="5D4B374A"/>
    <w:rsid w:val="5D4C4F09"/>
    <w:rsid w:val="5D50A18A"/>
    <w:rsid w:val="5D5869B8"/>
    <w:rsid w:val="5D589803"/>
    <w:rsid w:val="5D58D8D7"/>
    <w:rsid w:val="5D5927EE"/>
    <w:rsid w:val="5D5F7D91"/>
    <w:rsid w:val="5D5FACFC"/>
    <w:rsid w:val="5D616A42"/>
    <w:rsid w:val="5D62820E"/>
    <w:rsid w:val="5D6C1E46"/>
    <w:rsid w:val="5D70FD8E"/>
    <w:rsid w:val="5D75D74E"/>
    <w:rsid w:val="5D828CFC"/>
    <w:rsid w:val="5D83DDF2"/>
    <w:rsid w:val="5D851F22"/>
    <w:rsid w:val="5D96D09C"/>
    <w:rsid w:val="5D9B395C"/>
    <w:rsid w:val="5DA55A97"/>
    <w:rsid w:val="5DB05D1A"/>
    <w:rsid w:val="5DB25555"/>
    <w:rsid w:val="5DB29347"/>
    <w:rsid w:val="5DBAEF1C"/>
    <w:rsid w:val="5DBD7D53"/>
    <w:rsid w:val="5DC1123E"/>
    <w:rsid w:val="5DC3E92B"/>
    <w:rsid w:val="5DC6E859"/>
    <w:rsid w:val="5DD2FA35"/>
    <w:rsid w:val="5DDB93AD"/>
    <w:rsid w:val="5DDBD8FA"/>
    <w:rsid w:val="5DDC2114"/>
    <w:rsid w:val="5DE6460C"/>
    <w:rsid w:val="5DE83EC7"/>
    <w:rsid w:val="5DE8A126"/>
    <w:rsid w:val="5DF1C278"/>
    <w:rsid w:val="5DF77D10"/>
    <w:rsid w:val="5DFCA91C"/>
    <w:rsid w:val="5DFF9E74"/>
    <w:rsid w:val="5E03ED3D"/>
    <w:rsid w:val="5E040A08"/>
    <w:rsid w:val="5E15A367"/>
    <w:rsid w:val="5E166AB4"/>
    <w:rsid w:val="5E16BBD0"/>
    <w:rsid w:val="5E196306"/>
    <w:rsid w:val="5E1A98C7"/>
    <w:rsid w:val="5E217650"/>
    <w:rsid w:val="5E32149A"/>
    <w:rsid w:val="5E3E0283"/>
    <w:rsid w:val="5E3E652A"/>
    <w:rsid w:val="5E3F2CFB"/>
    <w:rsid w:val="5E449BC8"/>
    <w:rsid w:val="5E484ECE"/>
    <w:rsid w:val="5E4E1B1F"/>
    <w:rsid w:val="5E504C38"/>
    <w:rsid w:val="5E50941E"/>
    <w:rsid w:val="5E614300"/>
    <w:rsid w:val="5E6CE0B6"/>
    <w:rsid w:val="5E6DC9A7"/>
    <w:rsid w:val="5E6DD687"/>
    <w:rsid w:val="5E70C899"/>
    <w:rsid w:val="5E70EA44"/>
    <w:rsid w:val="5E7BAA7F"/>
    <w:rsid w:val="5E94ADE6"/>
    <w:rsid w:val="5E984C22"/>
    <w:rsid w:val="5E987562"/>
    <w:rsid w:val="5EA2CB33"/>
    <w:rsid w:val="5EA431A6"/>
    <w:rsid w:val="5EA8755B"/>
    <w:rsid w:val="5EA9DBA5"/>
    <w:rsid w:val="5EAB05DE"/>
    <w:rsid w:val="5EAC0C98"/>
    <w:rsid w:val="5EB01A2C"/>
    <w:rsid w:val="5EB13829"/>
    <w:rsid w:val="5EC146A5"/>
    <w:rsid w:val="5EC248C8"/>
    <w:rsid w:val="5ECA5461"/>
    <w:rsid w:val="5ED0D3B0"/>
    <w:rsid w:val="5ED43176"/>
    <w:rsid w:val="5ED7B432"/>
    <w:rsid w:val="5EDC0465"/>
    <w:rsid w:val="5EDC4F8E"/>
    <w:rsid w:val="5EDE7FBB"/>
    <w:rsid w:val="5EE507A6"/>
    <w:rsid w:val="5EEDC1CE"/>
    <w:rsid w:val="5EEF34EE"/>
    <w:rsid w:val="5EEFDA25"/>
    <w:rsid w:val="5EF2A1B6"/>
    <w:rsid w:val="5EF5074A"/>
    <w:rsid w:val="5EF69D30"/>
    <w:rsid w:val="5EF75B4B"/>
    <w:rsid w:val="5EFDE840"/>
    <w:rsid w:val="5F007B31"/>
    <w:rsid w:val="5F02AC82"/>
    <w:rsid w:val="5F061BA5"/>
    <w:rsid w:val="5F074E9A"/>
    <w:rsid w:val="5F09DFC0"/>
    <w:rsid w:val="5F0D2500"/>
    <w:rsid w:val="5F0DAC5A"/>
    <w:rsid w:val="5F12D69F"/>
    <w:rsid w:val="5F1609E3"/>
    <w:rsid w:val="5F18B8F8"/>
    <w:rsid w:val="5F1904AA"/>
    <w:rsid w:val="5F1D1B0F"/>
    <w:rsid w:val="5F1E6660"/>
    <w:rsid w:val="5F1F5929"/>
    <w:rsid w:val="5F224115"/>
    <w:rsid w:val="5F247CEE"/>
    <w:rsid w:val="5F26E03D"/>
    <w:rsid w:val="5F29E904"/>
    <w:rsid w:val="5F33B08F"/>
    <w:rsid w:val="5F348103"/>
    <w:rsid w:val="5F3D5097"/>
    <w:rsid w:val="5F444C22"/>
    <w:rsid w:val="5F46A6C7"/>
    <w:rsid w:val="5F486371"/>
    <w:rsid w:val="5F498421"/>
    <w:rsid w:val="5F49B3A5"/>
    <w:rsid w:val="5F4C30AE"/>
    <w:rsid w:val="5F4F529D"/>
    <w:rsid w:val="5F508E31"/>
    <w:rsid w:val="5F5834F2"/>
    <w:rsid w:val="5F5A6B6B"/>
    <w:rsid w:val="5F5AB838"/>
    <w:rsid w:val="5F5E37F1"/>
    <w:rsid w:val="5F71B660"/>
    <w:rsid w:val="5F72A691"/>
    <w:rsid w:val="5F78B18B"/>
    <w:rsid w:val="5F817167"/>
    <w:rsid w:val="5F82B610"/>
    <w:rsid w:val="5F878F80"/>
    <w:rsid w:val="5F8A2818"/>
    <w:rsid w:val="5F8DCFF3"/>
    <w:rsid w:val="5F8E5BAE"/>
    <w:rsid w:val="5F903C38"/>
    <w:rsid w:val="5F98861B"/>
    <w:rsid w:val="5F9B1760"/>
    <w:rsid w:val="5FA59712"/>
    <w:rsid w:val="5FA76AC6"/>
    <w:rsid w:val="5FA96879"/>
    <w:rsid w:val="5FAB8455"/>
    <w:rsid w:val="5FABA08D"/>
    <w:rsid w:val="5FBC2AA4"/>
    <w:rsid w:val="5FBDCEDE"/>
    <w:rsid w:val="5FC17E33"/>
    <w:rsid w:val="5FC6AC4E"/>
    <w:rsid w:val="5FCDA8EF"/>
    <w:rsid w:val="5FD0656B"/>
    <w:rsid w:val="5FD06C29"/>
    <w:rsid w:val="5FD0AF54"/>
    <w:rsid w:val="5FD0C6A3"/>
    <w:rsid w:val="5FD14F28"/>
    <w:rsid w:val="5FD1AE01"/>
    <w:rsid w:val="5FD222CA"/>
    <w:rsid w:val="5FD3898A"/>
    <w:rsid w:val="5FD75E40"/>
    <w:rsid w:val="5FD7F764"/>
    <w:rsid w:val="5FDF18F5"/>
    <w:rsid w:val="5FE241BC"/>
    <w:rsid w:val="5FE26F9B"/>
    <w:rsid w:val="5FE85CBB"/>
    <w:rsid w:val="5FEAADBB"/>
    <w:rsid w:val="5FF244F3"/>
    <w:rsid w:val="5FF55C7E"/>
    <w:rsid w:val="5FF7D297"/>
    <w:rsid w:val="5FFDBB98"/>
    <w:rsid w:val="5FFDC2AB"/>
    <w:rsid w:val="5FFE2176"/>
    <w:rsid w:val="60047F29"/>
    <w:rsid w:val="6008F4E5"/>
    <w:rsid w:val="600DBF9A"/>
    <w:rsid w:val="6012F9ED"/>
    <w:rsid w:val="6015477E"/>
    <w:rsid w:val="60160DBC"/>
    <w:rsid w:val="6016FA08"/>
    <w:rsid w:val="60188D70"/>
    <w:rsid w:val="6025FC09"/>
    <w:rsid w:val="60268EC0"/>
    <w:rsid w:val="6029576B"/>
    <w:rsid w:val="60359C1D"/>
    <w:rsid w:val="603C6499"/>
    <w:rsid w:val="6042FC5C"/>
    <w:rsid w:val="6046FB68"/>
    <w:rsid w:val="604BC14B"/>
    <w:rsid w:val="604DD1CC"/>
    <w:rsid w:val="6053E579"/>
    <w:rsid w:val="60546A91"/>
    <w:rsid w:val="6063DAD6"/>
    <w:rsid w:val="60676C98"/>
    <w:rsid w:val="606AC06D"/>
    <w:rsid w:val="60756781"/>
    <w:rsid w:val="60773660"/>
    <w:rsid w:val="60786777"/>
    <w:rsid w:val="60797F87"/>
    <w:rsid w:val="607ACEC8"/>
    <w:rsid w:val="607E2084"/>
    <w:rsid w:val="608287BE"/>
    <w:rsid w:val="60847F60"/>
    <w:rsid w:val="6089A222"/>
    <w:rsid w:val="60913D34"/>
    <w:rsid w:val="6091BFDC"/>
    <w:rsid w:val="6092DB7C"/>
    <w:rsid w:val="60963B73"/>
    <w:rsid w:val="6097B91C"/>
    <w:rsid w:val="609BC609"/>
    <w:rsid w:val="609BF752"/>
    <w:rsid w:val="60A11C61"/>
    <w:rsid w:val="60A80005"/>
    <w:rsid w:val="60AB5FED"/>
    <w:rsid w:val="60AF4996"/>
    <w:rsid w:val="60B49D92"/>
    <w:rsid w:val="60BBD323"/>
    <w:rsid w:val="60BE1C6A"/>
    <w:rsid w:val="60C4B018"/>
    <w:rsid w:val="60C5240D"/>
    <w:rsid w:val="60C55279"/>
    <w:rsid w:val="60C997EB"/>
    <w:rsid w:val="60CDD550"/>
    <w:rsid w:val="60D7D82E"/>
    <w:rsid w:val="60DC4810"/>
    <w:rsid w:val="60E0AF03"/>
    <w:rsid w:val="60E0C182"/>
    <w:rsid w:val="60E305AE"/>
    <w:rsid w:val="60E3E178"/>
    <w:rsid w:val="60E93F6A"/>
    <w:rsid w:val="60F306FD"/>
    <w:rsid w:val="60F8645D"/>
    <w:rsid w:val="60FAE9E6"/>
    <w:rsid w:val="60FCA2D2"/>
    <w:rsid w:val="61043875"/>
    <w:rsid w:val="6106986D"/>
    <w:rsid w:val="6106B1B1"/>
    <w:rsid w:val="6107B8FF"/>
    <w:rsid w:val="610C39EF"/>
    <w:rsid w:val="61137A49"/>
    <w:rsid w:val="61148687"/>
    <w:rsid w:val="611E05DE"/>
    <w:rsid w:val="6120EBF4"/>
    <w:rsid w:val="6121EB60"/>
    <w:rsid w:val="61251FE0"/>
    <w:rsid w:val="6126044F"/>
    <w:rsid w:val="61267E09"/>
    <w:rsid w:val="61307582"/>
    <w:rsid w:val="6143520D"/>
    <w:rsid w:val="614AAFB4"/>
    <w:rsid w:val="614D4CE3"/>
    <w:rsid w:val="6159C2BF"/>
    <w:rsid w:val="615EBA63"/>
    <w:rsid w:val="615F1321"/>
    <w:rsid w:val="616D1A44"/>
    <w:rsid w:val="616EFACE"/>
    <w:rsid w:val="6174912B"/>
    <w:rsid w:val="617CB55A"/>
    <w:rsid w:val="617FA246"/>
    <w:rsid w:val="61804B72"/>
    <w:rsid w:val="6188E24B"/>
    <w:rsid w:val="618CEEEF"/>
    <w:rsid w:val="618E820B"/>
    <w:rsid w:val="618F3F34"/>
    <w:rsid w:val="6195D24E"/>
    <w:rsid w:val="619C1C4A"/>
    <w:rsid w:val="619D305B"/>
    <w:rsid w:val="619EFBCB"/>
    <w:rsid w:val="61A387A1"/>
    <w:rsid w:val="61A5235E"/>
    <w:rsid w:val="61A601BB"/>
    <w:rsid w:val="61A7643E"/>
    <w:rsid w:val="61A76D3F"/>
    <w:rsid w:val="61A98F91"/>
    <w:rsid w:val="61ADF652"/>
    <w:rsid w:val="61AE8848"/>
    <w:rsid w:val="61B1063A"/>
    <w:rsid w:val="61B66B1C"/>
    <w:rsid w:val="61B72F06"/>
    <w:rsid w:val="61B7BE8B"/>
    <w:rsid w:val="61BB178F"/>
    <w:rsid w:val="61BB79F4"/>
    <w:rsid w:val="61C0493A"/>
    <w:rsid w:val="61C04B0B"/>
    <w:rsid w:val="61C0DE84"/>
    <w:rsid w:val="61C6FA1B"/>
    <w:rsid w:val="61D0D30C"/>
    <w:rsid w:val="61D67EED"/>
    <w:rsid w:val="61D831A2"/>
    <w:rsid w:val="61D8CBD0"/>
    <w:rsid w:val="61DD7586"/>
    <w:rsid w:val="61EB03EE"/>
    <w:rsid w:val="61ED25DB"/>
    <w:rsid w:val="61F01B21"/>
    <w:rsid w:val="61F25CAA"/>
    <w:rsid w:val="61F294C1"/>
    <w:rsid w:val="6204C701"/>
    <w:rsid w:val="620B0D0A"/>
    <w:rsid w:val="620DE696"/>
    <w:rsid w:val="6211C2F4"/>
    <w:rsid w:val="62198AB9"/>
    <w:rsid w:val="6222D9B6"/>
    <w:rsid w:val="62297883"/>
    <w:rsid w:val="622BF244"/>
    <w:rsid w:val="622C4DCC"/>
    <w:rsid w:val="623153EE"/>
    <w:rsid w:val="623659F3"/>
    <w:rsid w:val="62379E88"/>
    <w:rsid w:val="623AD449"/>
    <w:rsid w:val="623B6389"/>
    <w:rsid w:val="623D0F0C"/>
    <w:rsid w:val="623F866D"/>
    <w:rsid w:val="62472A7F"/>
    <w:rsid w:val="62497791"/>
    <w:rsid w:val="624A207D"/>
    <w:rsid w:val="624CE801"/>
    <w:rsid w:val="624F6F8C"/>
    <w:rsid w:val="624F888A"/>
    <w:rsid w:val="625476E5"/>
    <w:rsid w:val="625CEA71"/>
    <w:rsid w:val="626493B4"/>
    <w:rsid w:val="6265777F"/>
    <w:rsid w:val="62676EAA"/>
    <w:rsid w:val="626AAAF6"/>
    <w:rsid w:val="626E7978"/>
    <w:rsid w:val="62705BB9"/>
    <w:rsid w:val="6277B2CF"/>
    <w:rsid w:val="6278FF41"/>
    <w:rsid w:val="627CDDD1"/>
    <w:rsid w:val="627DBF75"/>
    <w:rsid w:val="628C8E70"/>
    <w:rsid w:val="628D6523"/>
    <w:rsid w:val="628FCF1D"/>
    <w:rsid w:val="629568D4"/>
    <w:rsid w:val="6295E335"/>
    <w:rsid w:val="6297FE6C"/>
    <w:rsid w:val="629B9513"/>
    <w:rsid w:val="629D2D2F"/>
    <w:rsid w:val="62A30A49"/>
    <w:rsid w:val="62B31F90"/>
    <w:rsid w:val="62B83C21"/>
    <w:rsid w:val="62C09B98"/>
    <w:rsid w:val="62C81A03"/>
    <w:rsid w:val="62CAF3FF"/>
    <w:rsid w:val="62CF743C"/>
    <w:rsid w:val="62E363C5"/>
    <w:rsid w:val="62E93D0B"/>
    <w:rsid w:val="62FFD1F5"/>
    <w:rsid w:val="63020A16"/>
    <w:rsid w:val="630B6677"/>
    <w:rsid w:val="630E2B5A"/>
    <w:rsid w:val="630EB83A"/>
    <w:rsid w:val="630FDB97"/>
    <w:rsid w:val="6310D1C0"/>
    <w:rsid w:val="63141C10"/>
    <w:rsid w:val="632283EF"/>
    <w:rsid w:val="6327FE3C"/>
    <w:rsid w:val="63329AC7"/>
    <w:rsid w:val="633ABC7C"/>
    <w:rsid w:val="633DD86B"/>
    <w:rsid w:val="634E9ACA"/>
    <w:rsid w:val="63541EAE"/>
    <w:rsid w:val="6355FD78"/>
    <w:rsid w:val="635C1B6C"/>
    <w:rsid w:val="63631547"/>
    <w:rsid w:val="63678791"/>
    <w:rsid w:val="636FFEE1"/>
    <w:rsid w:val="6384DE64"/>
    <w:rsid w:val="63851220"/>
    <w:rsid w:val="6385AC8D"/>
    <w:rsid w:val="63866065"/>
    <w:rsid w:val="638EC5DC"/>
    <w:rsid w:val="638F2888"/>
    <w:rsid w:val="6396FC7B"/>
    <w:rsid w:val="63974916"/>
    <w:rsid w:val="6398FACC"/>
    <w:rsid w:val="639E25E7"/>
    <w:rsid w:val="63A089EF"/>
    <w:rsid w:val="63A699AB"/>
    <w:rsid w:val="63AD1BE5"/>
    <w:rsid w:val="63ADACEA"/>
    <w:rsid w:val="63AE5145"/>
    <w:rsid w:val="63B3EBD9"/>
    <w:rsid w:val="63B92E20"/>
    <w:rsid w:val="63B948BD"/>
    <w:rsid w:val="63C6E2AA"/>
    <w:rsid w:val="63C8D751"/>
    <w:rsid w:val="63CE17A6"/>
    <w:rsid w:val="63CFEE05"/>
    <w:rsid w:val="63D2621D"/>
    <w:rsid w:val="63D36EE9"/>
    <w:rsid w:val="63D524C9"/>
    <w:rsid w:val="63D7F101"/>
    <w:rsid w:val="63DACAC0"/>
    <w:rsid w:val="63E43E6E"/>
    <w:rsid w:val="63F679C7"/>
    <w:rsid w:val="63F9997A"/>
    <w:rsid w:val="63FB6989"/>
    <w:rsid w:val="63FF5EDD"/>
    <w:rsid w:val="64031ED3"/>
    <w:rsid w:val="64073905"/>
    <w:rsid w:val="640A412A"/>
    <w:rsid w:val="640A5A87"/>
    <w:rsid w:val="640AFF30"/>
    <w:rsid w:val="640BFB4F"/>
    <w:rsid w:val="64118E3C"/>
    <w:rsid w:val="6413F0B3"/>
    <w:rsid w:val="641B44A3"/>
    <w:rsid w:val="642393D9"/>
    <w:rsid w:val="642CFF9D"/>
    <w:rsid w:val="642E8E7B"/>
    <w:rsid w:val="6433EDA1"/>
    <w:rsid w:val="64363B43"/>
    <w:rsid w:val="64366DDA"/>
    <w:rsid w:val="6438D289"/>
    <w:rsid w:val="643AC7ED"/>
    <w:rsid w:val="6442C235"/>
    <w:rsid w:val="644F9178"/>
    <w:rsid w:val="64520C3C"/>
    <w:rsid w:val="645CCDAD"/>
    <w:rsid w:val="6460E1C5"/>
    <w:rsid w:val="646235C4"/>
    <w:rsid w:val="6464DD5F"/>
    <w:rsid w:val="646C2230"/>
    <w:rsid w:val="646C964E"/>
    <w:rsid w:val="646D316D"/>
    <w:rsid w:val="64734134"/>
    <w:rsid w:val="64735191"/>
    <w:rsid w:val="6477D7F9"/>
    <w:rsid w:val="6478CF72"/>
    <w:rsid w:val="647AA19A"/>
    <w:rsid w:val="647B8373"/>
    <w:rsid w:val="647CF1FB"/>
    <w:rsid w:val="647E156C"/>
    <w:rsid w:val="64815457"/>
    <w:rsid w:val="64825535"/>
    <w:rsid w:val="6483020C"/>
    <w:rsid w:val="6486453E"/>
    <w:rsid w:val="648673C3"/>
    <w:rsid w:val="648CB600"/>
    <w:rsid w:val="6493C8B6"/>
    <w:rsid w:val="64957262"/>
    <w:rsid w:val="64976170"/>
    <w:rsid w:val="64A22C87"/>
    <w:rsid w:val="64A2EDA4"/>
    <w:rsid w:val="64A306A2"/>
    <w:rsid w:val="64A7008A"/>
    <w:rsid w:val="64B3269F"/>
    <w:rsid w:val="64B7012A"/>
    <w:rsid w:val="64B7EF43"/>
    <w:rsid w:val="64B85536"/>
    <w:rsid w:val="64B959BB"/>
    <w:rsid w:val="64B98E34"/>
    <w:rsid w:val="64BCA0E9"/>
    <w:rsid w:val="64BE6388"/>
    <w:rsid w:val="64C60446"/>
    <w:rsid w:val="64C783D3"/>
    <w:rsid w:val="64C83880"/>
    <w:rsid w:val="64CA1201"/>
    <w:rsid w:val="64CB10CF"/>
    <w:rsid w:val="64CBCADF"/>
    <w:rsid w:val="64CC1FAD"/>
    <w:rsid w:val="64CD3C38"/>
    <w:rsid w:val="64CF1171"/>
    <w:rsid w:val="64D20290"/>
    <w:rsid w:val="64D42C1E"/>
    <w:rsid w:val="64E5E19A"/>
    <w:rsid w:val="64EC7138"/>
    <w:rsid w:val="64F07C86"/>
    <w:rsid w:val="64F47B7C"/>
    <w:rsid w:val="64F73A3F"/>
    <w:rsid w:val="64F8A12F"/>
    <w:rsid w:val="64FF1182"/>
    <w:rsid w:val="6501D097"/>
    <w:rsid w:val="6505E560"/>
    <w:rsid w:val="650743E4"/>
    <w:rsid w:val="65084AE2"/>
    <w:rsid w:val="650F3ECA"/>
    <w:rsid w:val="6514D028"/>
    <w:rsid w:val="6526CCB6"/>
    <w:rsid w:val="652917AC"/>
    <w:rsid w:val="652E28A3"/>
    <w:rsid w:val="6534DB20"/>
    <w:rsid w:val="6535FE7D"/>
    <w:rsid w:val="65383EBC"/>
    <w:rsid w:val="653C2275"/>
    <w:rsid w:val="653C4053"/>
    <w:rsid w:val="653ECED5"/>
    <w:rsid w:val="65404B68"/>
    <w:rsid w:val="654AEB74"/>
    <w:rsid w:val="654C681B"/>
    <w:rsid w:val="65503924"/>
    <w:rsid w:val="6555E30D"/>
    <w:rsid w:val="655C45A1"/>
    <w:rsid w:val="655FB35E"/>
    <w:rsid w:val="65648D7E"/>
    <w:rsid w:val="6566F410"/>
    <w:rsid w:val="656E0147"/>
    <w:rsid w:val="656E80EA"/>
    <w:rsid w:val="657D1F7C"/>
    <w:rsid w:val="65807DE1"/>
    <w:rsid w:val="6580E828"/>
    <w:rsid w:val="658B4FD7"/>
    <w:rsid w:val="658DDA05"/>
    <w:rsid w:val="658E97D0"/>
    <w:rsid w:val="6590CE3E"/>
    <w:rsid w:val="65938651"/>
    <w:rsid w:val="659432C8"/>
    <w:rsid w:val="65943810"/>
    <w:rsid w:val="65956CEE"/>
    <w:rsid w:val="65964DA3"/>
    <w:rsid w:val="65990D56"/>
    <w:rsid w:val="659E67FA"/>
    <w:rsid w:val="659EE306"/>
    <w:rsid w:val="659F5043"/>
    <w:rsid w:val="65A97D26"/>
    <w:rsid w:val="65AA7138"/>
    <w:rsid w:val="65AC912D"/>
    <w:rsid w:val="65B3A5B4"/>
    <w:rsid w:val="65B42303"/>
    <w:rsid w:val="65B79A1E"/>
    <w:rsid w:val="65B7DCB3"/>
    <w:rsid w:val="65BACB1A"/>
    <w:rsid w:val="65C04EEA"/>
    <w:rsid w:val="65C37C03"/>
    <w:rsid w:val="65C6DCC7"/>
    <w:rsid w:val="65C85CA9"/>
    <w:rsid w:val="65C98738"/>
    <w:rsid w:val="65CEC59D"/>
    <w:rsid w:val="65D65E2E"/>
    <w:rsid w:val="65DB117E"/>
    <w:rsid w:val="65DC088C"/>
    <w:rsid w:val="65DF3B9C"/>
    <w:rsid w:val="65EFA305"/>
    <w:rsid w:val="65F02C2C"/>
    <w:rsid w:val="65F2CD64"/>
    <w:rsid w:val="65F34A13"/>
    <w:rsid w:val="65F40DB9"/>
    <w:rsid w:val="65FB1358"/>
    <w:rsid w:val="65FE3459"/>
    <w:rsid w:val="6601DA19"/>
    <w:rsid w:val="660294E4"/>
    <w:rsid w:val="6604D182"/>
    <w:rsid w:val="6606A053"/>
    <w:rsid w:val="660D5113"/>
    <w:rsid w:val="660EE9E1"/>
    <w:rsid w:val="661634D2"/>
    <w:rsid w:val="66169E7B"/>
    <w:rsid w:val="66181943"/>
    <w:rsid w:val="6619CF4B"/>
    <w:rsid w:val="661F8298"/>
    <w:rsid w:val="66213E22"/>
    <w:rsid w:val="66258A2C"/>
    <w:rsid w:val="663381A8"/>
    <w:rsid w:val="66349B98"/>
    <w:rsid w:val="66378793"/>
    <w:rsid w:val="66393B21"/>
    <w:rsid w:val="663CA6E6"/>
    <w:rsid w:val="663D7D8B"/>
    <w:rsid w:val="6643300F"/>
    <w:rsid w:val="6643DD71"/>
    <w:rsid w:val="6645F455"/>
    <w:rsid w:val="6647472F"/>
    <w:rsid w:val="6649D5D9"/>
    <w:rsid w:val="664A26F9"/>
    <w:rsid w:val="664CC26B"/>
    <w:rsid w:val="6650D7BF"/>
    <w:rsid w:val="665153FA"/>
    <w:rsid w:val="66564DC8"/>
    <w:rsid w:val="66655174"/>
    <w:rsid w:val="66662F01"/>
    <w:rsid w:val="666C2922"/>
    <w:rsid w:val="66716B65"/>
    <w:rsid w:val="6677725C"/>
    <w:rsid w:val="6677B856"/>
    <w:rsid w:val="6679196D"/>
    <w:rsid w:val="667EA1C7"/>
    <w:rsid w:val="6685E783"/>
    <w:rsid w:val="66868439"/>
    <w:rsid w:val="668D4CE8"/>
    <w:rsid w:val="668D67B3"/>
    <w:rsid w:val="668F8FF9"/>
    <w:rsid w:val="669CF5C8"/>
    <w:rsid w:val="66A425D4"/>
    <w:rsid w:val="66A6AF94"/>
    <w:rsid w:val="66AA8F09"/>
    <w:rsid w:val="66AD7049"/>
    <w:rsid w:val="66AF4438"/>
    <w:rsid w:val="66B09761"/>
    <w:rsid w:val="66B0BD36"/>
    <w:rsid w:val="66B25E69"/>
    <w:rsid w:val="66B6AAF3"/>
    <w:rsid w:val="66B7FC9A"/>
    <w:rsid w:val="66BC18F3"/>
    <w:rsid w:val="66C1F542"/>
    <w:rsid w:val="66C4494E"/>
    <w:rsid w:val="66C662B7"/>
    <w:rsid w:val="66C6DF92"/>
    <w:rsid w:val="66C793CA"/>
    <w:rsid w:val="66CB8FD9"/>
    <w:rsid w:val="66CBA3AC"/>
    <w:rsid w:val="66D06569"/>
    <w:rsid w:val="66D23EEB"/>
    <w:rsid w:val="66D4E53F"/>
    <w:rsid w:val="66DD0DB4"/>
    <w:rsid w:val="66DEA2C7"/>
    <w:rsid w:val="66E17406"/>
    <w:rsid w:val="66EE11E3"/>
    <w:rsid w:val="66EE78FE"/>
    <w:rsid w:val="66F0B8B7"/>
    <w:rsid w:val="66F1AB77"/>
    <w:rsid w:val="66F6AF60"/>
    <w:rsid w:val="6704E2BC"/>
    <w:rsid w:val="6706C47E"/>
    <w:rsid w:val="670CB1AB"/>
    <w:rsid w:val="670E1E50"/>
    <w:rsid w:val="670EE3DA"/>
    <w:rsid w:val="67109E96"/>
    <w:rsid w:val="6717F9A3"/>
    <w:rsid w:val="671BA1DB"/>
    <w:rsid w:val="671BEFBA"/>
    <w:rsid w:val="671CC971"/>
    <w:rsid w:val="67291015"/>
    <w:rsid w:val="672BE053"/>
    <w:rsid w:val="672C4F0E"/>
    <w:rsid w:val="672E4508"/>
    <w:rsid w:val="6731C927"/>
    <w:rsid w:val="6738074F"/>
    <w:rsid w:val="6738B212"/>
    <w:rsid w:val="674114DB"/>
    <w:rsid w:val="67446430"/>
    <w:rsid w:val="67517DE4"/>
    <w:rsid w:val="675850DC"/>
    <w:rsid w:val="675A4302"/>
    <w:rsid w:val="675B52B3"/>
    <w:rsid w:val="675EC621"/>
    <w:rsid w:val="675FAFB9"/>
    <w:rsid w:val="6761DFD1"/>
    <w:rsid w:val="67644C4F"/>
    <w:rsid w:val="676550B6"/>
    <w:rsid w:val="67655A0A"/>
    <w:rsid w:val="67681377"/>
    <w:rsid w:val="676E7343"/>
    <w:rsid w:val="676F902C"/>
    <w:rsid w:val="67705BA4"/>
    <w:rsid w:val="67748E75"/>
    <w:rsid w:val="67790FEF"/>
    <w:rsid w:val="6779DBB5"/>
    <w:rsid w:val="677C3D92"/>
    <w:rsid w:val="678CB5CD"/>
    <w:rsid w:val="67932E1B"/>
    <w:rsid w:val="6794B0A9"/>
    <w:rsid w:val="67955101"/>
    <w:rsid w:val="67A513B0"/>
    <w:rsid w:val="67A608CC"/>
    <w:rsid w:val="67B0F04B"/>
    <w:rsid w:val="67B17198"/>
    <w:rsid w:val="67B1C386"/>
    <w:rsid w:val="67B270C6"/>
    <w:rsid w:val="67BC398E"/>
    <w:rsid w:val="67C91E2F"/>
    <w:rsid w:val="67CDC3EC"/>
    <w:rsid w:val="67CE13BC"/>
    <w:rsid w:val="67D08A65"/>
    <w:rsid w:val="67D7D457"/>
    <w:rsid w:val="67D8EC8B"/>
    <w:rsid w:val="67DE6AB7"/>
    <w:rsid w:val="67E1C54E"/>
    <w:rsid w:val="67E8A9E3"/>
    <w:rsid w:val="67E8E7F3"/>
    <w:rsid w:val="67F503DD"/>
    <w:rsid w:val="67F6B4E0"/>
    <w:rsid w:val="67F7617B"/>
    <w:rsid w:val="67FB67C2"/>
    <w:rsid w:val="67FC90E0"/>
    <w:rsid w:val="6805118D"/>
    <w:rsid w:val="680B11FB"/>
    <w:rsid w:val="68130AAB"/>
    <w:rsid w:val="68139ADC"/>
    <w:rsid w:val="6814893C"/>
    <w:rsid w:val="68150E58"/>
    <w:rsid w:val="681D495E"/>
    <w:rsid w:val="681FC554"/>
    <w:rsid w:val="68262F4B"/>
    <w:rsid w:val="682B7F43"/>
    <w:rsid w:val="682F8C8F"/>
    <w:rsid w:val="682FD5CA"/>
    <w:rsid w:val="68329043"/>
    <w:rsid w:val="683662E5"/>
    <w:rsid w:val="68382B95"/>
    <w:rsid w:val="6841758A"/>
    <w:rsid w:val="68430557"/>
    <w:rsid w:val="685BAE7F"/>
    <w:rsid w:val="685D808F"/>
    <w:rsid w:val="6861761A"/>
    <w:rsid w:val="68646869"/>
    <w:rsid w:val="68662E03"/>
    <w:rsid w:val="6867E1C4"/>
    <w:rsid w:val="686C86DD"/>
    <w:rsid w:val="686FE0FF"/>
    <w:rsid w:val="68717496"/>
    <w:rsid w:val="687A10A9"/>
    <w:rsid w:val="6882E1B5"/>
    <w:rsid w:val="6887F600"/>
    <w:rsid w:val="688C53B4"/>
    <w:rsid w:val="688FDC87"/>
    <w:rsid w:val="68924202"/>
    <w:rsid w:val="6894296F"/>
    <w:rsid w:val="6895B93D"/>
    <w:rsid w:val="68985D08"/>
    <w:rsid w:val="689E77B7"/>
    <w:rsid w:val="689FD6EA"/>
    <w:rsid w:val="68A10148"/>
    <w:rsid w:val="68A12944"/>
    <w:rsid w:val="68A1CE04"/>
    <w:rsid w:val="68A65D7B"/>
    <w:rsid w:val="68A6A089"/>
    <w:rsid w:val="68B62893"/>
    <w:rsid w:val="68B7671E"/>
    <w:rsid w:val="68B83CF5"/>
    <w:rsid w:val="68B9E854"/>
    <w:rsid w:val="68C5DD79"/>
    <w:rsid w:val="68C681C4"/>
    <w:rsid w:val="68C73EDB"/>
    <w:rsid w:val="68CAB0A4"/>
    <w:rsid w:val="68CC1AC4"/>
    <w:rsid w:val="68CE8746"/>
    <w:rsid w:val="68CEBA83"/>
    <w:rsid w:val="68D2E07A"/>
    <w:rsid w:val="68D5BE3E"/>
    <w:rsid w:val="68E118FF"/>
    <w:rsid w:val="68E2DBE7"/>
    <w:rsid w:val="68E464A0"/>
    <w:rsid w:val="68E6D744"/>
    <w:rsid w:val="68EF7CA5"/>
    <w:rsid w:val="68FBFDD7"/>
    <w:rsid w:val="68FF01B6"/>
    <w:rsid w:val="6903D677"/>
    <w:rsid w:val="6904D3F4"/>
    <w:rsid w:val="6905A2C1"/>
    <w:rsid w:val="690E024A"/>
    <w:rsid w:val="690E99C2"/>
    <w:rsid w:val="690EDFE5"/>
    <w:rsid w:val="691224BA"/>
    <w:rsid w:val="6913B8F0"/>
    <w:rsid w:val="6918D6BF"/>
    <w:rsid w:val="691DE6F3"/>
    <w:rsid w:val="69209E94"/>
    <w:rsid w:val="69220D7D"/>
    <w:rsid w:val="69244A9D"/>
    <w:rsid w:val="69248B41"/>
    <w:rsid w:val="6929DB4A"/>
    <w:rsid w:val="692CECAF"/>
    <w:rsid w:val="693231ED"/>
    <w:rsid w:val="693A4735"/>
    <w:rsid w:val="693BD236"/>
    <w:rsid w:val="693E9976"/>
    <w:rsid w:val="694605BE"/>
    <w:rsid w:val="69482832"/>
    <w:rsid w:val="694F5D41"/>
    <w:rsid w:val="69512F2C"/>
    <w:rsid w:val="6951E8E6"/>
    <w:rsid w:val="6964C41C"/>
    <w:rsid w:val="69670ED5"/>
    <w:rsid w:val="6969E41D"/>
    <w:rsid w:val="696CB44C"/>
    <w:rsid w:val="696E4F03"/>
    <w:rsid w:val="6971287D"/>
    <w:rsid w:val="6971FC32"/>
    <w:rsid w:val="69727055"/>
    <w:rsid w:val="69741FD3"/>
    <w:rsid w:val="69760077"/>
    <w:rsid w:val="69782D91"/>
    <w:rsid w:val="69783584"/>
    <w:rsid w:val="6978D87B"/>
    <w:rsid w:val="6988C6AF"/>
    <w:rsid w:val="698B1849"/>
    <w:rsid w:val="6998F61E"/>
    <w:rsid w:val="699F1B2F"/>
    <w:rsid w:val="69A61D92"/>
    <w:rsid w:val="69A6D3F3"/>
    <w:rsid w:val="69A75CF0"/>
    <w:rsid w:val="69AE2DC5"/>
    <w:rsid w:val="69B1D465"/>
    <w:rsid w:val="69B5C431"/>
    <w:rsid w:val="69B8E8BC"/>
    <w:rsid w:val="69BAB01D"/>
    <w:rsid w:val="69BDCA6D"/>
    <w:rsid w:val="69BDCEE5"/>
    <w:rsid w:val="69C72B61"/>
    <w:rsid w:val="69C9C5B7"/>
    <w:rsid w:val="69CB5CF0"/>
    <w:rsid w:val="69D00020"/>
    <w:rsid w:val="69D026D2"/>
    <w:rsid w:val="69D3411B"/>
    <w:rsid w:val="69D43B57"/>
    <w:rsid w:val="69DF5E17"/>
    <w:rsid w:val="69E14973"/>
    <w:rsid w:val="69E3F0A3"/>
    <w:rsid w:val="69E76AB2"/>
    <w:rsid w:val="69EDDDBE"/>
    <w:rsid w:val="69F05795"/>
    <w:rsid w:val="69F3934A"/>
    <w:rsid w:val="69F63007"/>
    <w:rsid w:val="69FD607D"/>
    <w:rsid w:val="69FF941E"/>
    <w:rsid w:val="6A04949E"/>
    <w:rsid w:val="6A0FC909"/>
    <w:rsid w:val="6A12C45F"/>
    <w:rsid w:val="6A185CE9"/>
    <w:rsid w:val="6A1BDBDE"/>
    <w:rsid w:val="6A1D8E47"/>
    <w:rsid w:val="6A1EBCF7"/>
    <w:rsid w:val="6A20931F"/>
    <w:rsid w:val="6A2C9AD4"/>
    <w:rsid w:val="6A315595"/>
    <w:rsid w:val="6A387F20"/>
    <w:rsid w:val="6A3CFA98"/>
    <w:rsid w:val="6A3F3B17"/>
    <w:rsid w:val="6A40C7C9"/>
    <w:rsid w:val="6A490814"/>
    <w:rsid w:val="6A4C5C89"/>
    <w:rsid w:val="6A4DB462"/>
    <w:rsid w:val="6A4EFBEF"/>
    <w:rsid w:val="6A51B7DF"/>
    <w:rsid w:val="6A55955C"/>
    <w:rsid w:val="6A590B8F"/>
    <w:rsid w:val="6A5A2700"/>
    <w:rsid w:val="6A6C4A81"/>
    <w:rsid w:val="6A6EB864"/>
    <w:rsid w:val="6A704760"/>
    <w:rsid w:val="6A72011B"/>
    <w:rsid w:val="6A768294"/>
    <w:rsid w:val="6A770EEB"/>
    <w:rsid w:val="6A7A88FB"/>
    <w:rsid w:val="6A7BE91F"/>
    <w:rsid w:val="6A7EB1E6"/>
    <w:rsid w:val="6A809FE7"/>
    <w:rsid w:val="6A8416DE"/>
    <w:rsid w:val="6A8460FD"/>
    <w:rsid w:val="6A85A365"/>
    <w:rsid w:val="6A8E512B"/>
    <w:rsid w:val="6A90000A"/>
    <w:rsid w:val="6A900B97"/>
    <w:rsid w:val="6A96F88E"/>
    <w:rsid w:val="6A98398C"/>
    <w:rsid w:val="6A996B66"/>
    <w:rsid w:val="6A9BBA40"/>
    <w:rsid w:val="6A9CFFAC"/>
    <w:rsid w:val="6A9DA2BB"/>
    <w:rsid w:val="6AA5B5BD"/>
    <w:rsid w:val="6AA83A2E"/>
    <w:rsid w:val="6AA8466E"/>
    <w:rsid w:val="6AAAD59E"/>
    <w:rsid w:val="6AAB99E7"/>
    <w:rsid w:val="6AACE2FB"/>
    <w:rsid w:val="6AB311A0"/>
    <w:rsid w:val="6ABB3EAA"/>
    <w:rsid w:val="6ABDB6BE"/>
    <w:rsid w:val="6ABE461C"/>
    <w:rsid w:val="6AC5155A"/>
    <w:rsid w:val="6AD67269"/>
    <w:rsid w:val="6ADC14DF"/>
    <w:rsid w:val="6AE438EA"/>
    <w:rsid w:val="6AF0EEBE"/>
    <w:rsid w:val="6AF47804"/>
    <w:rsid w:val="6AFBEEF9"/>
    <w:rsid w:val="6AFD2F93"/>
    <w:rsid w:val="6AFE6183"/>
    <w:rsid w:val="6B0041DA"/>
    <w:rsid w:val="6B041261"/>
    <w:rsid w:val="6B043BBA"/>
    <w:rsid w:val="6B04F2EA"/>
    <w:rsid w:val="6B09F8CF"/>
    <w:rsid w:val="6B0F19F5"/>
    <w:rsid w:val="6B102DAB"/>
    <w:rsid w:val="6B12245C"/>
    <w:rsid w:val="6B170798"/>
    <w:rsid w:val="6B1A47C4"/>
    <w:rsid w:val="6B1B983B"/>
    <w:rsid w:val="6B1D0E0D"/>
    <w:rsid w:val="6B1D6144"/>
    <w:rsid w:val="6B1F06B7"/>
    <w:rsid w:val="6B2257E3"/>
    <w:rsid w:val="6B25A610"/>
    <w:rsid w:val="6B2BB7DE"/>
    <w:rsid w:val="6B34C4B4"/>
    <w:rsid w:val="6B37D677"/>
    <w:rsid w:val="6B3D7955"/>
    <w:rsid w:val="6B41CF46"/>
    <w:rsid w:val="6B4354A4"/>
    <w:rsid w:val="6B444984"/>
    <w:rsid w:val="6B473B7E"/>
    <w:rsid w:val="6B49EECC"/>
    <w:rsid w:val="6B4AE394"/>
    <w:rsid w:val="6B4D60B3"/>
    <w:rsid w:val="6B4EE189"/>
    <w:rsid w:val="6B4EE945"/>
    <w:rsid w:val="6B5544B0"/>
    <w:rsid w:val="6B57EC59"/>
    <w:rsid w:val="6B5A922E"/>
    <w:rsid w:val="6B5B0268"/>
    <w:rsid w:val="6B5E01F0"/>
    <w:rsid w:val="6B601845"/>
    <w:rsid w:val="6B627FB1"/>
    <w:rsid w:val="6B655F6B"/>
    <w:rsid w:val="6B672D51"/>
    <w:rsid w:val="6B6BF028"/>
    <w:rsid w:val="6B6C0F2D"/>
    <w:rsid w:val="6B6D395B"/>
    <w:rsid w:val="6B6E6C7F"/>
    <w:rsid w:val="6B778E61"/>
    <w:rsid w:val="6B7F3ABE"/>
    <w:rsid w:val="6B7FA325"/>
    <w:rsid w:val="6B8FE495"/>
    <w:rsid w:val="6B970D4C"/>
    <w:rsid w:val="6B98D6A0"/>
    <w:rsid w:val="6B991385"/>
    <w:rsid w:val="6B9D8376"/>
    <w:rsid w:val="6BA8E54C"/>
    <w:rsid w:val="6BB0603A"/>
    <w:rsid w:val="6BB3628E"/>
    <w:rsid w:val="6BB40734"/>
    <w:rsid w:val="6BC3FAFF"/>
    <w:rsid w:val="6BC4F251"/>
    <w:rsid w:val="6BC9E960"/>
    <w:rsid w:val="6BCC9AC8"/>
    <w:rsid w:val="6BCDC36A"/>
    <w:rsid w:val="6BD260E7"/>
    <w:rsid w:val="6BD3AE28"/>
    <w:rsid w:val="6BD6E77B"/>
    <w:rsid w:val="6BE2EC72"/>
    <w:rsid w:val="6BE8529B"/>
    <w:rsid w:val="6BF0ABAF"/>
    <w:rsid w:val="6BF30ECD"/>
    <w:rsid w:val="6BFB23D1"/>
    <w:rsid w:val="6BFE1AA3"/>
    <w:rsid w:val="6C03A7D4"/>
    <w:rsid w:val="6C08D032"/>
    <w:rsid w:val="6C094B0A"/>
    <w:rsid w:val="6C0ACF4A"/>
    <w:rsid w:val="6C1619C7"/>
    <w:rsid w:val="6C1D4472"/>
    <w:rsid w:val="6C1DE83B"/>
    <w:rsid w:val="6C23B4C7"/>
    <w:rsid w:val="6C2B4D6B"/>
    <w:rsid w:val="6C2F7007"/>
    <w:rsid w:val="6C30EAE8"/>
    <w:rsid w:val="6C3755FE"/>
    <w:rsid w:val="6C3A20DE"/>
    <w:rsid w:val="6C3AECBE"/>
    <w:rsid w:val="6C4257BB"/>
    <w:rsid w:val="6C460E87"/>
    <w:rsid w:val="6C4D6295"/>
    <w:rsid w:val="6C4D660E"/>
    <w:rsid w:val="6C4D8BD3"/>
    <w:rsid w:val="6C55881A"/>
    <w:rsid w:val="6C5CB61F"/>
    <w:rsid w:val="6C5DFC20"/>
    <w:rsid w:val="6C6361F0"/>
    <w:rsid w:val="6C63CEF8"/>
    <w:rsid w:val="6C63D787"/>
    <w:rsid w:val="6C6443FB"/>
    <w:rsid w:val="6C72C979"/>
    <w:rsid w:val="6C734B3C"/>
    <w:rsid w:val="6C77CB8D"/>
    <w:rsid w:val="6C7865C8"/>
    <w:rsid w:val="6C7C8E21"/>
    <w:rsid w:val="6C7CA37B"/>
    <w:rsid w:val="6C7EE4AB"/>
    <w:rsid w:val="6C7F7F61"/>
    <w:rsid w:val="6C8C020C"/>
    <w:rsid w:val="6C942177"/>
    <w:rsid w:val="6CA6E5FC"/>
    <w:rsid w:val="6CA775DA"/>
    <w:rsid w:val="6CA92347"/>
    <w:rsid w:val="6CAB107D"/>
    <w:rsid w:val="6CAB6ADC"/>
    <w:rsid w:val="6CAE8E0E"/>
    <w:rsid w:val="6CB27E30"/>
    <w:rsid w:val="6CB64FB8"/>
    <w:rsid w:val="6CB7977D"/>
    <w:rsid w:val="6CBA6565"/>
    <w:rsid w:val="6CBCC8DB"/>
    <w:rsid w:val="6CBF2C56"/>
    <w:rsid w:val="6CBFA1D3"/>
    <w:rsid w:val="6CC20898"/>
    <w:rsid w:val="6CC45BBC"/>
    <w:rsid w:val="6CC7A50F"/>
    <w:rsid w:val="6CCAD90C"/>
    <w:rsid w:val="6CD94887"/>
    <w:rsid w:val="6CDB281A"/>
    <w:rsid w:val="6CDF2299"/>
    <w:rsid w:val="6CE0084C"/>
    <w:rsid w:val="6CE16ACD"/>
    <w:rsid w:val="6CED4BD3"/>
    <w:rsid w:val="6CEFDBE7"/>
    <w:rsid w:val="6CF1E7DB"/>
    <w:rsid w:val="6CF8023F"/>
    <w:rsid w:val="6D0052EB"/>
    <w:rsid w:val="6D034B94"/>
    <w:rsid w:val="6D099E7A"/>
    <w:rsid w:val="6D11F728"/>
    <w:rsid w:val="6D26215D"/>
    <w:rsid w:val="6D280C5F"/>
    <w:rsid w:val="6D2F4CFF"/>
    <w:rsid w:val="6D2FB30C"/>
    <w:rsid w:val="6D34154C"/>
    <w:rsid w:val="6D39A12E"/>
    <w:rsid w:val="6D3BF5FC"/>
    <w:rsid w:val="6D3C32A3"/>
    <w:rsid w:val="6D3E4D2E"/>
    <w:rsid w:val="6D422AC0"/>
    <w:rsid w:val="6D4769CB"/>
    <w:rsid w:val="6D4CD1BE"/>
    <w:rsid w:val="6D4CF148"/>
    <w:rsid w:val="6D4FF14D"/>
    <w:rsid w:val="6D500F5D"/>
    <w:rsid w:val="6D5203BE"/>
    <w:rsid w:val="6D532F71"/>
    <w:rsid w:val="6D533B47"/>
    <w:rsid w:val="6D6468B8"/>
    <w:rsid w:val="6D659574"/>
    <w:rsid w:val="6D65ECD2"/>
    <w:rsid w:val="6D675FA0"/>
    <w:rsid w:val="6D68E8A7"/>
    <w:rsid w:val="6D6AAA50"/>
    <w:rsid w:val="6D6C097E"/>
    <w:rsid w:val="6D714D2E"/>
    <w:rsid w:val="6D757763"/>
    <w:rsid w:val="6D779608"/>
    <w:rsid w:val="6D794077"/>
    <w:rsid w:val="6D7E6878"/>
    <w:rsid w:val="6D84D22C"/>
    <w:rsid w:val="6D860539"/>
    <w:rsid w:val="6D872CE2"/>
    <w:rsid w:val="6D90AFC3"/>
    <w:rsid w:val="6D91E2F8"/>
    <w:rsid w:val="6D99AA1A"/>
    <w:rsid w:val="6D9EB2EE"/>
    <w:rsid w:val="6DA2293A"/>
    <w:rsid w:val="6DA5FDF0"/>
    <w:rsid w:val="6DA713E6"/>
    <w:rsid w:val="6DA8C5FB"/>
    <w:rsid w:val="6DAB4625"/>
    <w:rsid w:val="6DAE781D"/>
    <w:rsid w:val="6DB12D54"/>
    <w:rsid w:val="6DB19762"/>
    <w:rsid w:val="6DB455E4"/>
    <w:rsid w:val="6DB8E23B"/>
    <w:rsid w:val="6DB90877"/>
    <w:rsid w:val="6DBC86C6"/>
    <w:rsid w:val="6DBC9BA6"/>
    <w:rsid w:val="6DCD2C23"/>
    <w:rsid w:val="6DD0C79D"/>
    <w:rsid w:val="6DDC9434"/>
    <w:rsid w:val="6DE5BA0A"/>
    <w:rsid w:val="6DE68F15"/>
    <w:rsid w:val="6DED7365"/>
    <w:rsid w:val="6DF433E1"/>
    <w:rsid w:val="6DF80C67"/>
    <w:rsid w:val="6DFA8AE0"/>
    <w:rsid w:val="6DFF37BA"/>
    <w:rsid w:val="6E0126C2"/>
    <w:rsid w:val="6E089226"/>
    <w:rsid w:val="6E09D9A1"/>
    <w:rsid w:val="6E0D7545"/>
    <w:rsid w:val="6E0DD977"/>
    <w:rsid w:val="6E0FB9E4"/>
    <w:rsid w:val="6E121531"/>
    <w:rsid w:val="6E1369E6"/>
    <w:rsid w:val="6E162725"/>
    <w:rsid w:val="6E169E20"/>
    <w:rsid w:val="6E179875"/>
    <w:rsid w:val="6E1B99DA"/>
    <w:rsid w:val="6E1BE95C"/>
    <w:rsid w:val="6E1EE976"/>
    <w:rsid w:val="6E24D864"/>
    <w:rsid w:val="6E2A02C4"/>
    <w:rsid w:val="6E2E0B60"/>
    <w:rsid w:val="6E2EC2E8"/>
    <w:rsid w:val="6E30A759"/>
    <w:rsid w:val="6E42986B"/>
    <w:rsid w:val="6E4A7D39"/>
    <w:rsid w:val="6E4C844C"/>
    <w:rsid w:val="6E4E076C"/>
    <w:rsid w:val="6E54EBC5"/>
    <w:rsid w:val="6E588880"/>
    <w:rsid w:val="6E58C541"/>
    <w:rsid w:val="6E608F9B"/>
    <w:rsid w:val="6E626B64"/>
    <w:rsid w:val="6E6A6C5E"/>
    <w:rsid w:val="6E6FF013"/>
    <w:rsid w:val="6E709EE3"/>
    <w:rsid w:val="6E836619"/>
    <w:rsid w:val="6E87A793"/>
    <w:rsid w:val="6E891C34"/>
    <w:rsid w:val="6E894EA9"/>
    <w:rsid w:val="6E8F1478"/>
    <w:rsid w:val="6E907911"/>
    <w:rsid w:val="6E94131A"/>
    <w:rsid w:val="6E97379A"/>
    <w:rsid w:val="6E9BF58B"/>
    <w:rsid w:val="6EA6BB99"/>
    <w:rsid w:val="6EABD665"/>
    <w:rsid w:val="6EB4264C"/>
    <w:rsid w:val="6EB74871"/>
    <w:rsid w:val="6EB77A57"/>
    <w:rsid w:val="6EBC72AA"/>
    <w:rsid w:val="6EC112FE"/>
    <w:rsid w:val="6EC2042F"/>
    <w:rsid w:val="6EC3B497"/>
    <w:rsid w:val="6ED23D44"/>
    <w:rsid w:val="6EDA032C"/>
    <w:rsid w:val="6EDE57B4"/>
    <w:rsid w:val="6EE193D4"/>
    <w:rsid w:val="6EE43FB5"/>
    <w:rsid w:val="6EE48C78"/>
    <w:rsid w:val="6EE96A32"/>
    <w:rsid w:val="6EEB3935"/>
    <w:rsid w:val="6EEC4465"/>
    <w:rsid w:val="6EED8CAC"/>
    <w:rsid w:val="6EFA18C7"/>
    <w:rsid w:val="6EFBA97E"/>
    <w:rsid w:val="6EFC58B5"/>
    <w:rsid w:val="6F01FF95"/>
    <w:rsid w:val="6F04D9C6"/>
    <w:rsid w:val="6F053056"/>
    <w:rsid w:val="6F0AC273"/>
    <w:rsid w:val="6F0AEED0"/>
    <w:rsid w:val="6F13BAAA"/>
    <w:rsid w:val="6F14A90A"/>
    <w:rsid w:val="6F1A8FF6"/>
    <w:rsid w:val="6F1B8D36"/>
    <w:rsid w:val="6F1E7803"/>
    <w:rsid w:val="6F242A85"/>
    <w:rsid w:val="6F2FBC26"/>
    <w:rsid w:val="6F42A51F"/>
    <w:rsid w:val="6F465CC1"/>
    <w:rsid w:val="6F4A1704"/>
    <w:rsid w:val="6F52F525"/>
    <w:rsid w:val="6F636B3E"/>
    <w:rsid w:val="6F638531"/>
    <w:rsid w:val="6F6BAA6F"/>
    <w:rsid w:val="6F851BEF"/>
    <w:rsid w:val="6F876600"/>
    <w:rsid w:val="6F8B47D8"/>
    <w:rsid w:val="6F8BAFF0"/>
    <w:rsid w:val="6F8C3C0B"/>
    <w:rsid w:val="6F8DBBB6"/>
    <w:rsid w:val="6F8E3BE0"/>
    <w:rsid w:val="6F91CD01"/>
    <w:rsid w:val="6F92741B"/>
    <w:rsid w:val="6F9B4C43"/>
    <w:rsid w:val="6F9E4D82"/>
    <w:rsid w:val="6FADCADD"/>
    <w:rsid w:val="6FB305A5"/>
    <w:rsid w:val="6FB4A2DA"/>
    <w:rsid w:val="6FB4B5FA"/>
    <w:rsid w:val="6FB8595D"/>
    <w:rsid w:val="6FBC51D1"/>
    <w:rsid w:val="6FC4EFD6"/>
    <w:rsid w:val="6FC94A3D"/>
    <w:rsid w:val="6FCC602C"/>
    <w:rsid w:val="6FDD73C5"/>
    <w:rsid w:val="6FE07967"/>
    <w:rsid w:val="6FE14975"/>
    <w:rsid w:val="6FE3A229"/>
    <w:rsid w:val="6FE4E915"/>
    <w:rsid w:val="6FE6A270"/>
    <w:rsid w:val="6FEA149A"/>
    <w:rsid w:val="6FEAD076"/>
    <w:rsid w:val="6FF24A48"/>
    <w:rsid w:val="6FF3A6CA"/>
    <w:rsid w:val="6FFD66DB"/>
    <w:rsid w:val="70007C32"/>
    <w:rsid w:val="7000AC46"/>
    <w:rsid w:val="70053800"/>
    <w:rsid w:val="70100C21"/>
    <w:rsid w:val="701D4D30"/>
    <w:rsid w:val="702B5878"/>
    <w:rsid w:val="703853EF"/>
    <w:rsid w:val="70487F41"/>
    <w:rsid w:val="704A2B9E"/>
    <w:rsid w:val="7055960B"/>
    <w:rsid w:val="7057370F"/>
    <w:rsid w:val="7057A065"/>
    <w:rsid w:val="7057A7CF"/>
    <w:rsid w:val="705B37AD"/>
    <w:rsid w:val="705D8FAF"/>
    <w:rsid w:val="705DA46A"/>
    <w:rsid w:val="705DCAF1"/>
    <w:rsid w:val="7062775E"/>
    <w:rsid w:val="706C859C"/>
    <w:rsid w:val="707398C9"/>
    <w:rsid w:val="7074B437"/>
    <w:rsid w:val="70776393"/>
    <w:rsid w:val="707C7A4F"/>
    <w:rsid w:val="708944B3"/>
    <w:rsid w:val="708C3853"/>
    <w:rsid w:val="708CD5D3"/>
    <w:rsid w:val="708F25DE"/>
    <w:rsid w:val="7094682F"/>
    <w:rsid w:val="70950408"/>
    <w:rsid w:val="70960474"/>
    <w:rsid w:val="709A1595"/>
    <w:rsid w:val="70A454FD"/>
    <w:rsid w:val="70AAA424"/>
    <w:rsid w:val="70AD50DE"/>
    <w:rsid w:val="70AD91E1"/>
    <w:rsid w:val="70AE7C2B"/>
    <w:rsid w:val="70B605EF"/>
    <w:rsid w:val="70B6187B"/>
    <w:rsid w:val="70BBED3E"/>
    <w:rsid w:val="70BCF695"/>
    <w:rsid w:val="70C37D7D"/>
    <w:rsid w:val="70CD6EEC"/>
    <w:rsid w:val="70CF1FCA"/>
    <w:rsid w:val="70D9BD19"/>
    <w:rsid w:val="70DA726D"/>
    <w:rsid w:val="70DFAABC"/>
    <w:rsid w:val="70DFF3E9"/>
    <w:rsid w:val="70E2172B"/>
    <w:rsid w:val="70EA21C2"/>
    <w:rsid w:val="70EA5DBE"/>
    <w:rsid w:val="70F2A805"/>
    <w:rsid w:val="70F54FD7"/>
    <w:rsid w:val="70FA6E50"/>
    <w:rsid w:val="70FEC036"/>
    <w:rsid w:val="70FF0E3D"/>
    <w:rsid w:val="71130588"/>
    <w:rsid w:val="711674C9"/>
    <w:rsid w:val="7116BD23"/>
    <w:rsid w:val="711D7885"/>
    <w:rsid w:val="711E5281"/>
    <w:rsid w:val="7124FB80"/>
    <w:rsid w:val="7127FA26"/>
    <w:rsid w:val="7131020B"/>
    <w:rsid w:val="7131A850"/>
    <w:rsid w:val="7141E52B"/>
    <w:rsid w:val="7143AEAD"/>
    <w:rsid w:val="7148D337"/>
    <w:rsid w:val="714F547F"/>
    <w:rsid w:val="7154D4B0"/>
    <w:rsid w:val="7156A2D1"/>
    <w:rsid w:val="715F85FF"/>
    <w:rsid w:val="7161FBBC"/>
    <w:rsid w:val="71687BEF"/>
    <w:rsid w:val="716BE247"/>
    <w:rsid w:val="716F1E34"/>
    <w:rsid w:val="71742C8A"/>
    <w:rsid w:val="71742EEB"/>
    <w:rsid w:val="717A041E"/>
    <w:rsid w:val="717BB5F6"/>
    <w:rsid w:val="717D0F5E"/>
    <w:rsid w:val="717F8C07"/>
    <w:rsid w:val="718389BD"/>
    <w:rsid w:val="7185EF53"/>
    <w:rsid w:val="7186E338"/>
    <w:rsid w:val="7186F30F"/>
    <w:rsid w:val="718D7E0A"/>
    <w:rsid w:val="7191D04B"/>
    <w:rsid w:val="71926217"/>
    <w:rsid w:val="71929782"/>
    <w:rsid w:val="7198E5B1"/>
    <w:rsid w:val="719FE9D4"/>
    <w:rsid w:val="71A04440"/>
    <w:rsid w:val="71A25EE2"/>
    <w:rsid w:val="71A42B5E"/>
    <w:rsid w:val="71A8FEA7"/>
    <w:rsid w:val="71ACC5A0"/>
    <w:rsid w:val="71B47956"/>
    <w:rsid w:val="71B77850"/>
    <w:rsid w:val="71C456E6"/>
    <w:rsid w:val="71C6D544"/>
    <w:rsid w:val="71CA145E"/>
    <w:rsid w:val="71CFF33E"/>
    <w:rsid w:val="71D1ECEC"/>
    <w:rsid w:val="71D716F3"/>
    <w:rsid w:val="71DE8755"/>
    <w:rsid w:val="71E03985"/>
    <w:rsid w:val="71E0C9FC"/>
    <w:rsid w:val="71F369FC"/>
    <w:rsid w:val="71F59A74"/>
    <w:rsid w:val="71F874EB"/>
    <w:rsid w:val="71FBAFDA"/>
    <w:rsid w:val="7200EC20"/>
    <w:rsid w:val="72024A09"/>
    <w:rsid w:val="7202FDF9"/>
    <w:rsid w:val="720307FE"/>
    <w:rsid w:val="7206796C"/>
    <w:rsid w:val="720D2AA9"/>
    <w:rsid w:val="720F4163"/>
    <w:rsid w:val="720F9F50"/>
    <w:rsid w:val="72143037"/>
    <w:rsid w:val="7215FBB9"/>
    <w:rsid w:val="72167522"/>
    <w:rsid w:val="721A5C50"/>
    <w:rsid w:val="7225ABBE"/>
    <w:rsid w:val="72280ED4"/>
    <w:rsid w:val="72287D15"/>
    <w:rsid w:val="722A28A5"/>
    <w:rsid w:val="722A7F9F"/>
    <w:rsid w:val="7234E7D7"/>
    <w:rsid w:val="72362592"/>
    <w:rsid w:val="723A675D"/>
    <w:rsid w:val="723B03A8"/>
    <w:rsid w:val="723B08B8"/>
    <w:rsid w:val="7241F5AA"/>
    <w:rsid w:val="72440659"/>
    <w:rsid w:val="7246C787"/>
    <w:rsid w:val="724ABA81"/>
    <w:rsid w:val="724BA168"/>
    <w:rsid w:val="7256F1F7"/>
    <w:rsid w:val="7260F2C1"/>
    <w:rsid w:val="726225E9"/>
    <w:rsid w:val="726C5639"/>
    <w:rsid w:val="726DCE8C"/>
    <w:rsid w:val="726FB70C"/>
    <w:rsid w:val="727E0BE2"/>
    <w:rsid w:val="728018A2"/>
    <w:rsid w:val="7280784A"/>
    <w:rsid w:val="7280FF21"/>
    <w:rsid w:val="7281E553"/>
    <w:rsid w:val="72846BF0"/>
    <w:rsid w:val="728E507B"/>
    <w:rsid w:val="7291CD0B"/>
    <w:rsid w:val="72935F3C"/>
    <w:rsid w:val="7293DFDB"/>
    <w:rsid w:val="7295681B"/>
    <w:rsid w:val="72A1FE00"/>
    <w:rsid w:val="72A8278D"/>
    <w:rsid w:val="72B608D7"/>
    <w:rsid w:val="72B62532"/>
    <w:rsid w:val="72B7D529"/>
    <w:rsid w:val="72B7E955"/>
    <w:rsid w:val="72BBE6B4"/>
    <w:rsid w:val="72C5A20A"/>
    <w:rsid w:val="72CBE514"/>
    <w:rsid w:val="72D2209E"/>
    <w:rsid w:val="72DF01DC"/>
    <w:rsid w:val="72E1D8FE"/>
    <w:rsid w:val="72E3F51B"/>
    <w:rsid w:val="72E51F7F"/>
    <w:rsid w:val="72EFA695"/>
    <w:rsid w:val="72F18196"/>
    <w:rsid w:val="72F7ACFA"/>
    <w:rsid w:val="72F8B385"/>
    <w:rsid w:val="72F8DA74"/>
    <w:rsid w:val="7307538F"/>
    <w:rsid w:val="7319D2B4"/>
    <w:rsid w:val="731DA945"/>
    <w:rsid w:val="73207B4B"/>
    <w:rsid w:val="732154BC"/>
    <w:rsid w:val="73215C37"/>
    <w:rsid w:val="73247290"/>
    <w:rsid w:val="73253A74"/>
    <w:rsid w:val="73256035"/>
    <w:rsid w:val="732662EB"/>
    <w:rsid w:val="73285CE8"/>
    <w:rsid w:val="732CE3B9"/>
    <w:rsid w:val="732F6865"/>
    <w:rsid w:val="7333352A"/>
    <w:rsid w:val="73357F63"/>
    <w:rsid w:val="7338B19B"/>
    <w:rsid w:val="7339291D"/>
    <w:rsid w:val="733D53E7"/>
    <w:rsid w:val="733F0477"/>
    <w:rsid w:val="734475B4"/>
    <w:rsid w:val="734600EF"/>
    <w:rsid w:val="73486CAB"/>
    <w:rsid w:val="734C893A"/>
    <w:rsid w:val="735490B4"/>
    <w:rsid w:val="73568054"/>
    <w:rsid w:val="735844C0"/>
    <w:rsid w:val="7358AC6F"/>
    <w:rsid w:val="736084A4"/>
    <w:rsid w:val="7366F6AC"/>
    <w:rsid w:val="73683975"/>
    <w:rsid w:val="7373D193"/>
    <w:rsid w:val="73824963"/>
    <w:rsid w:val="7388BCCC"/>
    <w:rsid w:val="7391E365"/>
    <w:rsid w:val="739C3E78"/>
    <w:rsid w:val="739C8528"/>
    <w:rsid w:val="739CC83C"/>
    <w:rsid w:val="739DF132"/>
    <w:rsid w:val="739E1A97"/>
    <w:rsid w:val="73A0B218"/>
    <w:rsid w:val="73A8CC01"/>
    <w:rsid w:val="73AA4436"/>
    <w:rsid w:val="73AA74B8"/>
    <w:rsid w:val="73AB5826"/>
    <w:rsid w:val="73B742C7"/>
    <w:rsid w:val="73BB6E98"/>
    <w:rsid w:val="73C12AE7"/>
    <w:rsid w:val="73C48083"/>
    <w:rsid w:val="73C5CC3D"/>
    <w:rsid w:val="73C66686"/>
    <w:rsid w:val="73D1B2B3"/>
    <w:rsid w:val="73D279D5"/>
    <w:rsid w:val="73D8FA60"/>
    <w:rsid w:val="73DEC32A"/>
    <w:rsid w:val="73E3817A"/>
    <w:rsid w:val="73E61CED"/>
    <w:rsid w:val="73EDCBBE"/>
    <w:rsid w:val="73EFB0DC"/>
    <w:rsid w:val="73EFDFD3"/>
    <w:rsid w:val="73F01E1E"/>
    <w:rsid w:val="73FCFCCE"/>
    <w:rsid w:val="7401A883"/>
    <w:rsid w:val="740506C6"/>
    <w:rsid w:val="740C09F3"/>
    <w:rsid w:val="740E21BB"/>
    <w:rsid w:val="7410B3A2"/>
    <w:rsid w:val="74137DAD"/>
    <w:rsid w:val="7413A9D2"/>
    <w:rsid w:val="741B0AAF"/>
    <w:rsid w:val="741B19BB"/>
    <w:rsid w:val="7422514E"/>
    <w:rsid w:val="7425B11D"/>
    <w:rsid w:val="7427D901"/>
    <w:rsid w:val="742A3E4D"/>
    <w:rsid w:val="742EB548"/>
    <w:rsid w:val="742FF011"/>
    <w:rsid w:val="74309AAC"/>
    <w:rsid w:val="7432334A"/>
    <w:rsid w:val="74329BC0"/>
    <w:rsid w:val="743884EF"/>
    <w:rsid w:val="743AE0CE"/>
    <w:rsid w:val="743BB6B5"/>
    <w:rsid w:val="743D67C5"/>
    <w:rsid w:val="74492C99"/>
    <w:rsid w:val="744B0FBF"/>
    <w:rsid w:val="74548549"/>
    <w:rsid w:val="745DB1F0"/>
    <w:rsid w:val="745FBFFA"/>
    <w:rsid w:val="746626F8"/>
    <w:rsid w:val="7466CA5F"/>
    <w:rsid w:val="746E47EF"/>
    <w:rsid w:val="7470D393"/>
    <w:rsid w:val="74715754"/>
    <w:rsid w:val="74798A67"/>
    <w:rsid w:val="747F1BA8"/>
    <w:rsid w:val="7484A2DF"/>
    <w:rsid w:val="74857142"/>
    <w:rsid w:val="7489DBB3"/>
    <w:rsid w:val="748ADB37"/>
    <w:rsid w:val="748CA320"/>
    <w:rsid w:val="748F5672"/>
    <w:rsid w:val="74911C8D"/>
    <w:rsid w:val="74AE2A1A"/>
    <w:rsid w:val="74B7D7B2"/>
    <w:rsid w:val="74BAB4CD"/>
    <w:rsid w:val="74C2E20C"/>
    <w:rsid w:val="74C72F5B"/>
    <w:rsid w:val="74CB5B74"/>
    <w:rsid w:val="74CD0E98"/>
    <w:rsid w:val="74CEDB5E"/>
    <w:rsid w:val="74D6B8B2"/>
    <w:rsid w:val="74D8EC20"/>
    <w:rsid w:val="74DC899F"/>
    <w:rsid w:val="74DEFEC6"/>
    <w:rsid w:val="74E7B5C7"/>
    <w:rsid w:val="74ED944D"/>
    <w:rsid w:val="74F29EE9"/>
    <w:rsid w:val="74FB7F72"/>
    <w:rsid w:val="74FD1F51"/>
    <w:rsid w:val="74FDE89F"/>
    <w:rsid w:val="7501263E"/>
    <w:rsid w:val="75015870"/>
    <w:rsid w:val="75038C91"/>
    <w:rsid w:val="7506343B"/>
    <w:rsid w:val="750DD826"/>
    <w:rsid w:val="75194729"/>
    <w:rsid w:val="75226D3C"/>
    <w:rsid w:val="7527DCDD"/>
    <w:rsid w:val="75342233"/>
    <w:rsid w:val="7536CEFE"/>
    <w:rsid w:val="75380333"/>
    <w:rsid w:val="75385DBE"/>
    <w:rsid w:val="753DA7DF"/>
    <w:rsid w:val="753EB8C3"/>
    <w:rsid w:val="754122DD"/>
    <w:rsid w:val="7541B521"/>
    <w:rsid w:val="7543F98C"/>
    <w:rsid w:val="7553C068"/>
    <w:rsid w:val="755463B2"/>
    <w:rsid w:val="75563759"/>
    <w:rsid w:val="755BE6B6"/>
    <w:rsid w:val="756007BE"/>
    <w:rsid w:val="75648844"/>
    <w:rsid w:val="75671540"/>
    <w:rsid w:val="75692DD1"/>
    <w:rsid w:val="75694457"/>
    <w:rsid w:val="7575B120"/>
    <w:rsid w:val="7586F43F"/>
    <w:rsid w:val="758874E1"/>
    <w:rsid w:val="7589E4E3"/>
    <w:rsid w:val="758A26B2"/>
    <w:rsid w:val="75911FC7"/>
    <w:rsid w:val="759C8A3F"/>
    <w:rsid w:val="75A18210"/>
    <w:rsid w:val="75A41063"/>
    <w:rsid w:val="75A7FCC2"/>
    <w:rsid w:val="75ADC502"/>
    <w:rsid w:val="75AF2246"/>
    <w:rsid w:val="75B1482A"/>
    <w:rsid w:val="75BA9F79"/>
    <w:rsid w:val="75BEBAD9"/>
    <w:rsid w:val="75C0BBE7"/>
    <w:rsid w:val="75C3F65B"/>
    <w:rsid w:val="75C7C48E"/>
    <w:rsid w:val="75CA3E3C"/>
    <w:rsid w:val="75CDE864"/>
    <w:rsid w:val="75D0C556"/>
    <w:rsid w:val="75D0E37E"/>
    <w:rsid w:val="75D39D9B"/>
    <w:rsid w:val="75D4324C"/>
    <w:rsid w:val="75D593B7"/>
    <w:rsid w:val="75D71466"/>
    <w:rsid w:val="75DB1FF7"/>
    <w:rsid w:val="75E1A356"/>
    <w:rsid w:val="75E2F07E"/>
    <w:rsid w:val="75E41301"/>
    <w:rsid w:val="75E5D24F"/>
    <w:rsid w:val="75F46D8F"/>
    <w:rsid w:val="75F9F13A"/>
    <w:rsid w:val="75FAAF4D"/>
    <w:rsid w:val="760AED5F"/>
    <w:rsid w:val="7617BE85"/>
    <w:rsid w:val="761AED6A"/>
    <w:rsid w:val="761AF847"/>
    <w:rsid w:val="761BCA6E"/>
    <w:rsid w:val="761DD813"/>
    <w:rsid w:val="761FF1BB"/>
    <w:rsid w:val="762267B7"/>
    <w:rsid w:val="76247867"/>
    <w:rsid w:val="7626A0CD"/>
    <w:rsid w:val="762CFA29"/>
    <w:rsid w:val="762DF2EF"/>
    <w:rsid w:val="762EED54"/>
    <w:rsid w:val="7640C280"/>
    <w:rsid w:val="7640EF26"/>
    <w:rsid w:val="7647D3C1"/>
    <w:rsid w:val="76497B87"/>
    <w:rsid w:val="764E743D"/>
    <w:rsid w:val="76575D5A"/>
    <w:rsid w:val="76597300"/>
    <w:rsid w:val="765B97AD"/>
    <w:rsid w:val="766A0B8B"/>
    <w:rsid w:val="767460FE"/>
    <w:rsid w:val="7678C43F"/>
    <w:rsid w:val="7678CB56"/>
    <w:rsid w:val="7679D308"/>
    <w:rsid w:val="767DA347"/>
    <w:rsid w:val="767EC4E0"/>
    <w:rsid w:val="76800936"/>
    <w:rsid w:val="7682A192"/>
    <w:rsid w:val="7684BD64"/>
    <w:rsid w:val="768A881B"/>
    <w:rsid w:val="768F1945"/>
    <w:rsid w:val="76931337"/>
    <w:rsid w:val="76950543"/>
    <w:rsid w:val="76978798"/>
    <w:rsid w:val="7698530E"/>
    <w:rsid w:val="7698BF29"/>
    <w:rsid w:val="76A4D84C"/>
    <w:rsid w:val="76A6F742"/>
    <w:rsid w:val="76A87E01"/>
    <w:rsid w:val="76B65DC5"/>
    <w:rsid w:val="76BF7ADB"/>
    <w:rsid w:val="76C05B75"/>
    <w:rsid w:val="76C208F6"/>
    <w:rsid w:val="76C2FDA7"/>
    <w:rsid w:val="76C4A671"/>
    <w:rsid w:val="76C7C5B0"/>
    <w:rsid w:val="76CB8046"/>
    <w:rsid w:val="76CBE545"/>
    <w:rsid w:val="76CD8FC0"/>
    <w:rsid w:val="76D2D273"/>
    <w:rsid w:val="76D7BF83"/>
    <w:rsid w:val="76D8BDFF"/>
    <w:rsid w:val="76D946F5"/>
    <w:rsid w:val="76DFE5BB"/>
    <w:rsid w:val="76E11867"/>
    <w:rsid w:val="76E53965"/>
    <w:rsid w:val="76EF861C"/>
    <w:rsid w:val="76F8C743"/>
    <w:rsid w:val="76FD593F"/>
    <w:rsid w:val="7700332F"/>
    <w:rsid w:val="7704F39A"/>
    <w:rsid w:val="7707DCFF"/>
    <w:rsid w:val="770E9A6D"/>
    <w:rsid w:val="7717D582"/>
    <w:rsid w:val="771AC91E"/>
    <w:rsid w:val="771B4C33"/>
    <w:rsid w:val="772232D1"/>
    <w:rsid w:val="77304C9A"/>
    <w:rsid w:val="77309103"/>
    <w:rsid w:val="773224CD"/>
    <w:rsid w:val="7734C555"/>
    <w:rsid w:val="7736B33B"/>
    <w:rsid w:val="773792B4"/>
    <w:rsid w:val="77408CA5"/>
    <w:rsid w:val="774236EE"/>
    <w:rsid w:val="77452B8B"/>
    <w:rsid w:val="774B2411"/>
    <w:rsid w:val="774BEBE3"/>
    <w:rsid w:val="774F5722"/>
    <w:rsid w:val="7751D37D"/>
    <w:rsid w:val="7756766C"/>
    <w:rsid w:val="7756E155"/>
    <w:rsid w:val="7758F68D"/>
    <w:rsid w:val="775FD670"/>
    <w:rsid w:val="776A3772"/>
    <w:rsid w:val="776C06F1"/>
    <w:rsid w:val="77788276"/>
    <w:rsid w:val="777A6446"/>
    <w:rsid w:val="777A68F8"/>
    <w:rsid w:val="777CFDF0"/>
    <w:rsid w:val="777DD2EC"/>
    <w:rsid w:val="778CAEE4"/>
    <w:rsid w:val="778FA016"/>
    <w:rsid w:val="7790025A"/>
    <w:rsid w:val="7791171F"/>
    <w:rsid w:val="779931BC"/>
    <w:rsid w:val="7799A1B3"/>
    <w:rsid w:val="779B0AB8"/>
    <w:rsid w:val="779C18B3"/>
    <w:rsid w:val="77A42028"/>
    <w:rsid w:val="77A57DF2"/>
    <w:rsid w:val="77B05315"/>
    <w:rsid w:val="77B3D0DD"/>
    <w:rsid w:val="77B3F059"/>
    <w:rsid w:val="77B5F769"/>
    <w:rsid w:val="77B801BF"/>
    <w:rsid w:val="77C2444A"/>
    <w:rsid w:val="77C62A2D"/>
    <w:rsid w:val="77CA650E"/>
    <w:rsid w:val="77CB1B77"/>
    <w:rsid w:val="77CF30EA"/>
    <w:rsid w:val="77CFF4C5"/>
    <w:rsid w:val="77D60B40"/>
    <w:rsid w:val="77D6F7A2"/>
    <w:rsid w:val="77DC4AFB"/>
    <w:rsid w:val="77E6D2ED"/>
    <w:rsid w:val="77E7F9CB"/>
    <w:rsid w:val="77EB0337"/>
    <w:rsid w:val="77F2C0D4"/>
    <w:rsid w:val="77F476C4"/>
    <w:rsid w:val="77F75108"/>
    <w:rsid w:val="77F78BAC"/>
    <w:rsid w:val="77FE92D4"/>
    <w:rsid w:val="7802D743"/>
    <w:rsid w:val="7808AEBD"/>
    <w:rsid w:val="780EB14C"/>
    <w:rsid w:val="78156CC1"/>
    <w:rsid w:val="78181D03"/>
    <w:rsid w:val="781D8FF4"/>
    <w:rsid w:val="781F8DC0"/>
    <w:rsid w:val="78215DF1"/>
    <w:rsid w:val="7821D2CB"/>
    <w:rsid w:val="78258898"/>
    <w:rsid w:val="782A485F"/>
    <w:rsid w:val="782BC2E4"/>
    <w:rsid w:val="78319D72"/>
    <w:rsid w:val="7833BD02"/>
    <w:rsid w:val="783D2E4C"/>
    <w:rsid w:val="7840534E"/>
    <w:rsid w:val="78419A34"/>
    <w:rsid w:val="7842EF09"/>
    <w:rsid w:val="7846814E"/>
    <w:rsid w:val="7848B66E"/>
    <w:rsid w:val="784C1B34"/>
    <w:rsid w:val="784FF247"/>
    <w:rsid w:val="7852482B"/>
    <w:rsid w:val="785F87EB"/>
    <w:rsid w:val="7860BB3F"/>
    <w:rsid w:val="7860F594"/>
    <w:rsid w:val="786E4F40"/>
    <w:rsid w:val="7871779C"/>
    <w:rsid w:val="7871828B"/>
    <w:rsid w:val="787E143D"/>
    <w:rsid w:val="787EBD5F"/>
    <w:rsid w:val="787F1747"/>
    <w:rsid w:val="788353E2"/>
    <w:rsid w:val="788648AD"/>
    <w:rsid w:val="788F0BC8"/>
    <w:rsid w:val="789264CB"/>
    <w:rsid w:val="7896FC10"/>
    <w:rsid w:val="7899F283"/>
    <w:rsid w:val="78A1EABA"/>
    <w:rsid w:val="78AE47F6"/>
    <w:rsid w:val="78AF212E"/>
    <w:rsid w:val="78B01E94"/>
    <w:rsid w:val="78B4F94B"/>
    <w:rsid w:val="78B9B4C8"/>
    <w:rsid w:val="78BAB0EA"/>
    <w:rsid w:val="78BBAC8C"/>
    <w:rsid w:val="78C317AC"/>
    <w:rsid w:val="78C6897F"/>
    <w:rsid w:val="78C6FF23"/>
    <w:rsid w:val="78C96A70"/>
    <w:rsid w:val="78CBC0C4"/>
    <w:rsid w:val="78CF87E5"/>
    <w:rsid w:val="78D37C78"/>
    <w:rsid w:val="78D416AD"/>
    <w:rsid w:val="78D418F5"/>
    <w:rsid w:val="78D57773"/>
    <w:rsid w:val="78D877E9"/>
    <w:rsid w:val="78E1BF34"/>
    <w:rsid w:val="78E26BB4"/>
    <w:rsid w:val="78E3BB36"/>
    <w:rsid w:val="78F0DA36"/>
    <w:rsid w:val="78FA15A5"/>
    <w:rsid w:val="78FC4ED2"/>
    <w:rsid w:val="79017E11"/>
    <w:rsid w:val="7902054D"/>
    <w:rsid w:val="7905FC83"/>
    <w:rsid w:val="791318FC"/>
    <w:rsid w:val="79201678"/>
    <w:rsid w:val="792147A3"/>
    <w:rsid w:val="79298CB0"/>
    <w:rsid w:val="7930D6B4"/>
    <w:rsid w:val="793272ED"/>
    <w:rsid w:val="7935D784"/>
    <w:rsid w:val="793BB618"/>
    <w:rsid w:val="793BDB01"/>
    <w:rsid w:val="793E6232"/>
    <w:rsid w:val="7944B20C"/>
    <w:rsid w:val="79454B11"/>
    <w:rsid w:val="7947C57E"/>
    <w:rsid w:val="7947E0BF"/>
    <w:rsid w:val="79486803"/>
    <w:rsid w:val="7948C36B"/>
    <w:rsid w:val="794F2B5C"/>
    <w:rsid w:val="7952B20D"/>
    <w:rsid w:val="79535C7A"/>
    <w:rsid w:val="79537FD8"/>
    <w:rsid w:val="795BFE4D"/>
    <w:rsid w:val="795D3FCA"/>
    <w:rsid w:val="7962703D"/>
    <w:rsid w:val="7964623E"/>
    <w:rsid w:val="796670FD"/>
    <w:rsid w:val="7969BFDC"/>
    <w:rsid w:val="796A20D7"/>
    <w:rsid w:val="79713ECB"/>
    <w:rsid w:val="79743668"/>
    <w:rsid w:val="7976FA17"/>
    <w:rsid w:val="79772BED"/>
    <w:rsid w:val="797749CC"/>
    <w:rsid w:val="797835E7"/>
    <w:rsid w:val="797E85E5"/>
    <w:rsid w:val="79804EEE"/>
    <w:rsid w:val="7981B3C1"/>
    <w:rsid w:val="79847645"/>
    <w:rsid w:val="79880048"/>
    <w:rsid w:val="79888A95"/>
    <w:rsid w:val="798D7DF1"/>
    <w:rsid w:val="79912DB8"/>
    <w:rsid w:val="79954CEB"/>
    <w:rsid w:val="799A3C53"/>
    <w:rsid w:val="799CBF6A"/>
    <w:rsid w:val="799EDCBA"/>
    <w:rsid w:val="799F8BF2"/>
    <w:rsid w:val="79A3E709"/>
    <w:rsid w:val="79A41AD6"/>
    <w:rsid w:val="79A4C5A6"/>
    <w:rsid w:val="79B1EB05"/>
    <w:rsid w:val="79B3D36F"/>
    <w:rsid w:val="79B90979"/>
    <w:rsid w:val="79BB2560"/>
    <w:rsid w:val="79BD11AE"/>
    <w:rsid w:val="79C397E6"/>
    <w:rsid w:val="79C44CB6"/>
    <w:rsid w:val="79C5E9D3"/>
    <w:rsid w:val="79C6F82E"/>
    <w:rsid w:val="79CEF0AB"/>
    <w:rsid w:val="79E34AFC"/>
    <w:rsid w:val="79E3775B"/>
    <w:rsid w:val="79F43BC2"/>
    <w:rsid w:val="79FBADA9"/>
    <w:rsid w:val="7A05503F"/>
    <w:rsid w:val="7A057A81"/>
    <w:rsid w:val="7A0789E5"/>
    <w:rsid w:val="7A0B9D4D"/>
    <w:rsid w:val="7A0E2902"/>
    <w:rsid w:val="7A0E3A44"/>
    <w:rsid w:val="7A0F8EDB"/>
    <w:rsid w:val="7A185EC1"/>
    <w:rsid w:val="7A24BDE3"/>
    <w:rsid w:val="7A28FA9B"/>
    <w:rsid w:val="7A2B8797"/>
    <w:rsid w:val="7A2D2E5C"/>
    <w:rsid w:val="7A301FAB"/>
    <w:rsid w:val="7A341364"/>
    <w:rsid w:val="7A36AAA7"/>
    <w:rsid w:val="7A3B6FF3"/>
    <w:rsid w:val="7A3DA127"/>
    <w:rsid w:val="7A3DE8F4"/>
    <w:rsid w:val="7A41A3E8"/>
    <w:rsid w:val="7A433EA7"/>
    <w:rsid w:val="7A4A768A"/>
    <w:rsid w:val="7A4CA6E3"/>
    <w:rsid w:val="7A4FD8A5"/>
    <w:rsid w:val="7A5AA50A"/>
    <w:rsid w:val="7A5EF28F"/>
    <w:rsid w:val="7A6B62DE"/>
    <w:rsid w:val="7A6DC0F6"/>
    <w:rsid w:val="7A7A767A"/>
    <w:rsid w:val="7A7B40DF"/>
    <w:rsid w:val="7A7F64EF"/>
    <w:rsid w:val="7A84F4BC"/>
    <w:rsid w:val="7A88E35E"/>
    <w:rsid w:val="7A90078B"/>
    <w:rsid w:val="7A959003"/>
    <w:rsid w:val="7A96E4AA"/>
    <w:rsid w:val="7AA0E56D"/>
    <w:rsid w:val="7AA0FDAF"/>
    <w:rsid w:val="7AA77549"/>
    <w:rsid w:val="7AA7D353"/>
    <w:rsid w:val="7AA932CC"/>
    <w:rsid w:val="7AAD2348"/>
    <w:rsid w:val="7AAE9AAE"/>
    <w:rsid w:val="7AC5D550"/>
    <w:rsid w:val="7AC883F6"/>
    <w:rsid w:val="7AC93E0E"/>
    <w:rsid w:val="7AD68A5D"/>
    <w:rsid w:val="7ADE50A0"/>
    <w:rsid w:val="7AF05471"/>
    <w:rsid w:val="7AF065D2"/>
    <w:rsid w:val="7AF9DF84"/>
    <w:rsid w:val="7B012EC5"/>
    <w:rsid w:val="7B0A48BD"/>
    <w:rsid w:val="7B112479"/>
    <w:rsid w:val="7B13DA75"/>
    <w:rsid w:val="7B179AF3"/>
    <w:rsid w:val="7B18DA3D"/>
    <w:rsid w:val="7B1C4A9A"/>
    <w:rsid w:val="7B21671D"/>
    <w:rsid w:val="7B21E720"/>
    <w:rsid w:val="7B232E56"/>
    <w:rsid w:val="7B25DE93"/>
    <w:rsid w:val="7B2B9FE1"/>
    <w:rsid w:val="7B2BE52A"/>
    <w:rsid w:val="7B31D1ED"/>
    <w:rsid w:val="7B31E137"/>
    <w:rsid w:val="7B367BF6"/>
    <w:rsid w:val="7B36EE75"/>
    <w:rsid w:val="7B3D6A1A"/>
    <w:rsid w:val="7B415B8E"/>
    <w:rsid w:val="7B43CD75"/>
    <w:rsid w:val="7B4A714A"/>
    <w:rsid w:val="7B4FDE79"/>
    <w:rsid w:val="7B5025C3"/>
    <w:rsid w:val="7B537F40"/>
    <w:rsid w:val="7B566466"/>
    <w:rsid w:val="7B5A1CCA"/>
    <w:rsid w:val="7B5CB162"/>
    <w:rsid w:val="7B6754E8"/>
    <w:rsid w:val="7B6E4421"/>
    <w:rsid w:val="7B7ED77C"/>
    <w:rsid w:val="7B7F17ED"/>
    <w:rsid w:val="7B853EA1"/>
    <w:rsid w:val="7BA0E883"/>
    <w:rsid w:val="7BA2936A"/>
    <w:rsid w:val="7BA4328F"/>
    <w:rsid w:val="7BA5B299"/>
    <w:rsid w:val="7BA82614"/>
    <w:rsid w:val="7BA9CEE5"/>
    <w:rsid w:val="7BAC17D3"/>
    <w:rsid w:val="7BAFF603"/>
    <w:rsid w:val="7BC4777E"/>
    <w:rsid w:val="7BC93BCA"/>
    <w:rsid w:val="7BCCAEEB"/>
    <w:rsid w:val="7BCE221C"/>
    <w:rsid w:val="7BD2EA32"/>
    <w:rsid w:val="7BD7DF2A"/>
    <w:rsid w:val="7BDD0877"/>
    <w:rsid w:val="7BDFCB63"/>
    <w:rsid w:val="7BE3F6CC"/>
    <w:rsid w:val="7BE587A8"/>
    <w:rsid w:val="7BEA6452"/>
    <w:rsid w:val="7BEB7745"/>
    <w:rsid w:val="7BEE233E"/>
    <w:rsid w:val="7BF22FF3"/>
    <w:rsid w:val="7BF68D33"/>
    <w:rsid w:val="7BF7958E"/>
    <w:rsid w:val="7BFA98BF"/>
    <w:rsid w:val="7BFBF012"/>
    <w:rsid w:val="7BFC876A"/>
    <w:rsid w:val="7C077498"/>
    <w:rsid w:val="7C0B395D"/>
    <w:rsid w:val="7C155F44"/>
    <w:rsid w:val="7C15F811"/>
    <w:rsid w:val="7C1AAE08"/>
    <w:rsid w:val="7C1C8D93"/>
    <w:rsid w:val="7C318789"/>
    <w:rsid w:val="7C3892BB"/>
    <w:rsid w:val="7C393107"/>
    <w:rsid w:val="7C3A5C90"/>
    <w:rsid w:val="7C3C61A8"/>
    <w:rsid w:val="7C4DE597"/>
    <w:rsid w:val="7C58A13A"/>
    <w:rsid w:val="7C5A9EEF"/>
    <w:rsid w:val="7C5AD794"/>
    <w:rsid w:val="7C5E5D60"/>
    <w:rsid w:val="7C60F05D"/>
    <w:rsid w:val="7C708684"/>
    <w:rsid w:val="7C70D4CA"/>
    <w:rsid w:val="7C7197D5"/>
    <w:rsid w:val="7C78A1EB"/>
    <w:rsid w:val="7C798C57"/>
    <w:rsid w:val="7C7B63E5"/>
    <w:rsid w:val="7C7E4E76"/>
    <w:rsid w:val="7C816FB8"/>
    <w:rsid w:val="7C9524A7"/>
    <w:rsid w:val="7C969E10"/>
    <w:rsid w:val="7C9A29DA"/>
    <w:rsid w:val="7CA02D1E"/>
    <w:rsid w:val="7CACA1A0"/>
    <w:rsid w:val="7CAD1FF8"/>
    <w:rsid w:val="7CAE7326"/>
    <w:rsid w:val="7CB449B0"/>
    <w:rsid w:val="7CB8423C"/>
    <w:rsid w:val="7CB9A5E3"/>
    <w:rsid w:val="7CC036D7"/>
    <w:rsid w:val="7CC0466B"/>
    <w:rsid w:val="7CC1CB2A"/>
    <w:rsid w:val="7CC98591"/>
    <w:rsid w:val="7CD25327"/>
    <w:rsid w:val="7CEA2235"/>
    <w:rsid w:val="7CECE1EF"/>
    <w:rsid w:val="7CEE7017"/>
    <w:rsid w:val="7CF19399"/>
    <w:rsid w:val="7CF4AF82"/>
    <w:rsid w:val="7CF68050"/>
    <w:rsid w:val="7CFCB61C"/>
    <w:rsid w:val="7D00B877"/>
    <w:rsid w:val="7D013537"/>
    <w:rsid w:val="7D02E4E8"/>
    <w:rsid w:val="7D08FD15"/>
    <w:rsid w:val="7D0CA533"/>
    <w:rsid w:val="7D11D436"/>
    <w:rsid w:val="7D1968DB"/>
    <w:rsid w:val="7D1AFFA1"/>
    <w:rsid w:val="7D1CBDBF"/>
    <w:rsid w:val="7D1FEF7F"/>
    <w:rsid w:val="7D287BD5"/>
    <w:rsid w:val="7D2F0A8D"/>
    <w:rsid w:val="7D31C47F"/>
    <w:rsid w:val="7D3211C1"/>
    <w:rsid w:val="7D382312"/>
    <w:rsid w:val="7D414379"/>
    <w:rsid w:val="7D5279A5"/>
    <w:rsid w:val="7D54A935"/>
    <w:rsid w:val="7D5DBFF1"/>
    <w:rsid w:val="7D666458"/>
    <w:rsid w:val="7D6853DE"/>
    <w:rsid w:val="7D695678"/>
    <w:rsid w:val="7D6A724E"/>
    <w:rsid w:val="7D6DA2BA"/>
    <w:rsid w:val="7D6FFAD7"/>
    <w:rsid w:val="7D716A0F"/>
    <w:rsid w:val="7D720CE1"/>
    <w:rsid w:val="7D7CDD37"/>
    <w:rsid w:val="7D7D7EAB"/>
    <w:rsid w:val="7D7F2F6E"/>
    <w:rsid w:val="7D7F370F"/>
    <w:rsid w:val="7D868695"/>
    <w:rsid w:val="7D89C154"/>
    <w:rsid w:val="7D8CD164"/>
    <w:rsid w:val="7D921381"/>
    <w:rsid w:val="7D976013"/>
    <w:rsid w:val="7D9D0272"/>
    <w:rsid w:val="7D9DE42A"/>
    <w:rsid w:val="7DA29C4B"/>
    <w:rsid w:val="7DA54504"/>
    <w:rsid w:val="7DAEEE3A"/>
    <w:rsid w:val="7DB1A150"/>
    <w:rsid w:val="7DB4DFA7"/>
    <w:rsid w:val="7DB9AADA"/>
    <w:rsid w:val="7DBFD0D3"/>
    <w:rsid w:val="7DC0E6C2"/>
    <w:rsid w:val="7DDA6A05"/>
    <w:rsid w:val="7DEF807F"/>
    <w:rsid w:val="7DF17AB1"/>
    <w:rsid w:val="7DF62DCE"/>
    <w:rsid w:val="7DF64DF2"/>
    <w:rsid w:val="7DFBC26E"/>
    <w:rsid w:val="7DFE22FC"/>
    <w:rsid w:val="7E1194C7"/>
    <w:rsid w:val="7E24C78A"/>
    <w:rsid w:val="7E2D2016"/>
    <w:rsid w:val="7E391308"/>
    <w:rsid w:val="7E3965F6"/>
    <w:rsid w:val="7E39E66A"/>
    <w:rsid w:val="7E3FF672"/>
    <w:rsid w:val="7E478876"/>
    <w:rsid w:val="7E4ACFDE"/>
    <w:rsid w:val="7E51CB6B"/>
    <w:rsid w:val="7E577750"/>
    <w:rsid w:val="7E57A153"/>
    <w:rsid w:val="7E5D2DD1"/>
    <w:rsid w:val="7E5F7197"/>
    <w:rsid w:val="7E649EDB"/>
    <w:rsid w:val="7E64DA87"/>
    <w:rsid w:val="7E64DBCD"/>
    <w:rsid w:val="7E652562"/>
    <w:rsid w:val="7E66EEE0"/>
    <w:rsid w:val="7E674893"/>
    <w:rsid w:val="7E6AA1E2"/>
    <w:rsid w:val="7E6BCF24"/>
    <w:rsid w:val="7E70B94A"/>
    <w:rsid w:val="7E77ADE8"/>
    <w:rsid w:val="7E7B763A"/>
    <w:rsid w:val="7E7CE627"/>
    <w:rsid w:val="7E7ED99F"/>
    <w:rsid w:val="7E7F7A6D"/>
    <w:rsid w:val="7E8067D7"/>
    <w:rsid w:val="7E8173A6"/>
    <w:rsid w:val="7E86F25C"/>
    <w:rsid w:val="7E8C3C74"/>
    <w:rsid w:val="7E8FB1DE"/>
    <w:rsid w:val="7E91DB25"/>
    <w:rsid w:val="7E95BDA7"/>
    <w:rsid w:val="7E978C77"/>
    <w:rsid w:val="7E9DCD54"/>
    <w:rsid w:val="7E9F712D"/>
    <w:rsid w:val="7EA27769"/>
    <w:rsid w:val="7EADA6DF"/>
    <w:rsid w:val="7EADA799"/>
    <w:rsid w:val="7EB0FE99"/>
    <w:rsid w:val="7EB61245"/>
    <w:rsid w:val="7EC2907E"/>
    <w:rsid w:val="7EC86987"/>
    <w:rsid w:val="7ECC2710"/>
    <w:rsid w:val="7ECDD871"/>
    <w:rsid w:val="7ECE7260"/>
    <w:rsid w:val="7ECE78B3"/>
    <w:rsid w:val="7ECFBA66"/>
    <w:rsid w:val="7EDBC5E3"/>
    <w:rsid w:val="7EE2A7BF"/>
    <w:rsid w:val="7EE340A7"/>
    <w:rsid w:val="7EE63685"/>
    <w:rsid w:val="7EE8EB83"/>
    <w:rsid w:val="7EEA3527"/>
    <w:rsid w:val="7EED7C9C"/>
    <w:rsid w:val="7EF05717"/>
    <w:rsid w:val="7EF0B374"/>
    <w:rsid w:val="7EF63B27"/>
    <w:rsid w:val="7EF801C8"/>
    <w:rsid w:val="7EFAE274"/>
    <w:rsid w:val="7F001677"/>
    <w:rsid w:val="7F02CE9F"/>
    <w:rsid w:val="7F14C718"/>
    <w:rsid w:val="7F1626C8"/>
    <w:rsid w:val="7F1A075B"/>
    <w:rsid w:val="7F1FB594"/>
    <w:rsid w:val="7F208B38"/>
    <w:rsid w:val="7F20C674"/>
    <w:rsid w:val="7F274E1A"/>
    <w:rsid w:val="7F2DFD20"/>
    <w:rsid w:val="7F2FBFF1"/>
    <w:rsid w:val="7F32E3AC"/>
    <w:rsid w:val="7F3388FE"/>
    <w:rsid w:val="7F357B1D"/>
    <w:rsid w:val="7F3BB010"/>
    <w:rsid w:val="7F3DFA5B"/>
    <w:rsid w:val="7F453ED3"/>
    <w:rsid w:val="7F482C91"/>
    <w:rsid w:val="7F4DBB1D"/>
    <w:rsid w:val="7F524141"/>
    <w:rsid w:val="7F54D9ED"/>
    <w:rsid w:val="7F556A8A"/>
    <w:rsid w:val="7F611DF8"/>
    <w:rsid w:val="7F64E831"/>
    <w:rsid w:val="7F6A6DEF"/>
    <w:rsid w:val="7F6ED764"/>
    <w:rsid w:val="7F718786"/>
    <w:rsid w:val="7F722211"/>
    <w:rsid w:val="7F7423B0"/>
    <w:rsid w:val="7F8094A4"/>
    <w:rsid w:val="7F83F743"/>
    <w:rsid w:val="7F87D05E"/>
    <w:rsid w:val="7F8BA798"/>
    <w:rsid w:val="7F8F9EF6"/>
    <w:rsid w:val="7F90A0EC"/>
    <w:rsid w:val="7F9227BF"/>
    <w:rsid w:val="7F938419"/>
    <w:rsid w:val="7FAEDBD5"/>
    <w:rsid w:val="7FB13F11"/>
    <w:rsid w:val="7FB1C315"/>
    <w:rsid w:val="7FB8C34E"/>
    <w:rsid w:val="7FB97E11"/>
    <w:rsid w:val="7FB9F341"/>
    <w:rsid w:val="7FBFF99D"/>
    <w:rsid w:val="7FC4C55D"/>
    <w:rsid w:val="7FC63BD4"/>
    <w:rsid w:val="7FCE736A"/>
    <w:rsid w:val="7FCFB56B"/>
    <w:rsid w:val="7FD7C250"/>
    <w:rsid w:val="7FE6B699"/>
    <w:rsid w:val="7FE7ABB8"/>
    <w:rsid w:val="7FECFDF5"/>
    <w:rsid w:val="7FF16A0C"/>
    <w:rsid w:val="7FF19260"/>
    <w:rsid w:val="7FF3BAD1"/>
    <w:rsid w:val="7FF4C747"/>
    <w:rsid w:val="7FF979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CACE"/>
  <w15:docId w15:val="{3EEDC577-AEA4-4475-BF4C-A6072CA1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1C5"/>
    <w:pPr>
      <w:ind w:left="720"/>
      <w:contextualSpacing/>
    </w:pPr>
  </w:style>
  <w:style w:type="table" w:styleId="TableGrid">
    <w:name w:val="Table Grid"/>
    <w:basedOn w:val="TableNormal"/>
    <w:uiPriority w:val="39"/>
    <w:rsid w:val="00F71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9D7"/>
  </w:style>
  <w:style w:type="paragraph" w:styleId="Footer">
    <w:name w:val="footer"/>
    <w:basedOn w:val="Normal"/>
    <w:link w:val="FooterChar"/>
    <w:uiPriority w:val="99"/>
    <w:unhideWhenUsed/>
    <w:rsid w:val="00162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9D7"/>
  </w:style>
  <w:style w:type="character" w:styleId="CommentReference">
    <w:name w:val="annotation reference"/>
    <w:basedOn w:val="DefaultParagraphFont"/>
    <w:uiPriority w:val="99"/>
    <w:semiHidden/>
    <w:unhideWhenUsed/>
    <w:rsid w:val="001629D7"/>
    <w:rPr>
      <w:sz w:val="16"/>
      <w:szCs w:val="16"/>
    </w:rPr>
  </w:style>
  <w:style w:type="paragraph" w:styleId="CommentText">
    <w:name w:val="annotation text"/>
    <w:basedOn w:val="Normal"/>
    <w:link w:val="CommentTextChar"/>
    <w:uiPriority w:val="99"/>
    <w:unhideWhenUsed/>
    <w:rsid w:val="001629D7"/>
    <w:pPr>
      <w:spacing w:line="240" w:lineRule="auto"/>
    </w:pPr>
    <w:rPr>
      <w:sz w:val="20"/>
      <w:szCs w:val="20"/>
    </w:rPr>
  </w:style>
  <w:style w:type="character" w:customStyle="1" w:styleId="CommentTextChar">
    <w:name w:val="Comment Text Char"/>
    <w:basedOn w:val="DefaultParagraphFont"/>
    <w:link w:val="CommentText"/>
    <w:uiPriority w:val="99"/>
    <w:rsid w:val="001629D7"/>
    <w:rPr>
      <w:sz w:val="20"/>
      <w:szCs w:val="20"/>
    </w:rPr>
  </w:style>
  <w:style w:type="paragraph" w:styleId="CommentSubject">
    <w:name w:val="annotation subject"/>
    <w:basedOn w:val="CommentText"/>
    <w:next w:val="CommentText"/>
    <w:link w:val="CommentSubjectChar"/>
    <w:uiPriority w:val="99"/>
    <w:semiHidden/>
    <w:unhideWhenUsed/>
    <w:rsid w:val="001629D7"/>
    <w:rPr>
      <w:b/>
      <w:bCs/>
    </w:rPr>
  </w:style>
  <w:style w:type="character" w:customStyle="1" w:styleId="CommentSubjectChar">
    <w:name w:val="Comment Subject Char"/>
    <w:basedOn w:val="CommentTextChar"/>
    <w:link w:val="CommentSubject"/>
    <w:uiPriority w:val="99"/>
    <w:semiHidden/>
    <w:rsid w:val="001629D7"/>
    <w:rPr>
      <w:b/>
      <w:bCs/>
      <w:sz w:val="20"/>
      <w:szCs w:val="20"/>
    </w:rPr>
  </w:style>
  <w:style w:type="paragraph" w:customStyle="1" w:styleId="paragraph">
    <w:name w:val="paragraph"/>
    <w:basedOn w:val="Normal"/>
    <w:rsid w:val="00427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279BB"/>
  </w:style>
  <w:style w:type="character" w:customStyle="1" w:styleId="eop">
    <w:name w:val="eop"/>
    <w:basedOn w:val="DefaultParagraphFont"/>
    <w:rsid w:val="004279BB"/>
  </w:style>
  <w:style w:type="character" w:styleId="Hyperlink">
    <w:name w:val="Hyperlink"/>
    <w:basedOn w:val="DefaultParagraphFont"/>
    <w:uiPriority w:val="99"/>
    <w:unhideWhenUsed/>
    <w:rsid w:val="004C0FC9"/>
    <w:rPr>
      <w:color w:val="0563C1" w:themeColor="hyperlink"/>
      <w:u w:val="single"/>
    </w:rPr>
  </w:style>
  <w:style w:type="character" w:styleId="UnresolvedMention">
    <w:name w:val="Unresolved Mention"/>
    <w:basedOn w:val="DefaultParagraphFont"/>
    <w:uiPriority w:val="99"/>
    <w:semiHidden/>
    <w:unhideWhenUsed/>
    <w:rsid w:val="004C0FC9"/>
    <w:rPr>
      <w:color w:val="605E5C"/>
      <w:shd w:val="clear" w:color="auto" w:fill="E1DFDD"/>
    </w:rPr>
  </w:style>
  <w:style w:type="character" w:styleId="FollowedHyperlink">
    <w:name w:val="FollowedHyperlink"/>
    <w:basedOn w:val="DefaultParagraphFont"/>
    <w:uiPriority w:val="99"/>
    <w:semiHidden/>
    <w:unhideWhenUsed/>
    <w:rsid w:val="00215F26"/>
    <w:rPr>
      <w:color w:val="954F72" w:themeColor="followedHyperlink"/>
      <w:u w:val="single"/>
    </w:rPr>
  </w:style>
  <w:style w:type="paragraph" w:styleId="Revision">
    <w:name w:val="Revision"/>
    <w:hidden/>
    <w:uiPriority w:val="99"/>
    <w:semiHidden/>
    <w:rsid w:val="004F4219"/>
    <w:pPr>
      <w:spacing w:after="0" w:line="240" w:lineRule="auto"/>
    </w:pPr>
  </w:style>
  <w:style w:type="character" w:styleId="PlaceholderText">
    <w:name w:val="Placeholder Text"/>
    <w:basedOn w:val="DefaultParagraphFont"/>
    <w:uiPriority w:val="99"/>
    <w:semiHidden/>
    <w:rsid w:val="00F70064"/>
    <w:rPr>
      <w:color w:val="808080"/>
    </w:rPr>
  </w:style>
  <w:style w:type="paragraph" w:styleId="NormalWeb">
    <w:name w:val="Normal (Web)"/>
    <w:basedOn w:val="Normal"/>
    <w:uiPriority w:val="99"/>
    <w:unhideWhenUsed/>
    <w:rsid w:val="00CF1A0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02074"/>
    <w:pPr>
      <w:spacing w:after="200" w:line="240" w:lineRule="auto"/>
    </w:pPr>
    <w:rPr>
      <w:i/>
      <w:iCs/>
      <w:color w:val="44546A" w:themeColor="text2"/>
      <w:sz w:val="18"/>
      <w:szCs w:val="18"/>
    </w:rPr>
  </w:style>
  <w:style w:type="character" w:styleId="Mention">
    <w:name w:val="Mention"/>
    <w:basedOn w:val="DefaultParagraphFont"/>
    <w:uiPriority w:val="99"/>
    <w:unhideWhenUsed/>
    <w:rsid w:val="00C7695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9210">
      <w:bodyDiv w:val="1"/>
      <w:marLeft w:val="0"/>
      <w:marRight w:val="0"/>
      <w:marTop w:val="0"/>
      <w:marBottom w:val="0"/>
      <w:divBdr>
        <w:top w:val="none" w:sz="0" w:space="0" w:color="auto"/>
        <w:left w:val="none" w:sz="0" w:space="0" w:color="auto"/>
        <w:bottom w:val="none" w:sz="0" w:space="0" w:color="auto"/>
        <w:right w:val="none" w:sz="0" w:space="0" w:color="auto"/>
      </w:divBdr>
    </w:div>
    <w:div w:id="231622355">
      <w:bodyDiv w:val="1"/>
      <w:marLeft w:val="0"/>
      <w:marRight w:val="0"/>
      <w:marTop w:val="0"/>
      <w:marBottom w:val="0"/>
      <w:divBdr>
        <w:top w:val="none" w:sz="0" w:space="0" w:color="auto"/>
        <w:left w:val="none" w:sz="0" w:space="0" w:color="auto"/>
        <w:bottom w:val="none" w:sz="0" w:space="0" w:color="auto"/>
        <w:right w:val="none" w:sz="0" w:space="0" w:color="auto"/>
      </w:divBdr>
    </w:div>
    <w:div w:id="284966686">
      <w:bodyDiv w:val="1"/>
      <w:marLeft w:val="0"/>
      <w:marRight w:val="0"/>
      <w:marTop w:val="0"/>
      <w:marBottom w:val="0"/>
      <w:divBdr>
        <w:top w:val="none" w:sz="0" w:space="0" w:color="auto"/>
        <w:left w:val="none" w:sz="0" w:space="0" w:color="auto"/>
        <w:bottom w:val="none" w:sz="0" w:space="0" w:color="auto"/>
        <w:right w:val="none" w:sz="0" w:space="0" w:color="auto"/>
      </w:divBdr>
    </w:div>
    <w:div w:id="288247672">
      <w:bodyDiv w:val="1"/>
      <w:marLeft w:val="0"/>
      <w:marRight w:val="0"/>
      <w:marTop w:val="0"/>
      <w:marBottom w:val="0"/>
      <w:divBdr>
        <w:top w:val="none" w:sz="0" w:space="0" w:color="auto"/>
        <w:left w:val="none" w:sz="0" w:space="0" w:color="auto"/>
        <w:bottom w:val="none" w:sz="0" w:space="0" w:color="auto"/>
        <w:right w:val="none" w:sz="0" w:space="0" w:color="auto"/>
      </w:divBdr>
    </w:div>
    <w:div w:id="345252137">
      <w:bodyDiv w:val="1"/>
      <w:marLeft w:val="0"/>
      <w:marRight w:val="0"/>
      <w:marTop w:val="0"/>
      <w:marBottom w:val="0"/>
      <w:divBdr>
        <w:top w:val="none" w:sz="0" w:space="0" w:color="auto"/>
        <w:left w:val="none" w:sz="0" w:space="0" w:color="auto"/>
        <w:bottom w:val="none" w:sz="0" w:space="0" w:color="auto"/>
        <w:right w:val="none" w:sz="0" w:space="0" w:color="auto"/>
      </w:divBdr>
    </w:div>
    <w:div w:id="382366276">
      <w:bodyDiv w:val="1"/>
      <w:marLeft w:val="0"/>
      <w:marRight w:val="0"/>
      <w:marTop w:val="0"/>
      <w:marBottom w:val="0"/>
      <w:divBdr>
        <w:top w:val="none" w:sz="0" w:space="0" w:color="auto"/>
        <w:left w:val="none" w:sz="0" w:space="0" w:color="auto"/>
        <w:bottom w:val="none" w:sz="0" w:space="0" w:color="auto"/>
        <w:right w:val="none" w:sz="0" w:space="0" w:color="auto"/>
      </w:divBdr>
    </w:div>
    <w:div w:id="439111203">
      <w:bodyDiv w:val="1"/>
      <w:marLeft w:val="0"/>
      <w:marRight w:val="0"/>
      <w:marTop w:val="0"/>
      <w:marBottom w:val="0"/>
      <w:divBdr>
        <w:top w:val="none" w:sz="0" w:space="0" w:color="auto"/>
        <w:left w:val="none" w:sz="0" w:space="0" w:color="auto"/>
        <w:bottom w:val="none" w:sz="0" w:space="0" w:color="auto"/>
        <w:right w:val="none" w:sz="0" w:space="0" w:color="auto"/>
      </w:divBdr>
    </w:div>
    <w:div w:id="475225477">
      <w:bodyDiv w:val="1"/>
      <w:marLeft w:val="0"/>
      <w:marRight w:val="0"/>
      <w:marTop w:val="0"/>
      <w:marBottom w:val="0"/>
      <w:divBdr>
        <w:top w:val="none" w:sz="0" w:space="0" w:color="auto"/>
        <w:left w:val="none" w:sz="0" w:space="0" w:color="auto"/>
        <w:bottom w:val="none" w:sz="0" w:space="0" w:color="auto"/>
        <w:right w:val="none" w:sz="0" w:space="0" w:color="auto"/>
      </w:divBdr>
    </w:div>
    <w:div w:id="556667217">
      <w:bodyDiv w:val="1"/>
      <w:marLeft w:val="0"/>
      <w:marRight w:val="0"/>
      <w:marTop w:val="0"/>
      <w:marBottom w:val="0"/>
      <w:divBdr>
        <w:top w:val="none" w:sz="0" w:space="0" w:color="auto"/>
        <w:left w:val="none" w:sz="0" w:space="0" w:color="auto"/>
        <w:bottom w:val="none" w:sz="0" w:space="0" w:color="auto"/>
        <w:right w:val="none" w:sz="0" w:space="0" w:color="auto"/>
      </w:divBdr>
    </w:div>
    <w:div w:id="588585111">
      <w:bodyDiv w:val="1"/>
      <w:marLeft w:val="0"/>
      <w:marRight w:val="0"/>
      <w:marTop w:val="0"/>
      <w:marBottom w:val="0"/>
      <w:divBdr>
        <w:top w:val="none" w:sz="0" w:space="0" w:color="auto"/>
        <w:left w:val="none" w:sz="0" w:space="0" w:color="auto"/>
        <w:bottom w:val="none" w:sz="0" w:space="0" w:color="auto"/>
        <w:right w:val="none" w:sz="0" w:space="0" w:color="auto"/>
      </w:divBdr>
    </w:div>
    <w:div w:id="674303520">
      <w:bodyDiv w:val="1"/>
      <w:marLeft w:val="0"/>
      <w:marRight w:val="0"/>
      <w:marTop w:val="0"/>
      <w:marBottom w:val="0"/>
      <w:divBdr>
        <w:top w:val="none" w:sz="0" w:space="0" w:color="auto"/>
        <w:left w:val="none" w:sz="0" w:space="0" w:color="auto"/>
        <w:bottom w:val="none" w:sz="0" w:space="0" w:color="auto"/>
        <w:right w:val="none" w:sz="0" w:space="0" w:color="auto"/>
      </w:divBdr>
    </w:div>
    <w:div w:id="701443862">
      <w:bodyDiv w:val="1"/>
      <w:marLeft w:val="0"/>
      <w:marRight w:val="0"/>
      <w:marTop w:val="0"/>
      <w:marBottom w:val="0"/>
      <w:divBdr>
        <w:top w:val="none" w:sz="0" w:space="0" w:color="auto"/>
        <w:left w:val="none" w:sz="0" w:space="0" w:color="auto"/>
        <w:bottom w:val="none" w:sz="0" w:space="0" w:color="auto"/>
        <w:right w:val="none" w:sz="0" w:space="0" w:color="auto"/>
      </w:divBdr>
    </w:div>
    <w:div w:id="734355406">
      <w:bodyDiv w:val="1"/>
      <w:marLeft w:val="0"/>
      <w:marRight w:val="0"/>
      <w:marTop w:val="0"/>
      <w:marBottom w:val="0"/>
      <w:divBdr>
        <w:top w:val="none" w:sz="0" w:space="0" w:color="auto"/>
        <w:left w:val="none" w:sz="0" w:space="0" w:color="auto"/>
        <w:bottom w:val="none" w:sz="0" w:space="0" w:color="auto"/>
        <w:right w:val="none" w:sz="0" w:space="0" w:color="auto"/>
      </w:divBdr>
    </w:div>
    <w:div w:id="736053949">
      <w:bodyDiv w:val="1"/>
      <w:marLeft w:val="0"/>
      <w:marRight w:val="0"/>
      <w:marTop w:val="0"/>
      <w:marBottom w:val="0"/>
      <w:divBdr>
        <w:top w:val="none" w:sz="0" w:space="0" w:color="auto"/>
        <w:left w:val="none" w:sz="0" w:space="0" w:color="auto"/>
        <w:bottom w:val="none" w:sz="0" w:space="0" w:color="auto"/>
        <w:right w:val="none" w:sz="0" w:space="0" w:color="auto"/>
      </w:divBdr>
    </w:div>
    <w:div w:id="743378330">
      <w:bodyDiv w:val="1"/>
      <w:marLeft w:val="0"/>
      <w:marRight w:val="0"/>
      <w:marTop w:val="0"/>
      <w:marBottom w:val="0"/>
      <w:divBdr>
        <w:top w:val="none" w:sz="0" w:space="0" w:color="auto"/>
        <w:left w:val="none" w:sz="0" w:space="0" w:color="auto"/>
        <w:bottom w:val="none" w:sz="0" w:space="0" w:color="auto"/>
        <w:right w:val="none" w:sz="0" w:space="0" w:color="auto"/>
      </w:divBdr>
    </w:div>
    <w:div w:id="860123555">
      <w:bodyDiv w:val="1"/>
      <w:marLeft w:val="0"/>
      <w:marRight w:val="0"/>
      <w:marTop w:val="0"/>
      <w:marBottom w:val="0"/>
      <w:divBdr>
        <w:top w:val="none" w:sz="0" w:space="0" w:color="auto"/>
        <w:left w:val="none" w:sz="0" w:space="0" w:color="auto"/>
        <w:bottom w:val="none" w:sz="0" w:space="0" w:color="auto"/>
        <w:right w:val="none" w:sz="0" w:space="0" w:color="auto"/>
      </w:divBdr>
    </w:div>
    <w:div w:id="950865262">
      <w:bodyDiv w:val="1"/>
      <w:marLeft w:val="0"/>
      <w:marRight w:val="0"/>
      <w:marTop w:val="0"/>
      <w:marBottom w:val="0"/>
      <w:divBdr>
        <w:top w:val="none" w:sz="0" w:space="0" w:color="auto"/>
        <w:left w:val="none" w:sz="0" w:space="0" w:color="auto"/>
        <w:bottom w:val="none" w:sz="0" w:space="0" w:color="auto"/>
        <w:right w:val="none" w:sz="0" w:space="0" w:color="auto"/>
      </w:divBdr>
      <w:divsChild>
        <w:div w:id="145172808">
          <w:marLeft w:val="0"/>
          <w:marRight w:val="0"/>
          <w:marTop w:val="0"/>
          <w:marBottom w:val="0"/>
          <w:divBdr>
            <w:top w:val="none" w:sz="0" w:space="0" w:color="auto"/>
            <w:left w:val="none" w:sz="0" w:space="0" w:color="auto"/>
            <w:bottom w:val="none" w:sz="0" w:space="0" w:color="auto"/>
            <w:right w:val="none" w:sz="0" w:space="0" w:color="auto"/>
          </w:divBdr>
          <w:divsChild>
            <w:div w:id="236869538">
              <w:marLeft w:val="0"/>
              <w:marRight w:val="0"/>
              <w:marTop w:val="0"/>
              <w:marBottom w:val="0"/>
              <w:divBdr>
                <w:top w:val="none" w:sz="0" w:space="0" w:color="auto"/>
                <w:left w:val="none" w:sz="0" w:space="0" w:color="auto"/>
                <w:bottom w:val="none" w:sz="0" w:space="0" w:color="auto"/>
                <w:right w:val="none" w:sz="0" w:space="0" w:color="auto"/>
              </w:divBdr>
            </w:div>
            <w:div w:id="1513254594">
              <w:marLeft w:val="0"/>
              <w:marRight w:val="0"/>
              <w:marTop w:val="0"/>
              <w:marBottom w:val="0"/>
              <w:divBdr>
                <w:top w:val="none" w:sz="0" w:space="0" w:color="auto"/>
                <w:left w:val="none" w:sz="0" w:space="0" w:color="auto"/>
                <w:bottom w:val="none" w:sz="0" w:space="0" w:color="auto"/>
                <w:right w:val="none" w:sz="0" w:space="0" w:color="auto"/>
              </w:divBdr>
            </w:div>
            <w:div w:id="1767770531">
              <w:marLeft w:val="0"/>
              <w:marRight w:val="0"/>
              <w:marTop w:val="0"/>
              <w:marBottom w:val="0"/>
              <w:divBdr>
                <w:top w:val="none" w:sz="0" w:space="0" w:color="auto"/>
                <w:left w:val="none" w:sz="0" w:space="0" w:color="auto"/>
                <w:bottom w:val="none" w:sz="0" w:space="0" w:color="auto"/>
                <w:right w:val="none" w:sz="0" w:space="0" w:color="auto"/>
              </w:divBdr>
            </w:div>
          </w:divsChild>
        </w:div>
        <w:div w:id="235436313">
          <w:marLeft w:val="0"/>
          <w:marRight w:val="0"/>
          <w:marTop w:val="0"/>
          <w:marBottom w:val="0"/>
          <w:divBdr>
            <w:top w:val="none" w:sz="0" w:space="0" w:color="auto"/>
            <w:left w:val="none" w:sz="0" w:space="0" w:color="auto"/>
            <w:bottom w:val="none" w:sz="0" w:space="0" w:color="auto"/>
            <w:right w:val="none" w:sz="0" w:space="0" w:color="auto"/>
          </w:divBdr>
          <w:divsChild>
            <w:div w:id="357783565">
              <w:marLeft w:val="0"/>
              <w:marRight w:val="0"/>
              <w:marTop w:val="0"/>
              <w:marBottom w:val="0"/>
              <w:divBdr>
                <w:top w:val="none" w:sz="0" w:space="0" w:color="auto"/>
                <w:left w:val="none" w:sz="0" w:space="0" w:color="auto"/>
                <w:bottom w:val="none" w:sz="0" w:space="0" w:color="auto"/>
                <w:right w:val="none" w:sz="0" w:space="0" w:color="auto"/>
              </w:divBdr>
            </w:div>
            <w:div w:id="1086994566">
              <w:marLeft w:val="0"/>
              <w:marRight w:val="0"/>
              <w:marTop w:val="0"/>
              <w:marBottom w:val="0"/>
              <w:divBdr>
                <w:top w:val="none" w:sz="0" w:space="0" w:color="auto"/>
                <w:left w:val="none" w:sz="0" w:space="0" w:color="auto"/>
                <w:bottom w:val="none" w:sz="0" w:space="0" w:color="auto"/>
                <w:right w:val="none" w:sz="0" w:space="0" w:color="auto"/>
              </w:divBdr>
            </w:div>
            <w:div w:id="1952280464">
              <w:marLeft w:val="0"/>
              <w:marRight w:val="0"/>
              <w:marTop w:val="0"/>
              <w:marBottom w:val="0"/>
              <w:divBdr>
                <w:top w:val="none" w:sz="0" w:space="0" w:color="auto"/>
                <w:left w:val="none" w:sz="0" w:space="0" w:color="auto"/>
                <w:bottom w:val="none" w:sz="0" w:space="0" w:color="auto"/>
                <w:right w:val="none" w:sz="0" w:space="0" w:color="auto"/>
              </w:divBdr>
            </w:div>
            <w:div w:id="2017418954">
              <w:marLeft w:val="0"/>
              <w:marRight w:val="0"/>
              <w:marTop w:val="0"/>
              <w:marBottom w:val="0"/>
              <w:divBdr>
                <w:top w:val="none" w:sz="0" w:space="0" w:color="auto"/>
                <w:left w:val="none" w:sz="0" w:space="0" w:color="auto"/>
                <w:bottom w:val="none" w:sz="0" w:space="0" w:color="auto"/>
                <w:right w:val="none" w:sz="0" w:space="0" w:color="auto"/>
              </w:divBdr>
            </w:div>
          </w:divsChild>
        </w:div>
        <w:div w:id="344985258">
          <w:marLeft w:val="0"/>
          <w:marRight w:val="0"/>
          <w:marTop w:val="0"/>
          <w:marBottom w:val="0"/>
          <w:divBdr>
            <w:top w:val="none" w:sz="0" w:space="0" w:color="auto"/>
            <w:left w:val="none" w:sz="0" w:space="0" w:color="auto"/>
            <w:bottom w:val="none" w:sz="0" w:space="0" w:color="auto"/>
            <w:right w:val="none" w:sz="0" w:space="0" w:color="auto"/>
          </w:divBdr>
          <w:divsChild>
            <w:div w:id="220604322">
              <w:marLeft w:val="0"/>
              <w:marRight w:val="0"/>
              <w:marTop w:val="0"/>
              <w:marBottom w:val="0"/>
              <w:divBdr>
                <w:top w:val="none" w:sz="0" w:space="0" w:color="auto"/>
                <w:left w:val="none" w:sz="0" w:space="0" w:color="auto"/>
                <w:bottom w:val="none" w:sz="0" w:space="0" w:color="auto"/>
                <w:right w:val="none" w:sz="0" w:space="0" w:color="auto"/>
              </w:divBdr>
            </w:div>
            <w:div w:id="892279276">
              <w:marLeft w:val="0"/>
              <w:marRight w:val="0"/>
              <w:marTop w:val="0"/>
              <w:marBottom w:val="0"/>
              <w:divBdr>
                <w:top w:val="none" w:sz="0" w:space="0" w:color="auto"/>
                <w:left w:val="none" w:sz="0" w:space="0" w:color="auto"/>
                <w:bottom w:val="none" w:sz="0" w:space="0" w:color="auto"/>
                <w:right w:val="none" w:sz="0" w:space="0" w:color="auto"/>
              </w:divBdr>
            </w:div>
            <w:div w:id="944573947">
              <w:marLeft w:val="0"/>
              <w:marRight w:val="0"/>
              <w:marTop w:val="0"/>
              <w:marBottom w:val="0"/>
              <w:divBdr>
                <w:top w:val="none" w:sz="0" w:space="0" w:color="auto"/>
                <w:left w:val="none" w:sz="0" w:space="0" w:color="auto"/>
                <w:bottom w:val="none" w:sz="0" w:space="0" w:color="auto"/>
                <w:right w:val="none" w:sz="0" w:space="0" w:color="auto"/>
              </w:divBdr>
            </w:div>
            <w:div w:id="1794711282">
              <w:marLeft w:val="0"/>
              <w:marRight w:val="0"/>
              <w:marTop w:val="0"/>
              <w:marBottom w:val="0"/>
              <w:divBdr>
                <w:top w:val="none" w:sz="0" w:space="0" w:color="auto"/>
                <w:left w:val="none" w:sz="0" w:space="0" w:color="auto"/>
                <w:bottom w:val="none" w:sz="0" w:space="0" w:color="auto"/>
                <w:right w:val="none" w:sz="0" w:space="0" w:color="auto"/>
              </w:divBdr>
            </w:div>
          </w:divsChild>
        </w:div>
        <w:div w:id="410466169">
          <w:marLeft w:val="0"/>
          <w:marRight w:val="0"/>
          <w:marTop w:val="0"/>
          <w:marBottom w:val="0"/>
          <w:divBdr>
            <w:top w:val="none" w:sz="0" w:space="0" w:color="auto"/>
            <w:left w:val="none" w:sz="0" w:space="0" w:color="auto"/>
            <w:bottom w:val="none" w:sz="0" w:space="0" w:color="auto"/>
            <w:right w:val="none" w:sz="0" w:space="0" w:color="auto"/>
          </w:divBdr>
          <w:divsChild>
            <w:div w:id="615211887">
              <w:marLeft w:val="0"/>
              <w:marRight w:val="0"/>
              <w:marTop w:val="0"/>
              <w:marBottom w:val="0"/>
              <w:divBdr>
                <w:top w:val="none" w:sz="0" w:space="0" w:color="auto"/>
                <w:left w:val="none" w:sz="0" w:space="0" w:color="auto"/>
                <w:bottom w:val="none" w:sz="0" w:space="0" w:color="auto"/>
                <w:right w:val="none" w:sz="0" w:space="0" w:color="auto"/>
              </w:divBdr>
            </w:div>
            <w:div w:id="792869997">
              <w:marLeft w:val="0"/>
              <w:marRight w:val="0"/>
              <w:marTop w:val="0"/>
              <w:marBottom w:val="0"/>
              <w:divBdr>
                <w:top w:val="none" w:sz="0" w:space="0" w:color="auto"/>
                <w:left w:val="none" w:sz="0" w:space="0" w:color="auto"/>
                <w:bottom w:val="none" w:sz="0" w:space="0" w:color="auto"/>
                <w:right w:val="none" w:sz="0" w:space="0" w:color="auto"/>
              </w:divBdr>
            </w:div>
            <w:div w:id="1264723532">
              <w:marLeft w:val="0"/>
              <w:marRight w:val="0"/>
              <w:marTop w:val="0"/>
              <w:marBottom w:val="0"/>
              <w:divBdr>
                <w:top w:val="none" w:sz="0" w:space="0" w:color="auto"/>
                <w:left w:val="none" w:sz="0" w:space="0" w:color="auto"/>
                <w:bottom w:val="none" w:sz="0" w:space="0" w:color="auto"/>
                <w:right w:val="none" w:sz="0" w:space="0" w:color="auto"/>
              </w:divBdr>
            </w:div>
            <w:div w:id="1443646079">
              <w:marLeft w:val="0"/>
              <w:marRight w:val="0"/>
              <w:marTop w:val="0"/>
              <w:marBottom w:val="0"/>
              <w:divBdr>
                <w:top w:val="none" w:sz="0" w:space="0" w:color="auto"/>
                <w:left w:val="none" w:sz="0" w:space="0" w:color="auto"/>
                <w:bottom w:val="none" w:sz="0" w:space="0" w:color="auto"/>
                <w:right w:val="none" w:sz="0" w:space="0" w:color="auto"/>
              </w:divBdr>
            </w:div>
            <w:div w:id="1695308503">
              <w:marLeft w:val="0"/>
              <w:marRight w:val="0"/>
              <w:marTop w:val="0"/>
              <w:marBottom w:val="0"/>
              <w:divBdr>
                <w:top w:val="none" w:sz="0" w:space="0" w:color="auto"/>
                <w:left w:val="none" w:sz="0" w:space="0" w:color="auto"/>
                <w:bottom w:val="none" w:sz="0" w:space="0" w:color="auto"/>
                <w:right w:val="none" w:sz="0" w:space="0" w:color="auto"/>
              </w:divBdr>
            </w:div>
          </w:divsChild>
        </w:div>
        <w:div w:id="513303173">
          <w:marLeft w:val="0"/>
          <w:marRight w:val="0"/>
          <w:marTop w:val="0"/>
          <w:marBottom w:val="0"/>
          <w:divBdr>
            <w:top w:val="none" w:sz="0" w:space="0" w:color="auto"/>
            <w:left w:val="none" w:sz="0" w:space="0" w:color="auto"/>
            <w:bottom w:val="none" w:sz="0" w:space="0" w:color="auto"/>
            <w:right w:val="none" w:sz="0" w:space="0" w:color="auto"/>
          </w:divBdr>
          <w:divsChild>
            <w:div w:id="554120069">
              <w:marLeft w:val="0"/>
              <w:marRight w:val="0"/>
              <w:marTop w:val="0"/>
              <w:marBottom w:val="0"/>
              <w:divBdr>
                <w:top w:val="none" w:sz="0" w:space="0" w:color="auto"/>
                <w:left w:val="none" w:sz="0" w:space="0" w:color="auto"/>
                <w:bottom w:val="none" w:sz="0" w:space="0" w:color="auto"/>
                <w:right w:val="none" w:sz="0" w:space="0" w:color="auto"/>
              </w:divBdr>
            </w:div>
            <w:div w:id="1267927140">
              <w:marLeft w:val="0"/>
              <w:marRight w:val="0"/>
              <w:marTop w:val="0"/>
              <w:marBottom w:val="0"/>
              <w:divBdr>
                <w:top w:val="none" w:sz="0" w:space="0" w:color="auto"/>
                <w:left w:val="none" w:sz="0" w:space="0" w:color="auto"/>
                <w:bottom w:val="none" w:sz="0" w:space="0" w:color="auto"/>
                <w:right w:val="none" w:sz="0" w:space="0" w:color="auto"/>
              </w:divBdr>
            </w:div>
            <w:div w:id="1331330845">
              <w:marLeft w:val="0"/>
              <w:marRight w:val="0"/>
              <w:marTop w:val="0"/>
              <w:marBottom w:val="0"/>
              <w:divBdr>
                <w:top w:val="none" w:sz="0" w:space="0" w:color="auto"/>
                <w:left w:val="none" w:sz="0" w:space="0" w:color="auto"/>
                <w:bottom w:val="none" w:sz="0" w:space="0" w:color="auto"/>
                <w:right w:val="none" w:sz="0" w:space="0" w:color="auto"/>
              </w:divBdr>
            </w:div>
            <w:div w:id="1859468424">
              <w:marLeft w:val="0"/>
              <w:marRight w:val="0"/>
              <w:marTop w:val="0"/>
              <w:marBottom w:val="0"/>
              <w:divBdr>
                <w:top w:val="none" w:sz="0" w:space="0" w:color="auto"/>
                <w:left w:val="none" w:sz="0" w:space="0" w:color="auto"/>
                <w:bottom w:val="none" w:sz="0" w:space="0" w:color="auto"/>
                <w:right w:val="none" w:sz="0" w:space="0" w:color="auto"/>
              </w:divBdr>
            </w:div>
          </w:divsChild>
        </w:div>
        <w:div w:id="593515804">
          <w:marLeft w:val="0"/>
          <w:marRight w:val="0"/>
          <w:marTop w:val="0"/>
          <w:marBottom w:val="0"/>
          <w:divBdr>
            <w:top w:val="none" w:sz="0" w:space="0" w:color="auto"/>
            <w:left w:val="none" w:sz="0" w:space="0" w:color="auto"/>
            <w:bottom w:val="none" w:sz="0" w:space="0" w:color="auto"/>
            <w:right w:val="none" w:sz="0" w:space="0" w:color="auto"/>
          </w:divBdr>
          <w:divsChild>
            <w:div w:id="510536799">
              <w:marLeft w:val="0"/>
              <w:marRight w:val="0"/>
              <w:marTop w:val="0"/>
              <w:marBottom w:val="0"/>
              <w:divBdr>
                <w:top w:val="none" w:sz="0" w:space="0" w:color="auto"/>
                <w:left w:val="none" w:sz="0" w:space="0" w:color="auto"/>
                <w:bottom w:val="none" w:sz="0" w:space="0" w:color="auto"/>
                <w:right w:val="none" w:sz="0" w:space="0" w:color="auto"/>
              </w:divBdr>
            </w:div>
            <w:div w:id="1272476874">
              <w:marLeft w:val="0"/>
              <w:marRight w:val="0"/>
              <w:marTop w:val="0"/>
              <w:marBottom w:val="0"/>
              <w:divBdr>
                <w:top w:val="none" w:sz="0" w:space="0" w:color="auto"/>
                <w:left w:val="none" w:sz="0" w:space="0" w:color="auto"/>
                <w:bottom w:val="none" w:sz="0" w:space="0" w:color="auto"/>
                <w:right w:val="none" w:sz="0" w:space="0" w:color="auto"/>
              </w:divBdr>
            </w:div>
            <w:div w:id="2127964281">
              <w:marLeft w:val="0"/>
              <w:marRight w:val="0"/>
              <w:marTop w:val="0"/>
              <w:marBottom w:val="0"/>
              <w:divBdr>
                <w:top w:val="none" w:sz="0" w:space="0" w:color="auto"/>
                <w:left w:val="none" w:sz="0" w:space="0" w:color="auto"/>
                <w:bottom w:val="none" w:sz="0" w:space="0" w:color="auto"/>
                <w:right w:val="none" w:sz="0" w:space="0" w:color="auto"/>
              </w:divBdr>
            </w:div>
          </w:divsChild>
        </w:div>
        <w:div w:id="602617892">
          <w:marLeft w:val="0"/>
          <w:marRight w:val="0"/>
          <w:marTop w:val="0"/>
          <w:marBottom w:val="0"/>
          <w:divBdr>
            <w:top w:val="none" w:sz="0" w:space="0" w:color="auto"/>
            <w:left w:val="none" w:sz="0" w:space="0" w:color="auto"/>
            <w:bottom w:val="none" w:sz="0" w:space="0" w:color="auto"/>
            <w:right w:val="none" w:sz="0" w:space="0" w:color="auto"/>
          </w:divBdr>
          <w:divsChild>
            <w:div w:id="478576283">
              <w:marLeft w:val="0"/>
              <w:marRight w:val="0"/>
              <w:marTop w:val="0"/>
              <w:marBottom w:val="0"/>
              <w:divBdr>
                <w:top w:val="none" w:sz="0" w:space="0" w:color="auto"/>
                <w:left w:val="none" w:sz="0" w:space="0" w:color="auto"/>
                <w:bottom w:val="none" w:sz="0" w:space="0" w:color="auto"/>
                <w:right w:val="none" w:sz="0" w:space="0" w:color="auto"/>
              </w:divBdr>
            </w:div>
            <w:div w:id="647976283">
              <w:marLeft w:val="0"/>
              <w:marRight w:val="0"/>
              <w:marTop w:val="0"/>
              <w:marBottom w:val="0"/>
              <w:divBdr>
                <w:top w:val="none" w:sz="0" w:space="0" w:color="auto"/>
                <w:left w:val="none" w:sz="0" w:space="0" w:color="auto"/>
                <w:bottom w:val="none" w:sz="0" w:space="0" w:color="auto"/>
                <w:right w:val="none" w:sz="0" w:space="0" w:color="auto"/>
              </w:divBdr>
            </w:div>
            <w:div w:id="1251282401">
              <w:marLeft w:val="0"/>
              <w:marRight w:val="0"/>
              <w:marTop w:val="0"/>
              <w:marBottom w:val="0"/>
              <w:divBdr>
                <w:top w:val="none" w:sz="0" w:space="0" w:color="auto"/>
                <w:left w:val="none" w:sz="0" w:space="0" w:color="auto"/>
                <w:bottom w:val="none" w:sz="0" w:space="0" w:color="auto"/>
                <w:right w:val="none" w:sz="0" w:space="0" w:color="auto"/>
              </w:divBdr>
            </w:div>
            <w:div w:id="1369061024">
              <w:marLeft w:val="0"/>
              <w:marRight w:val="0"/>
              <w:marTop w:val="0"/>
              <w:marBottom w:val="0"/>
              <w:divBdr>
                <w:top w:val="none" w:sz="0" w:space="0" w:color="auto"/>
                <w:left w:val="none" w:sz="0" w:space="0" w:color="auto"/>
                <w:bottom w:val="none" w:sz="0" w:space="0" w:color="auto"/>
                <w:right w:val="none" w:sz="0" w:space="0" w:color="auto"/>
              </w:divBdr>
            </w:div>
          </w:divsChild>
        </w:div>
        <w:div w:id="781994552">
          <w:marLeft w:val="0"/>
          <w:marRight w:val="0"/>
          <w:marTop w:val="0"/>
          <w:marBottom w:val="0"/>
          <w:divBdr>
            <w:top w:val="none" w:sz="0" w:space="0" w:color="auto"/>
            <w:left w:val="none" w:sz="0" w:space="0" w:color="auto"/>
            <w:bottom w:val="none" w:sz="0" w:space="0" w:color="auto"/>
            <w:right w:val="none" w:sz="0" w:space="0" w:color="auto"/>
          </w:divBdr>
          <w:divsChild>
            <w:div w:id="106704205">
              <w:marLeft w:val="0"/>
              <w:marRight w:val="0"/>
              <w:marTop w:val="0"/>
              <w:marBottom w:val="0"/>
              <w:divBdr>
                <w:top w:val="none" w:sz="0" w:space="0" w:color="auto"/>
                <w:left w:val="none" w:sz="0" w:space="0" w:color="auto"/>
                <w:bottom w:val="none" w:sz="0" w:space="0" w:color="auto"/>
                <w:right w:val="none" w:sz="0" w:space="0" w:color="auto"/>
              </w:divBdr>
            </w:div>
            <w:div w:id="814641131">
              <w:marLeft w:val="0"/>
              <w:marRight w:val="0"/>
              <w:marTop w:val="0"/>
              <w:marBottom w:val="0"/>
              <w:divBdr>
                <w:top w:val="none" w:sz="0" w:space="0" w:color="auto"/>
                <w:left w:val="none" w:sz="0" w:space="0" w:color="auto"/>
                <w:bottom w:val="none" w:sz="0" w:space="0" w:color="auto"/>
                <w:right w:val="none" w:sz="0" w:space="0" w:color="auto"/>
              </w:divBdr>
            </w:div>
            <w:div w:id="1766222573">
              <w:marLeft w:val="0"/>
              <w:marRight w:val="0"/>
              <w:marTop w:val="0"/>
              <w:marBottom w:val="0"/>
              <w:divBdr>
                <w:top w:val="none" w:sz="0" w:space="0" w:color="auto"/>
                <w:left w:val="none" w:sz="0" w:space="0" w:color="auto"/>
                <w:bottom w:val="none" w:sz="0" w:space="0" w:color="auto"/>
                <w:right w:val="none" w:sz="0" w:space="0" w:color="auto"/>
              </w:divBdr>
            </w:div>
          </w:divsChild>
        </w:div>
        <w:div w:id="1170174449">
          <w:marLeft w:val="0"/>
          <w:marRight w:val="0"/>
          <w:marTop w:val="0"/>
          <w:marBottom w:val="0"/>
          <w:divBdr>
            <w:top w:val="none" w:sz="0" w:space="0" w:color="auto"/>
            <w:left w:val="none" w:sz="0" w:space="0" w:color="auto"/>
            <w:bottom w:val="none" w:sz="0" w:space="0" w:color="auto"/>
            <w:right w:val="none" w:sz="0" w:space="0" w:color="auto"/>
          </w:divBdr>
          <w:divsChild>
            <w:div w:id="132598429">
              <w:marLeft w:val="0"/>
              <w:marRight w:val="0"/>
              <w:marTop w:val="0"/>
              <w:marBottom w:val="0"/>
              <w:divBdr>
                <w:top w:val="none" w:sz="0" w:space="0" w:color="auto"/>
                <w:left w:val="none" w:sz="0" w:space="0" w:color="auto"/>
                <w:bottom w:val="none" w:sz="0" w:space="0" w:color="auto"/>
                <w:right w:val="none" w:sz="0" w:space="0" w:color="auto"/>
              </w:divBdr>
            </w:div>
            <w:div w:id="988677231">
              <w:marLeft w:val="0"/>
              <w:marRight w:val="0"/>
              <w:marTop w:val="0"/>
              <w:marBottom w:val="0"/>
              <w:divBdr>
                <w:top w:val="none" w:sz="0" w:space="0" w:color="auto"/>
                <w:left w:val="none" w:sz="0" w:space="0" w:color="auto"/>
                <w:bottom w:val="none" w:sz="0" w:space="0" w:color="auto"/>
                <w:right w:val="none" w:sz="0" w:space="0" w:color="auto"/>
              </w:divBdr>
            </w:div>
            <w:div w:id="995954550">
              <w:marLeft w:val="0"/>
              <w:marRight w:val="0"/>
              <w:marTop w:val="0"/>
              <w:marBottom w:val="0"/>
              <w:divBdr>
                <w:top w:val="none" w:sz="0" w:space="0" w:color="auto"/>
                <w:left w:val="none" w:sz="0" w:space="0" w:color="auto"/>
                <w:bottom w:val="none" w:sz="0" w:space="0" w:color="auto"/>
                <w:right w:val="none" w:sz="0" w:space="0" w:color="auto"/>
              </w:divBdr>
            </w:div>
            <w:div w:id="1571311400">
              <w:marLeft w:val="0"/>
              <w:marRight w:val="0"/>
              <w:marTop w:val="0"/>
              <w:marBottom w:val="0"/>
              <w:divBdr>
                <w:top w:val="none" w:sz="0" w:space="0" w:color="auto"/>
                <w:left w:val="none" w:sz="0" w:space="0" w:color="auto"/>
                <w:bottom w:val="none" w:sz="0" w:space="0" w:color="auto"/>
                <w:right w:val="none" w:sz="0" w:space="0" w:color="auto"/>
              </w:divBdr>
            </w:div>
          </w:divsChild>
        </w:div>
        <w:div w:id="1519854472">
          <w:marLeft w:val="0"/>
          <w:marRight w:val="0"/>
          <w:marTop w:val="0"/>
          <w:marBottom w:val="0"/>
          <w:divBdr>
            <w:top w:val="none" w:sz="0" w:space="0" w:color="auto"/>
            <w:left w:val="none" w:sz="0" w:space="0" w:color="auto"/>
            <w:bottom w:val="none" w:sz="0" w:space="0" w:color="auto"/>
            <w:right w:val="none" w:sz="0" w:space="0" w:color="auto"/>
          </w:divBdr>
          <w:divsChild>
            <w:div w:id="163404173">
              <w:marLeft w:val="0"/>
              <w:marRight w:val="0"/>
              <w:marTop w:val="0"/>
              <w:marBottom w:val="0"/>
              <w:divBdr>
                <w:top w:val="none" w:sz="0" w:space="0" w:color="auto"/>
                <w:left w:val="none" w:sz="0" w:space="0" w:color="auto"/>
                <w:bottom w:val="none" w:sz="0" w:space="0" w:color="auto"/>
                <w:right w:val="none" w:sz="0" w:space="0" w:color="auto"/>
              </w:divBdr>
            </w:div>
            <w:div w:id="5430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3184">
      <w:bodyDiv w:val="1"/>
      <w:marLeft w:val="0"/>
      <w:marRight w:val="0"/>
      <w:marTop w:val="0"/>
      <w:marBottom w:val="0"/>
      <w:divBdr>
        <w:top w:val="none" w:sz="0" w:space="0" w:color="auto"/>
        <w:left w:val="none" w:sz="0" w:space="0" w:color="auto"/>
        <w:bottom w:val="none" w:sz="0" w:space="0" w:color="auto"/>
        <w:right w:val="none" w:sz="0" w:space="0" w:color="auto"/>
      </w:divBdr>
      <w:divsChild>
        <w:div w:id="51395094">
          <w:marLeft w:val="0"/>
          <w:marRight w:val="0"/>
          <w:marTop w:val="0"/>
          <w:marBottom w:val="0"/>
          <w:divBdr>
            <w:top w:val="none" w:sz="0" w:space="0" w:color="auto"/>
            <w:left w:val="none" w:sz="0" w:space="0" w:color="auto"/>
            <w:bottom w:val="none" w:sz="0" w:space="0" w:color="auto"/>
            <w:right w:val="none" w:sz="0" w:space="0" w:color="auto"/>
          </w:divBdr>
          <w:divsChild>
            <w:div w:id="423458923">
              <w:marLeft w:val="0"/>
              <w:marRight w:val="0"/>
              <w:marTop w:val="0"/>
              <w:marBottom w:val="0"/>
              <w:divBdr>
                <w:top w:val="none" w:sz="0" w:space="0" w:color="auto"/>
                <w:left w:val="none" w:sz="0" w:space="0" w:color="auto"/>
                <w:bottom w:val="none" w:sz="0" w:space="0" w:color="auto"/>
                <w:right w:val="none" w:sz="0" w:space="0" w:color="auto"/>
              </w:divBdr>
            </w:div>
            <w:div w:id="960234752">
              <w:marLeft w:val="0"/>
              <w:marRight w:val="0"/>
              <w:marTop w:val="0"/>
              <w:marBottom w:val="0"/>
              <w:divBdr>
                <w:top w:val="none" w:sz="0" w:space="0" w:color="auto"/>
                <w:left w:val="none" w:sz="0" w:space="0" w:color="auto"/>
                <w:bottom w:val="none" w:sz="0" w:space="0" w:color="auto"/>
                <w:right w:val="none" w:sz="0" w:space="0" w:color="auto"/>
              </w:divBdr>
            </w:div>
            <w:div w:id="1698651433">
              <w:marLeft w:val="0"/>
              <w:marRight w:val="0"/>
              <w:marTop w:val="0"/>
              <w:marBottom w:val="0"/>
              <w:divBdr>
                <w:top w:val="none" w:sz="0" w:space="0" w:color="auto"/>
                <w:left w:val="none" w:sz="0" w:space="0" w:color="auto"/>
                <w:bottom w:val="none" w:sz="0" w:space="0" w:color="auto"/>
                <w:right w:val="none" w:sz="0" w:space="0" w:color="auto"/>
              </w:divBdr>
            </w:div>
          </w:divsChild>
        </w:div>
        <w:div w:id="143012518">
          <w:marLeft w:val="0"/>
          <w:marRight w:val="0"/>
          <w:marTop w:val="0"/>
          <w:marBottom w:val="0"/>
          <w:divBdr>
            <w:top w:val="none" w:sz="0" w:space="0" w:color="auto"/>
            <w:left w:val="none" w:sz="0" w:space="0" w:color="auto"/>
            <w:bottom w:val="none" w:sz="0" w:space="0" w:color="auto"/>
            <w:right w:val="none" w:sz="0" w:space="0" w:color="auto"/>
          </w:divBdr>
          <w:divsChild>
            <w:div w:id="503127567">
              <w:marLeft w:val="0"/>
              <w:marRight w:val="0"/>
              <w:marTop w:val="0"/>
              <w:marBottom w:val="0"/>
              <w:divBdr>
                <w:top w:val="none" w:sz="0" w:space="0" w:color="auto"/>
                <w:left w:val="none" w:sz="0" w:space="0" w:color="auto"/>
                <w:bottom w:val="none" w:sz="0" w:space="0" w:color="auto"/>
                <w:right w:val="none" w:sz="0" w:space="0" w:color="auto"/>
              </w:divBdr>
            </w:div>
            <w:div w:id="1081567579">
              <w:marLeft w:val="0"/>
              <w:marRight w:val="0"/>
              <w:marTop w:val="0"/>
              <w:marBottom w:val="0"/>
              <w:divBdr>
                <w:top w:val="none" w:sz="0" w:space="0" w:color="auto"/>
                <w:left w:val="none" w:sz="0" w:space="0" w:color="auto"/>
                <w:bottom w:val="none" w:sz="0" w:space="0" w:color="auto"/>
                <w:right w:val="none" w:sz="0" w:space="0" w:color="auto"/>
              </w:divBdr>
            </w:div>
            <w:div w:id="1272980489">
              <w:marLeft w:val="0"/>
              <w:marRight w:val="0"/>
              <w:marTop w:val="0"/>
              <w:marBottom w:val="0"/>
              <w:divBdr>
                <w:top w:val="none" w:sz="0" w:space="0" w:color="auto"/>
                <w:left w:val="none" w:sz="0" w:space="0" w:color="auto"/>
                <w:bottom w:val="none" w:sz="0" w:space="0" w:color="auto"/>
                <w:right w:val="none" w:sz="0" w:space="0" w:color="auto"/>
              </w:divBdr>
            </w:div>
            <w:div w:id="1393307531">
              <w:marLeft w:val="0"/>
              <w:marRight w:val="0"/>
              <w:marTop w:val="0"/>
              <w:marBottom w:val="0"/>
              <w:divBdr>
                <w:top w:val="none" w:sz="0" w:space="0" w:color="auto"/>
                <w:left w:val="none" w:sz="0" w:space="0" w:color="auto"/>
                <w:bottom w:val="none" w:sz="0" w:space="0" w:color="auto"/>
                <w:right w:val="none" w:sz="0" w:space="0" w:color="auto"/>
              </w:divBdr>
            </w:div>
          </w:divsChild>
        </w:div>
        <w:div w:id="223761569">
          <w:marLeft w:val="0"/>
          <w:marRight w:val="0"/>
          <w:marTop w:val="0"/>
          <w:marBottom w:val="0"/>
          <w:divBdr>
            <w:top w:val="none" w:sz="0" w:space="0" w:color="auto"/>
            <w:left w:val="none" w:sz="0" w:space="0" w:color="auto"/>
            <w:bottom w:val="none" w:sz="0" w:space="0" w:color="auto"/>
            <w:right w:val="none" w:sz="0" w:space="0" w:color="auto"/>
          </w:divBdr>
          <w:divsChild>
            <w:div w:id="339622102">
              <w:marLeft w:val="0"/>
              <w:marRight w:val="0"/>
              <w:marTop w:val="0"/>
              <w:marBottom w:val="0"/>
              <w:divBdr>
                <w:top w:val="none" w:sz="0" w:space="0" w:color="auto"/>
                <w:left w:val="none" w:sz="0" w:space="0" w:color="auto"/>
                <w:bottom w:val="none" w:sz="0" w:space="0" w:color="auto"/>
                <w:right w:val="none" w:sz="0" w:space="0" w:color="auto"/>
              </w:divBdr>
            </w:div>
            <w:div w:id="687679075">
              <w:marLeft w:val="0"/>
              <w:marRight w:val="0"/>
              <w:marTop w:val="0"/>
              <w:marBottom w:val="0"/>
              <w:divBdr>
                <w:top w:val="none" w:sz="0" w:space="0" w:color="auto"/>
                <w:left w:val="none" w:sz="0" w:space="0" w:color="auto"/>
                <w:bottom w:val="none" w:sz="0" w:space="0" w:color="auto"/>
                <w:right w:val="none" w:sz="0" w:space="0" w:color="auto"/>
              </w:divBdr>
            </w:div>
            <w:div w:id="702367689">
              <w:marLeft w:val="0"/>
              <w:marRight w:val="0"/>
              <w:marTop w:val="0"/>
              <w:marBottom w:val="0"/>
              <w:divBdr>
                <w:top w:val="none" w:sz="0" w:space="0" w:color="auto"/>
                <w:left w:val="none" w:sz="0" w:space="0" w:color="auto"/>
                <w:bottom w:val="none" w:sz="0" w:space="0" w:color="auto"/>
                <w:right w:val="none" w:sz="0" w:space="0" w:color="auto"/>
              </w:divBdr>
            </w:div>
          </w:divsChild>
        </w:div>
        <w:div w:id="326635716">
          <w:marLeft w:val="0"/>
          <w:marRight w:val="0"/>
          <w:marTop w:val="0"/>
          <w:marBottom w:val="0"/>
          <w:divBdr>
            <w:top w:val="none" w:sz="0" w:space="0" w:color="auto"/>
            <w:left w:val="none" w:sz="0" w:space="0" w:color="auto"/>
            <w:bottom w:val="none" w:sz="0" w:space="0" w:color="auto"/>
            <w:right w:val="none" w:sz="0" w:space="0" w:color="auto"/>
          </w:divBdr>
          <w:divsChild>
            <w:div w:id="279191548">
              <w:marLeft w:val="0"/>
              <w:marRight w:val="0"/>
              <w:marTop w:val="0"/>
              <w:marBottom w:val="0"/>
              <w:divBdr>
                <w:top w:val="none" w:sz="0" w:space="0" w:color="auto"/>
                <w:left w:val="none" w:sz="0" w:space="0" w:color="auto"/>
                <w:bottom w:val="none" w:sz="0" w:space="0" w:color="auto"/>
                <w:right w:val="none" w:sz="0" w:space="0" w:color="auto"/>
              </w:divBdr>
            </w:div>
            <w:div w:id="1553691229">
              <w:marLeft w:val="0"/>
              <w:marRight w:val="0"/>
              <w:marTop w:val="0"/>
              <w:marBottom w:val="0"/>
              <w:divBdr>
                <w:top w:val="none" w:sz="0" w:space="0" w:color="auto"/>
                <w:left w:val="none" w:sz="0" w:space="0" w:color="auto"/>
                <w:bottom w:val="none" w:sz="0" w:space="0" w:color="auto"/>
                <w:right w:val="none" w:sz="0" w:space="0" w:color="auto"/>
              </w:divBdr>
            </w:div>
            <w:div w:id="1630281890">
              <w:marLeft w:val="0"/>
              <w:marRight w:val="0"/>
              <w:marTop w:val="0"/>
              <w:marBottom w:val="0"/>
              <w:divBdr>
                <w:top w:val="none" w:sz="0" w:space="0" w:color="auto"/>
                <w:left w:val="none" w:sz="0" w:space="0" w:color="auto"/>
                <w:bottom w:val="none" w:sz="0" w:space="0" w:color="auto"/>
                <w:right w:val="none" w:sz="0" w:space="0" w:color="auto"/>
              </w:divBdr>
            </w:div>
          </w:divsChild>
        </w:div>
        <w:div w:id="336228749">
          <w:marLeft w:val="0"/>
          <w:marRight w:val="0"/>
          <w:marTop w:val="0"/>
          <w:marBottom w:val="0"/>
          <w:divBdr>
            <w:top w:val="none" w:sz="0" w:space="0" w:color="auto"/>
            <w:left w:val="none" w:sz="0" w:space="0" w:color="auto"/>
            <w:bottom w:val="none" w:sz="0" w:space="0" w:color="auto"/>
            <w:right w:val="none" w:sz="0" w:space="0" w:color="auto"/>
          </w:divBdr>
          <w:divsChild>
            <w:div w:id="404491415">
              <w:marLeft w:val="0"/>
              <w:marRight w:val="0"/>
              <w:marTop w:val="0"/>
              <w:marBottom w:val="0"/>
              <w:divBdr>
                <w:top w:val="none" w:sz="0" w:space="0" w:color="auto"/>
                <w:left w:val="none" w:sz="0" w:space="0" w:color="auto"/>
                <w:bottom w:val="none" w:sz="0" w:space="0" w:color="auto"/>
                <w:right w:val="none" w:sz="0" w:space="0" w:color="auto"/>
              </w:divBdr>
            </w:div>
            <w:div w:id="1292321594">
              <w:marLeft w:val="0"/>
              <w:marRight w:val="0"/>
              <w:marTop w:val="0"/>
              <w:marBottom w:val="0"/>
              <w:divBdr>
                <w:top w:val="none" w:sz="0" w:space="0" w:color="auto"/>
                <w:left w:val="none" w:sz="0" w:space="0" w:color="auto"/>
                <w:bottom w:val="none" w:sz="0" w:space="0" w:color="auto"/>
                <w:right w:val="none" w:sz="0" w:space="0" w:color="auto"/>
              </w:divBdr>
            </w:div>
            <w:div w:id="1441954336">
              <w:marLeft w:val="0"/>
              <w:marRight w:val="0"/>
              <w:marTop w:val="0"/>
              <w:marBottom w:val="0"/>
              <w:divBdr>
                <w:top w:val="none" w:sz="0" w:space="0" w:color="auto"/>
                <w:left w:val="none" w:sz="0" w:space="0" w:color="auto"/>
                <w:bottom w:val="none" w:sz="0" w:space="0" w:color="auto"/>
                <w:right w:val="none" w:sz="0" w:space="0" w:color="auto"/>
              </w:divBdr>
            </w:div>
            <w:div w:id="1900163861">
              <w:marLeft w:val="0"/>
              <w:marRight w:val="0"/>
              <w:marTop w:val="0"/>
              <w:marBottom w:val="0"/>
              <w:divBdr>
                <w:top w:val="none" w:sz="0" w:space="0" w:color="auto"/>
                <w:left w:val="none" w:sz="0" w:space="0" w:color="auto"/>
                <w:bottom w:val="none" w:sz="0" w:space="0" w:color="auto"/>
                <w:right w:val="none" w:sz="0" w:space="0" w:color="auto"/>
              </w:divBdr>
            </w:div>
          </w:divsChild>
        </w:div>
        <w:div w:id="659692704">
          <w:marLeft w:val="0"/>
          <w:marRight w:val="0"/>
          <w:marTop w:val="0"/>
          <w:marBottom w:val="0"/>
          <w:divBdr>
            <w:top w:val="none" w:sz="0" w:space="0" w:color="auto"/>
            <w:left w:val="none" w:sz="0" w:space="0" w:color="auto"/>
            <w:bottom w:val="none" w:sz="0" w:space="0" w:color="auto"/>
            <w:right w:val="none" w:sz="0" w:space="0" w:color="auto"/>
          </w:divBdr>
          <w:divsChild>
            <w:div w:id="1077170046">
              <w:marLeft w:val="0"/>
              <w:marRight w:val="0"/>
              <w:marTop w:val="0"/>
              <w:marBottom w:val="0"/>
              <w:divBdr>
                <w:top w:val="none" w:sz="0" w:space="0" w:color="auto"/>
                <w:left w:val="none" w:sz="0" w:space="0" w:color="auto"/>
                <w:bottom w:val="none" w:sz="0" w:space="0" w:color="auto"/>
                <w:right w:val="none" w:sz="0" w:space="0" w:color="auto"/>
              </w:divBdr>
            </w:div>
            <w:div w:id="1080374752">
              <w:marLeft w:val="0"/>
              <w:marRight w:val="0"/>
              <w:marTop w:val="0"/>
              <w:marBottom w:val="0"/>
              <w:divBdr>
                <w:top w:val="none" w:sz="0" w:space="0" w:color="auto"/>
                <w:left w:val="none" w:sz="0" w:space="0" w:color="auto"/>
                <w:bottom w:val="none" w:sz="0" w:space="0" w:color="auto"/>
                <w:right w:val="none" w:sz="0" w:space="0" w:color="auto"/>
              </w:divBdr>
            </w:div>
            <w:div w:id="1488398653">
              <w:marLeft w:val="0"/>
              <w:marRight w:val="0"/>
              <w:marTop w:val="0"/>
              <w:marBottom w:val="0"/>
              <w:divBdr>
                <w:top w:val="none" w:sz="0" w:space="0" w:color="auto"/>
                <w:left w:val="none" w:sz="0" w:space="0" w:color="auto"/>
                <w:bottom w:val="none" w:sz="0" w:space="0" w:color="auto"/>
                <w:right w:val="none" w:sz="0" w:space="0" w:color="auto"/>
              </w:divBdr>
            </w:div>
            <w:div w:id="1622103954">
              <w:marLeft w:val="0"/>
              <w:marRight w:val="0"/>
              <w:marTop w:val="0"/>
              <w:marBottom w:val="0"/>
              <w:divBdr>
                <w:top w:val="none" w:sz="0" w:space="0" w:color="auto"/>
                <w:left w:val="none" w:sz="0" w:space="0" w:color="auto"/>
                <w:bottom w:val="none" w:sz="0" w:space="0" w:color="auto"/>
                <w:right w:val="none" w:sz="0" w:space="0" w:color="auto"/>
              </w:divBdr>
            </w:div>
          </w:divsChild>
        </w:div>
        <w:div w:id="991759317">
          <w:marLeft w:val="0"/>
          <w:marRight w:val="0"/>
          <w:marTop w:val="0"/>
          <w:marBottom w:val="0"/>
          <w:divBdr>
            <w:top w:val="none" w:sz="0" w:space="0" w:color="auto"/>
            <w:left w:val="none" w:sz="0" w:space="0" w:color="auto"/>
            <w:bottom w:val="none" w:sz="0" w:space="0" w:color="auto"/>
            <w:right w:val="none" w:sz="0" w:space="0" w:color="auto"/>
          </w:divBdr>
          <w:divsChild>
            <w:div w:id="525876156">
              <w:marLeft w:val="0"/>
              <w:marRight w:val="0"/>
              <w:marTop w:val="0"/>
              <w:marBottom w:val="0"/>
              <w:divBdr>
                <w:top w:val="none" w:sz="0" w:space="0" w:color="auto"/>
                <w:left w:val="none" w:sz="0" w:space="0" w:color="auto"/>
                <w:bottom w:val="none" w:sz="0" w:space="0" w:color="auto"/>
                <w:right w:val="none" w:sz="0" w:space="0" w:color="auto"/>
              </w:divBdr>
            </w:div>
            <w:div w:id="1150168049">
              <w:marLeft w:val="0"/>
              <w:marRight w:val="0"/>
              <w:marTop w:val="0"/>
              <w:marBottom w:val="0"/>
              <w:divBdr>
                <w:top w:val="none" w:sz="0" w:space="0" w:color="auto"/>
                <w:left w:val="none" w:sz="0" w:space="0" w:color="auto"/>
                <w:bottom w:val="none" w:sz="0" w:space="0" w:color="auto"/>
                <w:right w:val="none" w:sz="0" w:space="0" w:color="auto"/>
              </w:divBdr>
            </w:div>
          </w:divsChild>
        </w:div>
        <w:div w:id="1576016251">
          <w:marLeft w:val="0"/>
          <w:marRight w:val="0"/>
          <w:marTop w:val="0"/>
          <w:marBottom w:val="0"/>
          <w:divBdr>
            <w:top w:val="none" w:sz="0" w:space="0" w:color="auto"/>
            <w:left w:val="none" w:sz="0" w:space="0" w:color="auto"/>
            <w:bottom w:val="none" w:sz="0" w:space="0" w:color="auto"/>
            <w:right w:val="none" w:sz="0" w:space="0" w:color="auto"/>
          </w:divBdr>
          <w:divsChild>
            <w:div w:id="114449314">
              <w:marLeft w:val="0"/>
              <w:marRight w:val="0"/>
              <w:marTop w:val="0"/>
              <w:marBottom w:val="0"/>
              <w:divBdr>
                <w:top w:val="none" w:sz="0" w:space="0" w:color="auto"/>
                <w:left w:val="none" w:sz="0" w:space="0" w:color="auto"/>
                <w:bottom w:val="none" w:sz="0" w:space="0" w:color="auto"/>
                <w:right w:val="none" w:sz="0" w:space="0" w:color="auto"/>
              </w:divBdr>
            </w:div>
            <w:div w:id="685014474">
              <w:marLeft w:val="0"/>
              <w:marRight w:val="0"/>
              <w:marTop w:val="0"/>
              <w:marBottom w:val="0"/>
              <w:divBdr>
                <w:top w:val="none" w:sz="0" w:space="0" w:color="auto"/>
                <w:left w:val="none" w:sz="0" w:space="0" w:color="auto"/>
                <w:bottom w:val="none" w:sz="0" w:space="0" w:color="auto"/>
                <w:right w:val="none" w:sz="0" w:space="0" w:color="auto"/>
              </w:divBdr>
            </w:div>
            <w:div w:id="1262448223">
              <w:marLeft w:val="0"/>
              <w:marRight w:val="0"/>
              <w:marTop w:val="0"/>
              <w:marBottom w:val="0"/>
              <w:divBdr>
                <w:top w:val="none" w:sz="0" w:space="0" w:color="auto"/>
                <w:left w:val="none" w:sz="0" w:space="0" w:color="auto"/>
                <w:bottom w:val="none" w:sz="0" w:space="0" w:color="auto"/>
                <w:right w:val="none" w:sz="0" w:space="0" w:color="auto"/>
              </w:divBdr>
            </w:div>
            <w:div w:id="1578592770">
              <w:marLeft w:val="0"/>
              <w:marRight w:val="0"/>
              <w:marTop w:val="0"/>
              <w:marBottom w:val="0"/>
              <w:divBdr>
                <w:top w:val="none" w:sz="0" w:space="0" w:color="auto"/>
                <w:left w:val="none" w:sz="0" w:space="0" w:color="auto"/>
                <w:bottom w:val="none" w:sz="0" w:space="0" w:color="auto"/>
                <w:right w:val="none" w:sz="0" w:space="0" w:color="auto"/>
              </w:divBdr>
            </w:div>
          </w:divsChild>
        </w:div>
        <w:div w:id="1699038334">
          <w:marLeft w:val="0"/>
          <w:marRight w:val="0"/>
          <w:marTop w:val="0"/>
          <w:marBottom w:val="0"/>
          <w:divBdr>
            <w:top w:val="none" w:sz="0" w:space="0" w:color="auto"/>
            <w:left w:val="none" w:sz="0" w:space="0" w:color="auto"/>
            <w:bottom w:val="none" w:sz="0" w:space="0" w:color="auto"/>
            <w:right w:val="none" w:sz="0" w:space="0" w:color="auto"/>
          </w:divBdr>
          <w:divsChild>
            <w:div w:id="301690282">
              <w:marLeft w:val="0"/>
              <w:marRight w:val="0"/>
              <w:marTop w:val="0"/>
              <w:marBottom w:val="0"/>
              <w:divBdr>
                <w:top w:val="none" w:sz="0" w:space="0" w:color="auto"/>
                <w:left w:val="none" w:sz="0" w:space="0" w:color="auto"/>
                <w:bottom w:val="none" w:sz="0" w:space="0" w:color="auto"/>
                <w:right w:val="none" w:sz="0" w:space="0" w:color="auto"/>
              </w:divBdr>
            </w:div>
            <w:div w:id="323364392">
              <w:marLeft w:val="0"/>
              <w:marRight w:val="0"/>
              <w:marTop w:val="0"/>
              <w:marBottom w:val="0"/>
              <w:divBdr>
                <w:top w:val="none" w:sz="0" w:space="0" w:color="auto"/>
                <w:left w:val="none" w:sz="0" w:space="0" w:color="auto"/>
                <w:bottom w:val="none" w:sz="0" w:space="0" w:color="auto"/>
                <w:right w:val="none" w:sz="0" w:space="0" w:color="auto"/>
              </w:divBdr>
            </w:div>
            <w:div w:id="717440981">
              <w:marLeft w:val="0"/>
              <w:marRight w:val="0"/>
              <w:marTop w:val="0"/>
              <w:marBottom w:val="0"/>
              <w:divBdr>
                <w:top w:val="none" w:sz="0" w:space="0" w:color="auto"/>
                <w:left w:val="none" w:sz="0" w:space="0" w:color="auto"/>
                <w:bottom w:val="none" w:sz="0" w:space="0" w:color="auto"/>
                <w:right w:val="none" w:sz="0" w:space="0" w:color="auto"/>
              </w:divBdr>
            </w:div>
            <w:div w:id="1172987317">
              <w:marLeft w:val="0"/>
              <w:marRight w:val="0"/>
              <w:marTop w:val="0"/>
              <w:marBottom w:val="0"/>
              <w:divBdr>
                <w:top w:val="none" w:sz="0" w:space="0" w:color="auto"/>
                <w:left w:val="none" w:sz="0" w:space="0" w:color="auto"/>
                <w:bottom w:val="none" w:sz="0" w:space="0" w:color="auto"/>
                <w:right w:val="none" w:sz="0" w:space="0" w:color="auto"/>
              </w:divBdr>
            </w:div>
            <w:div w:id="1676807543">
              <w:marLeft w:val="0"/>
              <w:marRight w:val="0"/>
              <w:marTop w:val="0"/>
              <w:marBottom w:val="0"/>
              <w:divBdr>
                <w:top w:val="none" w:sz="0" w:space="0" w:color="auto"/>
                <w:left w:val="none" w:sz="0" w:space="0" w:color="auto"/>
                <w:bottom w:val="none" w:sz="0" w:space="0" w:color="auto"/>
                <w:right w:val="none" w:sz="0" w:space="0" w:color="auto"/>
              </w:divBdr>
            </w:div>
          </w:divsChild>
        </w:div>
        <w:div w:id="1839729333">
          <w:marLeft w:val="0"/>
          <w:marRight w:val="0"/>
          <w:marTop w:val="0"/>
          <w:marBottom w:val="0"/>
          <w:divBdr>
            <w:top w:val="none" w:sz="0" w:space="0" w:color="auto"/>
            <w:left w:val="none" w:sz="0" w:space="0" w:color="auto"/>
            <w:bottom w:val="none" w:sz="0" w:space="0" w:color="auto"/>
            <w:right w:val="none" w:sz="0" w:space="0" w:color="auto"/>
          </w:divBdr>
          <w:divsChild>
            <w:div w:id="119230317">
              <w:marLeft w:val="0"/>
              <w:marRight w:val="0"/>
              <w:marTop w:val="0"/>
              <w:marBottom w:val="0"/>
              <w:divBdr>
                <w:top w:val="none" w:sz="0" w:space="0" w:color="auto"/>
                <w:left w:val="none" w:sz="0" w:space="0" w:color="auto"/>
                <w:bottom w:val="none" w:sz="0" w:space="0" w:color="auto"/>
                <w:right w:val="none" w:sz="0" w:space="0" w:color="auto"/>
              </w:divBdr>
            </w:div>
            <w:div w:id="550120440">
              <w:marLeft w:val="0"/>
              <w:marRight w:val="0"/>
              <w:marTop w:val="0"/>
              <w:marBottom w:val="0"/>
              <w:divBdr>
                <w:top w:val="none" w:sz="0" w:space="0" w:color="auto"/>
                <w:left w:val="none" w:sz="0" w:space="0" w:color="auto"/>
                <w:bottom w:val="none" w:sz="0" w:space="0" w:color="auto"/>
                <w:right w:val="none" w:sz="0" w:space="0" w:color="auto"/>
              </w:divBdr>
            </w:div>
            <w:div w:id="743842664">
              <w:marLeft w:val="0"/>
              <w:marRight w:val="0"/>
              <w:marTop w:val="0"/>
              <w:marBottom w:val="0"/>
              <w:divBdr>
                <w:top w:val="none" w:sz="0" w:space="0" w:color="auto"/>
                <w:left w:val="none" w:sz="0" w:space="0" w:color="auto"/>
                <w:bottom w:val="none" w:sz="0" w:space="0" w:color="auto"/>
                <w:right w:val="none" w:sz="0" w:space="0" w:color="auto"/>
              </w:divBdr>
            </w:div>
            <w:div w:id="1442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7101">
      <w:bodyDiv w:val="1"/>
      <w:marLeft w:val="0"/>
      <w:marRight w:val="0"/>
      <w:marTop w:val="0"/>
      <w:marBottom w:val="0"/>
      <w:divBdr>
        <w:top w:val="none" w:sz="0" w:space="0" w:color="auto"/>
        <w:left w:val="none" w:sz="0" w:space="0" w:color="auto"/>
        <w:bottom w:val="none" w:sz="0" w:space="0" w:color="auto"/>
        <w:right w:val="none" w:sz="0" w:space="0" w:color="auto"/>
      </w:divBdr>
    </w:div>
    <w:div w:id="1155104147">
      <w:bodyDiv w:val="1"/>
      <w:marLeft w:val="0"/>
      <w:marRight w:val="0"/>
      <w:marTop w:val="0"/>
      <w:marBottom w:val="0"/>
      <w:divBdr>
        <w:top w:val="none" w:sz="0" w:space="0" w:color="auto"/>
        <w:left w:val="none" w:sz="0" w:space="0" w:color="auto"/>
        <w:bottom w:val="none" w:sz="0" w:space="0" w:color="auto"/>
        <w:right w:val="none" w:sz="0" w:space="0" w:color="auto"/>
      </w:divBdr>
    </w:div>
    <w:div w:id="1237545796">
      <w:bodyDiv w:val="1"/>
      <w:marLeft w:val="0"/>
      <w:marRight w:val="0"/>
      <w:marTop w:val="0"/>
      <w:marBottom w:val="0"/>
      <w:divBdr>
        <w:top w:val="none" w:sz="0" w:space="0" w:color="auto"/>
        <w:left w:val="none" w:sz="0" w:space="0" w:color="auto"/>
        <w:bottom w:val="none" w:sz="0" w:space="0" w:color="auto"/>
        <w:right w:val="none" w:sz="0" w:space="0" w:color="auto"/>
      </w:divBdr>
    </w:div>
    <w:div w:id="1281953037">
      <w:bodyDiv w:val="1"/>
      <w:marLeft w:val="0"/>
      <w:marRight w:val="0"/>
      <w:marTop w:val="0"/>
      <w:marBottom w:val="0"/>
      <w:divBdr>
        <w:top w:val="none" w:sz="0" w:space="0" w:color="auto"/>
        <w:left w:val="none" w:sz="0" w:space="0" w:color="auto"/>
        <w:bottom w:val="none" w:sz="0" w:space="0" w:color="auto"/>
        <w:right w:val="none" w:sz="0" w:space="0" w:color="auto"/>
      </w:divBdr>
    </w:div>
    <w:div w:id="1442451029">
      <w:bodyDiv w:val="1"/>
      <w:marLeft w:val="0"/>
      <w:marRight w:val="0"/>
      <w:marTop w:val="0"/>
      <w:marBottom w:val="0"/>
      <w:divBdr>
        <w:top w:val="none" w:sz="0" w:space="0" w:color="auto"/>
        <w:left w:val="none" w:sz="0" w:space="0" w:color="auto"/>
        <w:bottom w:val="none" w:sz="0" w:space="0" w:color="auto"/>
        <w:right w:val="none" w:sz="0" w:space="0" w:color="auto"/>
      </w:divBdr>
    </w:div>
    <w:div w:id="1560898717">
      <w:bodyDiv w:val="1"/>
      <w:marLeft w:val="0"/>
      <w:marRight w:val="0"/>
      <w:marTop w:val="0"/>
      <w:marBottom w:val="0"/>
      <w:divBdr>
        <w:top w:val="none" w:sz="0" w:space="0" w:color="auto"/>
        <w:left w:val="none" w:sz="0" w:space="0" w:color="auto"/>
        <w:bottom w:val="none" w:sz="0" w:space="0" w:color="auto"/>
        <w:right w:val="none" w:sz="0" w:space="0" w:color="auto"/>
      </w:divBdr>
    </w:div>
    <w:div w:id="1787456453">
      <w:bodyDiv w:val="1"/>
      <w:marLeft w:val="0"/>
      <w:marRight w:val="0"/>
      <w:marTop w:val="0"/>
      <w:marBottom w:val="0"/>
      <w:divBdr>
        <w:top w:val="none" w:sz="0" w:space="0" w:color="auto"/>
        <w:left w:val="none" w:sz="0" w:space="0" w:color="auto"/>
        <w:bottom w:val="none" w:sz="0" w:space="0" w:color="auto"/>
        <w:right w:val="none" w:sz="0" w:space="0" w:color="auto"/>
      </w:divBdr>
    </w:div>
    <w:div w:id="1828133536">
      <w:bodyDiv w:val="1"/>
      <w:marLeft w:val="0"/>
      <w:marRight w:val="0"/>
      <w:marTop w:val="0"/>
      <w:marBottom w:val="0"/>
      <w:divBdr>
        <w:top w:val="none" w:sz="0" w:space="0" w:color="auto"/>
        <w:left w:val="none" w:sz="0" w:space="0" w:color="auto"/>
        <w:bottom w:val="none" w:sz="0" w:space="0" w:color="auto"/>
        <w:right w:val="none" w:sz="0" w:space="0" w:color="auto"/>
      </w:divBdr>
    </w:div>
    <w:div w:id="1882864992">
      <w:bodyDiv w:val="1"/>
      <w:marLeft w:val="0"/>
      <w:marRight w:val="0"/>
      <w:marTop w:val="0"/>
      <w:marBottom w:val="0"/>
      <w:divBdr>
        <w:top w:val="none" w:sz="0" w:space="0" w:color="auto"/>
        <w:left w:val="none" w:sz="0" w:space="0" w:color="auto"/>
        <w:bottom w:val="none" w:sz="0" w:space="0" w:color="auto"/>
        <w:right w:val="none" w:sz="0" w:space="0" w:color="auto"/>
      </w:divBdr>
    </w:div>
    <w:div w:id="1957984979">
      <w:bodyDiv w:val="1"/>
      <w:marLeft w:val="0"/>
      <w:marRight w:val="0"/>
      <w:marTop w:val="0"/>
      <w:marBottom w:val="0"/>
      <w:divBdr>
        <w:top w:val="none" w:sz="0" w:space="0" w:color="auto"/>
        <w:left w:val="none" w:sz="0" w:space="0" w:color="auto"/>
        <w:bottom w:val="none" w:sz="0" w:space="0" w:color="auto"/>
        <w:right w:val="none" w:sz="0" w:space="0" w:color="auto"/>
      </w:divBdr>
    </w:div>
    <w:div w:id="2014717333">
      <w:bodyDiv w:val="1"/>
      <w:marLeft w:val="0"/>
      <w:marRight w:val="0"/>
      <w:marTop w:val="0"/>
      <w:marBottom w:val="0"/>
      <w:divBdr>
        <w:top w:val="none" w:sz="0" w:space="0" w:color="auto"/>
        <w:left w:val="none" w:sz="0" w:space="0" w:color="auto"/>
        <w:bottom w:val="none" w:sz="0" w:space="0" w:color="auto"/>
        <w:right w:val="none" w:sz="0" w:space="0" w:color="auto"/>
      </w:divBdr>
    </w:div>
    <w:div w:id="2015911096">
      <w:bodyDiv w:val="1"/>
      <w:marLeft w:val="0"/>
      <w:marRight w:val="0"/>
      <w:marTop w:val="0"/>
      <w:marBottom w:val="0"/>
      <w:divBdr>
        <w:top w:val="none" w:sz="0" w:space="0" w:color="auto"/>
        <w:left w:val="none" w:sz="0" w:space="0" w:color="auto"/>
        <w:bottom w:val="none" w:sz="0" w:space="0" w:color="auto"/>
        <w:right w:val="none" w:sz="0" w:space="0" w:color="auto"/>
      </w:divBdr>
    </w:div>
    <w:div w:id="2037073263">
      <w:bodyDiv w:val="1"/>
      <w:marLeft w:val="0"/>
      <w:marRight w:val="0"/>
      <w:marTop w:val="0"/>
      <w:marBottom w:val="0"/>
      <w:divBdr>
        <w:top w:val="none" w:sz="0" w:space="0" w:color="auto"/>
        <w:left w:val="none" w:sz="0" w:space="0" w:color="auto"/>
        <w:bottom w:val="none" w:sz="0" w:space="0" w:color="auto"/>
        <w:right w:val="none" w:sz="0" w:space="0" w:color="auto"/>
      </w:divBdr>
    </w:div>
    <w:div w:id="2042629677">
      <w:bodyDiv w:val="1"/>
      <w:marLeft w:val="0"/>
      <w:marRight w:val="0"/>
      <w:marTop w:val="0"/>
      <w:marBottom w:val="0"/>
      <w:divBdr>
        <w:top w:val="none" w:sz="0" w:space="0" w:color="auto"/>
        <w:left w:val="none" w:sz="0" w:space="0" w:color="auto"/>
        <w:bottom w:val="none" w:sz="0" w:space="0" w:color="auto"/>
        <w:right w:val="none" w:sz="0" w:space="0" w:color="auto"/>
      </w:divBdr>
    </w:div>
    <w:div w:id="2043046578">
      <w:bodyDiv w:val="1"/>
      <w:marLeft w:val="0"/>
      <w:marRight w:val="0"/>
      <w:marTop w:val="0"/>
      <w:marBottom w:val="0"/>
      <w:divBdr>
        <w:top w:val="none" w:sz="0" w:space="0" w:color="auto"/>
        <w:left w:val="none" w:sz="0" w:space="0" w:color="auto"/>
        <w:bottom w:val="none" w:sz="0" w:space="0" w:color="auto"/>
        <w:right w:val="none" w:sz="0" w:space="0" w:color="auto"/>
      </w:divBdr>
    </w:div>
    <w:div w:id="2136243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826348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askol@luriechildrens.org" TargetMode="External"/><Relationship Id="rId18" Type="http://schemas.openxmlformats.org/officeDocument/2006/relationships/image" Target="media/image2.jpe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adrackley@luriechildrens.org"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klyap@luriechildrens.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dweese-mayer@luriechildrens.org"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3.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crand@luriechildren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24E3A-4ED2-46E8-99E4-E4858BFA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7016</Words>
  <Characters>39995</Characters>
  <Application>Microsoft Office Word</Application>
  <DocSecurity>0</DocSecurity>
  <Lines>333</Lines>
  <Paragraphs>93</Paragraphs>
  <ScaleCrop>false</ScaleCrop>
  <Company/>
  <LinksUpToDate>false</LinksUpToDate>
  <CharactersWithSpaces>46918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Drackley, Andy</dc:creator>
  <cp:keywords/>
  <dc:description/>
  <cp:lastModifiedBy>Skol, Andrew</cp:lastModifiedBy>
  <cp:revision>2</cp:revision>
  <dcterms:created xsi:type="dcterms:W3CDTF">2024-07-10T16:02:00Z</dcterms:created>
  <dcterms:modified xsi:type="dcterms:W3CDTF">2024-07-10T16:02:00Z</dcterms:modified>
</cp:coreProperties>
</file>